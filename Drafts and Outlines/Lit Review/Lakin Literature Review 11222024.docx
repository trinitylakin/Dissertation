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b w:val="0"/>
          <w:bCs w:val="0"/>
          <w:color w:val="auto"/>
          <w:kern w:val="2"/>
          <w:sz w:val="24"/>
          <w:szCs w:val="24"/>
          <w14:ligatures w14:val="standardContextual"/>
        </w:rPr>
        <w:id w:val="628136571"/>
        <w:docPartObj>
          <w:docPartGallery w:val="Table of Contents"/>
          <w:docPartUnique/>
        </w:docPartObj>
      </w:sdtPr>
      <w:sdtEndPr>
        <w:rPr>
          <w:noProof/>
        </w:rPr>
      </w:sdtEndPr>
      <w:sdtContent>
        <w:p w14:paraId="45924D7E" w14:textId="7D49C932" w:rsidR="00523047" w:rsidRPr="0061506E" w:rsidRDefault="00523047" w:rsidP="00523047">
          <w:pPr>
            <w:pStyle w:val="TOCHeading"/>
            <w:jc w:val="center"/>
            <w:rPr>
              <w:rFonts w:ascii="Times New Roman" w:hAnsi="Times New Roman" w:cs="Times New Roman"/>
              <w:color w:val="auto"/>
            </w:rPr>
          </w:pPr>
          <w:r w:rsidRPr="0061506E">
            <w:rPr>
              <w:rFonts w:ascii="Times New Roman" w:hAnsi="Times New Roman" w:cs="Times New Roman"/>
              <w:color w:val="auto"/>
            </w:rPr>
            <w:t>Table of Contents</w:t>
          </w:r>
        </w:p>
        <w:p w14:paraId="286F2CED" w14:textId="7EA1ACF6" w:rsidR="00856A93" w:rsidRDefault="00523047">
          <w:pPr>
            <w:pStyle w:val="TOC1"/>
            <w:tabs>
              <w:tab w:val="right" w:leader="dot" w:pos="9350"/>
            </w:tabs>
            <w:rPr>
              <w:ins w:id="0" w:author="Trinity Lakin" w:date="2024-11-18T20:29:00Z" w16du:dateUtc="2024-11-19T01:29:00Z"/>
              <w:rFonts w:eastAsiaTheme="minorEastAsia" w:cstheme="minorBidi"/>
              <w:b w:val="0"/>
              <w:bCs w:val="0"/>
              <w:i w:val="0"/>
              <w:iCs w:val="0"/>
              <w:noProof/>
            </w:rPr>
          </w:pPr>
          <w:r w:rsidRPr="0061506E">
            <w:rPr>
              <w:rFonts w:ascii="Times New Roman" w:hAnsi="Times New Roman" w:cs="Times New Roman"/>
              <w:b w:val="0"/>
              <w:bCs w:val="0"/>
            </w:rPr>
            <w:fldChar w:fldCharType="begin"/>
          </w:r>
          <w:r w:rsidRPr="0061506E">
            <w:rPr>
              <w:rFonts w:ascii="Times New Roman" w:hAnsi="Times New Roman" w:cs="Times New Roman"/>
            </w:rPr>
            <w:instrText xml:space="preserve"> TOC \o "1-3" \h \z \u </w:instrText>
          </w:r>
          <w:r w:rsidRPr="0061506E">
            <w:rPr>
              <w:rFonts w:ascii="Times New Roman" w:hAnsi="Times New Roman" w:cs="Times New Roman"/>
              <w:b w:val="0"/>
              <w:bCs w:val="0"/>
            </w:rPr>
            <w:fldChar w:fldCharType="separate"/>
          </w:r>
          <w:ins w:id="1" w:author="Trinity Lakin" w:date="2024-11-18T20:29:00Z" w16du:dateUtc="2024-11-19T01:29:00Z">
            <w:r w:rsidR="00856A93" w:rsidRPr="00387917">
              <w:rPr>
                <w:rStyle w:val="Hyperlink"/>
                <w:noProof/>
              </w:rPr>
              <w:fldChar w:fldCharType="begin"/>
            </w:r>
            <w:r w:rsidR="00856A93" w:rsidRPr="00387917">
              <w:rPr>
                <w:rStyle w:val="Hyperlink"/>
                <w:noProof/>
              </w:rPr>
              <w:instrText xml:space="preserve"> </w:instrText>
            </w:r>
            <w:r w:rsidR="00856A93">
              <w:rPr>
                <w:noProof/>
              </w:rPr>
              <w:instrText>HYPERLINK \l "_Toc182854172"</w:instrText>
            </w:r>
            <w:r w:rsidR="00856A93" w:rsidRPr="00387917">
              <w:rPr>
                <w:rStyle w:val="Hyperlink"/>
                <w:noProof/>
              </w:rPr>
              <w:instrText xml:space="preserve"> </w:instrText>
            </w:r>
            <w:r w:rsidR="00856A93" w:rsidRPr="00387917">
              <w:rPr>
                <w:rStyle w:val="Hyperlink"/>
                <w:noProof/>
              </w:rPr>
            </w:r>
            <w:r w:rsidR="00856A93" w:rsidRPr="00387917">
              <w:rPr>
                <w:rStyle w:val="Hyperlink"/>
                <w:noProof/>
              </w:rPr>
              <w:fldChar w:fldCharType="separate"/>
            </w:r>
            <w:r w:rsidR="00856A93" w:rsidRPr="00387917">
              <w:rPr>
                <w:rStyle w:val="Hyperlink"/>
                <w:rFonts w:cs="Times New Roman"/>
                <w:noProof/>
              </w:rPr>
              <w:t>Chapter 2: Literature Review</w:t>
            </w:r>
            <w:r w:rsidR="00856A93">
              <w:rPr>
                <w:noProof/>
                <w:webHidden/>
              </w:rPr>
              <w:tab/>
            </w:r>
            <w:r w:rsidR="00856A93">
              <w:rPr>
                <w:noProof/>
                <w:webHidden/>
              </w:rPr>
              <w:fldChar w:fldCharType="begin"/>
            </w:r>
            <w:r w:rsidR="00856A93">
              <w:rPr>
                <w:noProof/>
                <w:webHidden/>
              </w:rPr>
              <w:instrText xml:space="preserve"> PAGEREF _Toc182854172 \h </w:instrText>
            </w:r>
          </w:ins>
          <w:r w:rsidR="00856A93">
            <w:rPr>
              <w:noProof/>
              <w:webHidden/>
            </w:rPr>
          </w:r>
          <w:r w:rsidR="00856A93">
            <w:rPr>
              <w:noProof/>
              <w:webHidden/>
            </w:rPr>
            <w:fldChar w:fldCharType="separate"/>
          </w:r>
          <w:ins w:id="2" w:author="Trinity Lakin" w:date="2024-11-22T19:48:00Z" w16du:dateUtc="2024-11-23T00:48:00Z">
            <w:r w:rsidR="00FF69BA">
              <w:rPr>
                <w:noProof/>
                <w:webHidden/>
              </w:rPr>
              <w:t>1</w:t>
            </w:r>
          </w:ins>
          <w:ins w:id="3" w:author="Trinity Lakin" w:date="2024-11-18T20:29:00Z" w16du:dateUtc="2024-11-19T01:29:00Z">
            <w:r w:rsidR="00856A93">
              <w:rPr>
                <w:noProof/>
                <w:webHidden/>
              </w:rPr>
              <w:fldChar w:fldCharType="end"/>
            </w:r>
            <w:r w:rsidR="00856A93" w:rsidRPr="00387917">
              <w:rPr>
                <w:rStyle w:val="Hyperlink"/>
                <w:noProof/>
              </w:rPr>
              <w:fldChar w:fldCharType="end"/>
            </w:r>
          </w:ins>
        </w:p>
        <w:p w14:paraId="4C1B396B" w14:textId="00840195" w:rsidR="00856A93" w:rsidRDefault="00856A93">
          <w:pPr>
            <w:pStyle w:val="TOC2"/>
            <w:tabs>
              <w:tab w:val="right" w:leader="dot" w:pos="9350"/>
            </w:tabs>
            <w:rPr>
              <w:ins w:id="4" w:author="Trinity Lakin" w:date="2024-11-18T20:29:00Z" w16du:dateUtc="2024-11-19T01:29:00Z"/>
              <w:rFonts w:eastAsiaTheme="minorEastAsia" w:cstheme="minorBidi"/>
              <w:b w:val="0"/>
              <w:bCs w:val="0"/>
              <w:noProof/>
              <w:sz w:val="24"/>
              <w:szCs w:val="24"/>
            </w:rPr>
          </w:pPr>
          <w:ins w:id="5"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"_Toc182854173"</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i/>
                <w:iCs/>
                <w:noProof/>
              </w:rPr>
              <w:t>Theoretical Framework</w:t>
            </w:r>
            <w:r>
              <w:rPr>
                <w:noProof/>
                <w:webHidden/>
              </w:rPr>
              <w:tab/>
            </w:r>
            <w:r>
              <w:rPr>
                <w:noProof/>
                <w:webHidden/>
              </w:rPr>
              <w:fldChar w:fldCharType="begin"/>
            </w:r>
            <w:r>
              <w:rPr>
                <w:noProof/>
                <w:webHidden/>
              </w:rPr>
              <w:instrText xml:space="preserve"> PAGEREF _Toc182854173 \h </w:instrText>
            </w:r>
          </w:ins>
          <w:r>
            <w:rPr>
              <w:noProof/>
              <w:webHidden/>
            </w:rPr>
          </w:r>
          <w:r>
            <w:rPr>
              <w:noProof/>
              <w:webHidden/>
            </w:rPr>
            <w:fldChar w:fldCharType="separate"/>
          </w:r>
          <w:ins w:id="6" w:author="Trinity Lakin" w:date="2024-11-22T19:48:00Z" w16du:dateUtc="2024-11-23T00:48:00Z">
            <w:r w:rsidR="00FF69BA">
              <w:rPr>
                <w:noProof/>
                <w:webHidden/>
              </w:rPr>
              <w:t>1</w:t>
            </w:r>
          </w:ins>
          <w:ins w:id="7" w:author="Trinity Lakin" w:date="2024-11-18T20:29:00Z" w16du:dateUtc="2024-11-19T01:29:00Z">
            <w:r>
              <w:rPr>
                <w:noProof/>
                <w:webHidden/>
              </w:rPr>
              <w:fldChar w:fldCharType="end"/>
            </w:r>
            <w:r w:rsidRPr="00387917">
              <w:rPr>
                <w:rStyle w:val="Hyperlink"/>
                <w:noProof/>
              </w:rPr>
              <w:fldChar w:fldCharType="end"/>
            </w:r>
          </w:ins>
        </w:p>
        <w:p w14:paraId="4B7695FD" w14:textId="455D7F14" w:rsidR="00856A93" w:rsidRDefault="00856A93">
          <w:pPr>
            <w:pStyle w:val="TOC3"/>
            <w:tabs>
              <w:tab w:val="right" w:leader="dot" w:pos="9350"/>
            </w:tabs>
            <w:rPr>
              <w:ins w:id="8" w:author="Trinity Lakin" w:date="2024-11-18T20:29:00Z" w16du:dateUtc="2024-11-19T01:29:00Z"/>
              <w:rFonts w:eastAsiaTheme="minorEastAsia" w:cstheme="minorBidi"/>
              <w:noProof/>
              <w:sz w:val="24"/>
              <w:szCs w:val="24"/>
            </w:rPr>
          </w:pPr>
          <w:ins w:id="9"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"_Toc182854174"</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noProof/>
              </w:rPr>
              <w:t>Interest Convergence</w:t>
            </w:r>
            <w:r>
              <w:rPr>
                <w:noProof/>
                <w:webHidden/>
              </w:rPr>
              <w:tab/>
            </w:r>
            <w:r>
              <w:rPr>
                <w:noProof/>
                <w:webHidden/>
              </w:rPr>
              <w:fldChar w:fldCharType="begin"/>
            </w:r>
            <w:r>
              <w:rPr>
                <w:noProof/>
                <w:webHidden/>
              </w:rPr>
              <w:instrText xml:space="preserve"> PAGEREF _Toc182854174 \h </w:instrText>
            </w:r>
          </w:ins>
          <w:r>
            <w:rPr>
              <w:noProof/>
              <w:webHidden/>
            </w:rPr>
          </w:r>
          <w:r>
            <w:rPr>
              <w:noProof/>
              <w:webHidden/>
            </w:rPr>
            <w:fldChar w:fldCharType="separate"/>
          </w:r>
          <w:ins w:id="10" w:author="Trinity Lakin" w:date="2024-11-22T19:48:00Z" w16du:dateUtc="2024-11-23T00:48:00Z">
            <w:r w:rsidR="00FF69BA">
              <w:rPr>
                <w:noProof/>
                <w:webHidden/>
              </w:rPr>
              <w:t>3</w:t>
            </w:r>
          </w:ins>
          <w:ins w:id="11" w:author="Trinity Lakin" w:date="2024-11-18T20:29:00Z" w16du:dateUtc="2024-11-19T01:29:00Z">
            <w:r>
              <w:rPr>
                <w:noProof/>
                <w:webHidden/>
              </w:rPr>
              <w:fldChar w:fldCharType="end"/>
            </w:r>
            <w:r w:rsidRPr="00387917">
              <w:rPr>
                <w:rStyle w:val="Hyperlink"/>
                <w:noProof/>
              </w:rPr>
              <w:fldChar w:fldCharType="end"/>
            </w:r>
          </w:ins>
        </w:p>
        <w:p w14:paraId="1F64D5C4" w14:textId="05884844" w:rsidR="00856A93" w:rsidRDefault="00856A93">
          <w:pPr>
            <w:pStyle w:val="TOC3"/>
            <w:tabs>
              <w:tab w:val="right" w:leader="dot" w:pos="9350"/>
            </w:tabs>
            <w:rPr>
              <w:ins w:id="12" w:author="Trinity Lakin" w:date="2024-11-18T20:29:00Z" w16du:dateUtc="2024-11-19T01:29:00Z"/>
              <w:rFonts w:eastAsiaTheme="minorEastAsia" w:cstheme="minorBidi"/>
              <w:noProof/>
              <w:sz w:val="24"/>
              <w:szCs w:val="24"/>
            </w:rPr>
          </w:pPr>
          <w:ins w:id="13"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"_Toc182854175"</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noProof/>
              </w:rPr>
              <w:t>Intersectionality</w:t>
            </w:r>
            <w:r>
              <w:rPr>
                <w:noProof/>
                <w:webHidden/>
              </w:rPr>
              <w:tab/>
            </w:r>
            <w:r>
              <w:rPr>
                <w:noProof/>
                <w:webHidden/>
              </w:rPr>
              <w:fldChar w:fldCharType="begin"/>
            </w:r>
            <w:r>
              <w:rPr>
                <w:noProof/>
                <w:webHidden/>
              </w:rPr>
              <w:instrText xml:space="preserve"> PAGEREF _Toc182854175 \h </w:instrText>
            </w:r>
          </w:ins>
          <w:r>
            <w:rPr>
              <w:noProof/>
              <w:webHidden/>
            </w:rPr>
          </w:r>
          <w:r>
            <w:rPr>
              <w:noProof/>
              <w:webHidden/>
            </w:rPr>
            <w:fldChar w:fldCharType="separate"/>
          </w:r>
          <w:ins w:id="14" w:author="Trinity Lakin" w:date="2024-11-22T19:48:00Z" w16du:dateUtc="2024-11-23T00:48:00Z">
            <w:r w:rsidR="00FF69BA">
              <w:rPr>
                <w:noProof/>
                <w:webHidden/>
              </w:rPr>
              <w:t>7</w:t>
            </w:r>
          </w:ins>
          <w:ins w:id="15" w:author="Trinity Lakin" w:date="2024-11-18T20:29:00Z" w16du:dateUtc="2024-11-19T01:29:00Z">
            <w:r>
              <w:rPr>
                <w:noProof/>
                <w:webHidden/>
              </w:rPr>
              <w:fldChar w:fldCharType="end"/>
            </w:r>
            <w:r w:rsidRPr="00387917">
              <w:rPr>
                <w:rStyle w:val="Hyperlink"/>
                <w:noProof/>
              </w:rPr>
              <w:fldChar w:fldCharType="end"/>
            </w:r>
          </w:ins>
        </w:p>
        <w:p w14:paraId="7A698549" w14:textId="02D5AFE0" w:rsidR="00856A93" w:rsidRDefault="00856A93">
          <w:pPr>
            <w:pStyle w:val="TOC2"/>
            <w:tabs>
              <w:tab w:val="right" w:leader="dot" w:pos="9350"/>
            </w:tabs>
            <w:rPr>
              <w:ins w:id="16" w:author="Trinity Lakin" w:date="2024-11-18T20:29:00Z" w16du:dateUtc="2024-11-19T01:29:00Z"/>
              <w:rFonts w:eastAsiaTheme="minorEastAsia" w:cstheme="minorBidi"/>
              <w:b w:val="0"/>
              <w:bCs w:val="0"/>
              <w:noProof/>
              <w:sz w:val="24"/>
              <w:szCs w:val="24"/>
            </w:rPr>
          </w:pPr>
          <w:ins w:id="17"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"_Toc182854176"</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i/>
                <w:iCs/>
                <w:noProof/>
              </w:rPr>
              <w:t>Diversity in the U.S. Professoriate</w:t>
            </w:r>
            <w:r>
              <w:rPr>
                <w:noProof/>
                <w:webHidden/>
              </w:rPr>
              <w:tab/>
            </w:r>
            <w:r>
              <w:rPr>
                <w:noProof/>
                <w:webHidden/>
              </w:rPr>
              <w:fldChar w:fldCharType="begin"/>
            </w:r>
            <w:r>
              <w:rPr>
                <w:noProof/>
                <w:webHidden/>
              </w:rPr>
              <w:instrText xml:space="preserve"> PAGEREF _Toc182854176 \h </w:instrText>
            </w:r>
          </w:ins>
          <w:r>
            <w:rPr>
              <w:noProof/>
              <w:webHidden/>
            </w:rPr>
          </w:r>
          <w:r>
            <w:rPr>
              <w:noProof/>
              <w:webHidden/>
            </w:rPr>
            <w:fldChar w:fldCharType="separate"/>
          </w:r>
          <w:ins w:id="18" w:author="Trinity Lakin" w:date="2024-11-22T19:48:00Z" w16du:dateUtc="2024-11-23T00:48:00Z">
            <w:r w:rsidR="00FF69BA">
              <w:rPr>
                <w:noProof/>
                <w:webHidden/>
              </w:rPr>
              <w:t>13</w:t>
            </w:r>
          </w:ins>
          <w:ins w:id="19" w:author="Trinity Lakin" w:date="2024-11-18T20:29:00Z" w16du:dateUtc="2024-11-19T01:29:00Z">
            <w:r>
              <w:rPr>
                <w:noProof/>
                <w:webHidden/>
              </w:rPr>
              <w:fldChar w:fldCharType="end"/>
            </w:r>
            <w:r w:rsidRPr="00387917">
              <w:rPr>
                <w:rStyle w:val="Hyperlink"/>
                <w:noProof/>
              </w:rPr>
              <w:fldChar w:fldCharType="end"/>
            </w:r>
          </w:ins>
        </w:p>
        <w:p w14:paraId="3D2B2D7E" w14:textId="6310FA45" w:rsidR="00856A93" w:rsidRDefault="00856A93">
          <w:pPr>
            <w:pStyle w:val="TOC2"/>
            <w:tabs>
              <w:tab w:val="right" w:leader="dot" w:pos="9350"/>
            </w:tabs>
            <w:rPr>
              <w:ins w:id="20" w:author="Trinity Lakin" w:date="2024-11-18T20:29:00Z" w16du:dateUtc="2024-11-19T01:29:00Z"/>
              <w:rFonts w:eastAsiaTheme="minorEastAsia" w:cstheme="minorBidi"/>
              <w:b w:val="0"/>
              <w:bCs w:val="0"/>
              <w:noProof/>
              <w:sz w:val="24"/>
              <w:szCs w:val="24"/>
            </w:rPr>
          </w:pPr>
          <w:ins w:id="21"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"_Toc182854177"</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i/>
                <w:iCs/>
                <w:noProof/>
              </w:rPr>
              <w:t>Factors Shaping Faculty Diversity</w:t>
            </w:r>
            <w:r>
              <w:rPr>
                <w:noProof/>
                <w:webHidden/>
              </w:rPr>
              <w:tab/>
            </w:r>
            <w:r>
              <w:rPr>
                <w:noProof/>
                <w:webHidden/>
              </w:rPr>
              <w:fldChar w:fldCharType="begin"/>
            </w:r>
            <w:r>
              <w:rPr>
                <w:noProof/>
                <w:webHidden/>
              </w:rPr>
              <w:instrText xml:space="preserve"> PAGEREF _Toc182854177 \h </w:instrText>
            </w:r>
          </w:ins>
          <w:r>
            <w:rPr>
              <w:noProof/>
              <w:webHidden/>
            </w:rPr>
          </w:r>
          <w:r>
            <w:rPr>
              <w:noProof/>
              <w:webHidden/>
            </w:rPr>
            <w:fldChar w:fldCharType="separate"/>
          </w:r>
          <w:ins w:id="22" w:author="Trinity Lakin" w:date="2024-11-22T19:48:00Z" w16du:dateUtc="2024-11-23T00:48:00Z">
            <w:r w:rsidR="00FF69BA">
              <w:rPr>
                <w:noProof/>
                <w:webHidden/>
              </w:rPr>
              <w:t>15</w:t>
            </w:r>
          </w:ins>
          <w:ins w:id="23" w:author="Trinity Lakin" w:date="2024-11-18T20:29:00Z" w16du:dateUtc="2024-11-19T01:29:00Z">
            <w:r>
              <w:rPr>
                <w:noProof/>
                <w:webHidden/>
              </w:rPr>
              <w:fldChar w:fldCharType="end"/>
            </w:r>
            <w:r w:rsidRPr="00387917">
              <w:rPr>
                <w:rStyle w:val="Hyperlink"/>
                <w:noProof/>
              </w:rPr>
              <w:fldChar w:fldCharType="end"/>
            </w:r>
          </w:ins>
        </w:p>
        <w:p w14:paraId="3C7D0ADF" w14:textId="3B90E538" w:rsidR="00856A93" w:rsidRDefault="00856A93">
          <w:pPr>
            <w:pStyle w:val="TOC3"/>
            <w:tabs>
              <w:tab w:val="right" w:leader="dot" w:pos="9350"/>
            </w:tabs>
            <w:rPr>
              <w:ins w:id="24" w:author="Trinity Lakin" w:date="2024-11-18T20:29:00Z" w16du:dateUtc="2024-11-19T01:29:00Z"/>
              <w:rFonts w:eastAsiaTheme="minorEastAsia" w:cstheme="minorBidi"/>
              <w:noProof/>
              <w:sz w:val="24"/>
              <w:szCs w:val="24"/>
            </w:rPr>
          </w:pPr>
          <w:ins w:id="25"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"_Toc182854178"</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noProof/>
              </w:rPr>
              <w:t>Racial and Gender Diversity in Faculty Hiring, Promotion, and Tenure</w:t>
            </w:r>
            <w:r>
              <w:rPr>
                <w:noProof/>
                <w:webHidden/>
              </w:rPr>
              <w:tab/>
            </w:r>
            <w:r>
              <w:rPr>
                <w:noProof/>
                <w:webHidden/>
              </w:rPr>
              <w:fldChar w:fldCharType="begin"/>
            </w:r>
            <w:r>
              <w:rPr>
                <w:noProof/>
                <w:webHidden/>
              </w:rPr>
              <w:instrText xml:space="preserve"> PAGEREF _Toc182854178 \h </w:instrText>
            </w:r>
          </w:ins>
          <w:r>
            <w:rPr>
              <w:noProof/>
              <w:webHidden/>
            </w:rPr>
          </w:r>
          <w:r>
            <w:rPr>
              <w:noProof/>
              <w:webHidden/>
            </w:rPr>
            <w:fldChar w:fldCharType="separate"/>
          </w:r>
          <w:ins w:id="26" w:author="Trinity Lakin" w:date="2024-11-22T19:48:00Z" w16du:dateUtc="2024-11-23T00:48:00Z">
            <w:r w:rsidR="00FF69BA">
              <w:rPr>
                <w:noProof/>
                <w:webHidden/>
              </w:rPr>
              <w:t>16</w:t>
            </w:r>
          </w:ins>
          <w:ins w:id="27" w:author="Trinity Lakin" w:date="2024-11-18T20:29:00Z" w16du:dateUtc="2024-11-19T01:29:00Z">
            <w:r>
              <w:rPr>
                <w:noProof/>
                <w:webHidden/>
              </w:rPr>
              <w:fldChar w:fldCharType="end"/>
            </w:r>
            <w:r w:rsidRPr="00387917">
              <w:rPr>
                <w:rStyle w:val="Hyperlink"/>
                <w:noProof/>
              </w:rPr>
              <w:fldChar w:fldCharType="end"/>
            </w:r>
          </w:ins>
        </w:p>
        <w:p w14:paraId="2416ED85" w14:textId="323E8AF6" w:rsidR="00856A93" w:rsidRDefault="00856A93">
          <w:pPr>
            <w:pStyle w:val="TOC3"/>
            <w:tabs>
              <w:tab w:val="right" w:leader="dot" w:pos="9350"/>
            </w:tabs>
            <w:rPr>
              <w:ins w:id="28" w:author="Trinity Lakin" w:date="2024-11-18T20:29:00Z" w16du:dateUtc="2024-11-19T01:29:00Z"/>
              <w:rFonts w:eastAsiaTheme="minorEastAsia" w:cstheme="minorBidi"/>
              <w:noProof/>
              <w:sz w:val="24"/>
              <w:szCs w:val="24"/>
            </w:rPr>
          </w:pPr>
          <w:ins w:id="29"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"_Toc182854179"</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noProof/>
              </w:rPr>
              <w:t>Contextual Factors Affecting Faculty Diversity</w:t>
            </w:r>
            <w:r>
              <w:rPr>
                <w:noProof/>
                <w:webHidden/>
              </w:rPr>
              <w:tab/>
            </w:r>
            <w:r>
              <w:rPr>
                <w:noProof/>
                <w:webHidden/>
              </w:rPr>
              <w:fldChar w:fldCharType="begin"/>
            </w:r>
            <w:r>
              <w:rPr>
                <w:noProof/>
                <w:webHidden/>
              </w:rPr>
              <w:instrText xml:space="preserve"> PAGEREF _Toc182854179 \h </w:instrText>
            </w:r>
          </w:ins>
          <w:r>
            <w:rPr>
              <w:noProof/>
              <w:webHidden/>
            </w:rPr>
          </w:r>
          <w:r>
            <w:rPr>
              <w:noProof/>
              <w:webHidden/>
            </w:rPr>
            <w:fldChar w:fldCharType="separate"/>
          </w:r>
          <w:ins w:id="30" w:author="Trinity Lakin" w:date="2024-11-22T19:48:00Z" w16du:dateUtc="2024-11-23T00:48:00Z">
            <w:r w:rsidR="00FF69BA">
              <w:rPr>
                <w:noProof/>
                <w:webHidden/>
              </w:rPr>
              <w:t>18</w:t>
            </w:r>
          </w:ins>
          <w:ins w:id="31" w:author="Trinity Lakin" w:date="2024-11-18T20:29:00Z" w16du:dateUtc="2024-11-19T01:29:00Z">
            <w:r>
              <w:rPr>
                <w:noProof/>
                <w:webHidden/>
              </w:rPr>
              <w:fldChar w:fldCharType="end"/>
            </w:r>
            <w:r w:rsidRPr="00387917">
              <w:rPr>
                <w:rStyle w:val="Hyperlink"/>
                <w:noProof/>
              </w:rPr>
              <w:fldChar w:fldCharType="end"/>
            </w:r>
          </w:ins>
        </w:p>
        <w:p w14:paraId="1EA2DF5C" w14:textId="725EB705" w:rsidR="00856A93" w:rsidRDefault="00856A93">
          <w:pPr>
            <w:pStyle w:val="TOC2"/>
            <w:tabs>
              <w:tab w:val="right" w:leader="dot" w:pos="9350"/>
            </w:tabs>
            <w:rPr>
              <w:ins w:id="32" w:author="Trinity Lakin" w:date="2024-11-18T20:29:00Z" w16du:dateUtc="2024-11-19T01:29:00Z"/>
              <w:rFonts w:eastAsiaTheme="minorEastAsia" w:cstheme="minorBidi"/>
              <w:b w:val="0"/>
              <w:bCs w:val="0"/>
              <w:noProof/>
              <w:sz w:val="24"/>
              <w:szCs w:val="24"/>
            </w:rPr>
          </w:pPr>
          <w:ins w:id="33"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"_Toc182854180"</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i/>
                <w:iCs/>
                <w:noProof/>
              </w:rPr>
              <w:t>Contributions and Research Questions</w:t>
            </w:r>
            <w:r>
              <w:rPr>
                <w:noProof/>
                <w:webHidden/>
              </w:rPr>
              <w:tab/>
            </w:r>
            <w:r>
              <w:rPr>
                <w:noProof/>
                <w:webHidden/>
              </w:rPr>
              <w:fldChar w:fldCharType="begin"/>
            </w:r>
            <w:r>
              <w:rPr>
                <w:noProof/>
                <w:webHidden/>
              </w:rPr>
              <w:instrText xml:space="preserve"> PAGEREF _Toc182854180 \h </w:instrText>
            </w:r>
          </w:ins>
          <w:r>
            <w:rPr>
              <w:noProof/>
              <w:webHidden/>
            </w:rPr>
          </w:r>
          <w:r>
            <w:rPr>
              <w:noProof/>
              <w:webHidden/>
            </w:rPr>
            <w:fldChar w:fldCharType="separate"/>
          </w:r>
          <w:ins w:id="34" w:author="Trinity Lakin" w:date="2024-11-22T19:48:00Z" w16du:dateUtc="2024-11-23T00:48:00Z">
            <w:r w:rsidR="00FF69BA">
              <w:rPr>
                <w:noProof/>
                <w:webHidden/>
              </w:rPr>
              <w:t>21</w:t>
            </w:r>
          </w:ins>
          <w:ins w:id="35" w:author="Trinity Lakin" w:date="2024-11-18T20:29:00Z" w16du:dateUtc="2024-11-19T01:29:00Z">
            <w:r>
              <w:rPr>
                <w:noProof/>
                <w:webHidden/>
              </w:rPr>
              <w:fldChar w:fldCharType="end"/>
            </w:r>
            <w:r w:rsidRPr="00387917">
              <w:rPr>
                <w:rStyle w:val="Hyperlink"/>
                <w:noProof/>
              </w:rPr>
              <w:fldChar w:fldCharType="end"/>
            </w:r>
          </w:ins>
        </w:p>
        <w:p w14:paraId="695F904E" w14:textId="37A1130E" w:rsidR="00856A93" w:rsidRDefault="00856A93">
          <w:pPr>
            <w:pStyle w:val="TOC1"/>
            <w:tabs>
              <w:tab w:val="right" w:leader="dot" w:pos="9350"/>
            </w:tabs>
            <w:rPr>
              <w:ins w:id="36" w:author="Trinity Lakin" w:date="2024-11-18T20:29:00Z" w16du:dateUtc="2024-11-19T01:29:00Z"/>
              <w:rFonts w:eastAsiaTheme="minorEastAsia" w:cstheme="minorBidi"/>
              <w:b w:val="0"/>
              <w:bCs w:val="0"/>
              <w:i w:val="0"/>
              <w:iCs w:val="0"/>
              <w:noProof/>
            </w:rPr>
          </w:pPr>
          <w:ins w:id="37"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"_Toc182854181"</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noProof/>
              </w:rPr>
              <w:t>Figures</w:t>
            </w:r>
            <w:r>
              <w:rPr>
                <w:noProof/>
                <w:webHidden/>
              </w:rPr>
              <w:tab/>
            </w:r>
            <w:r>
              <w:rPr>
                <w:noProof/>
                <w:webHidden/>
              </w:rPr>
              <w:fldChar w:fldCharType="begin"/>
            </w:r>
            <w:r>
              <w:rPr>
                <w:noProof/>
                <w:webHidden/>
              </w:rPr>
              <w:instrText xml:space="preserve"> PAGEREF _Toc182854181 \h </w:instrText>
            </w:r>
          </w:ins>
          <w:r>
            <w:rPr>
              <w:noProof/>
              <w:webHidden/>
            </w:rPr>
          </w:r>
          <w:r>
            <w:rPr>
              <w:noProof/>
              <w:webHidden/>
            </w:rPr>
            <w:fldChar w:fldCharType="separate"/>
          </w:r>
          <w:ins w:id="38" w:author="Trinity Lakin" w:date="2024-11-22T19:48:00Z" w16du:dateUtc="2024-11-23T00:48:00Z">
            <w:r w:rsidR="00FF69BA">
              <w:rPr>
                <w:noProof/>
                <w:webHidden/>
              </w:rPr>
              <w:t>25</w:t>
            </w:r>
          </w:ins>
          <w:ins w:id="39" w:author="Trinity Lakin" w:date="2024-11-18T20:29:00Z" w16du:dateUtc="2024-11-19T01:29:00Z">
            <w:r>
              <w:rPr>
                <w:noProof/>
                <w:webHidden/>
              </w:rPr>
              <w:fldChar w:fldCharType="end"/>
            </w:r>
            <w:r w:rsidRPr="00387917">
              <w:rPr>
                <w:rStyle w:val="Hyperlink"/>
                <w:noProof/>
              </w:rPr>
              <w:fldChar w:fldCharType="end"/>
            </w:r>
          </w:ins>
        </w:p>
        <w:p w14:paraId="122FEFE8" w14:textId="6CFACB6A" w:rsidR="00856A93" w:rsidRDefault="00856A93">
          <w:pPr>
            <w:pStyle w:val="TOC1"/>
            <w:tabs>
              <w:tab w:val="right" w:leader="dot" w:pos="9350"/>
            </w:tabs>
            <w:rPr>
              <w:ins w:id="40" w:author="Trinity Lakin" w:date="2024-11-18T20:29:00Z" w16du:dateUtc="2024-11-19T01:29:00Z"/>
              <w:rFonts w:eastAsiaTheme="minorEastAsia" w:cstheme="minorBidi"/>
              <w:b w:val="0"/>
              <w:bCs w:val="0"/>
              <w:i w:val="0"/>
              <w:iCs w:val="0"/>
              <w:noProof/>
            </w:rPr>
          </w:pPr>
          <w:ins w:id="41" w:author="Trinity Lakin" w:date="2024-11-18T20:29:00Z" w16du:dateUtc="2024-11-19T01:29:00Z">
            <w:r w:rsidRPr="00387917">
              <w:rPr>
                <w:rStyle w:val="Hyperlink"/>
                <w:noProof/>
              </w:rPr>
              <w:fldChar w:fldCharType="begin"/>
            </w:r>
            <w:r w:rsidRPr="00387917">
              <w:rPr>
                <w:rStyle w:val="Hyperlink"/>
                <w:noProof/>
              </w:rPr>
              <w:instrText xml:space="preserve"> </w:instrText>
            </w:r>
            <w:r>
              <w:rPr>
                <w:noProof/>
              </w:rPr>
              <w:instrText>HYPERLINK \l "_Toc182854182"</w:instrText>
            </w:r>
            <w:r w:rsidRPr="00387917">
              <w:rPr>
                <w:rStyle w:val="Hyperlink"/>
                <w:noProof/>
              </w:rPr>
              <w:instrText xml:space="preserve"> </w:instrText>
            </w:r>
            <w:r w:rsidRPr="00387917">
              <w:rPr>
                <w:rStyle w:val="Hyperlink"/>
                <w:noProof/>
              </w:rPr>
            </w:r>
            <w:r w:rsidRPr="00387917">
              <w:rPr>
                <w:rStyle w:val="Hyperlink"/>
                <w:noProof/>
              </w:rPr>
              <w:fldChar w:fldCharType="separate"/>
            </w:r>
            <w:r w:rsidRPr="00387917">
              <w:rPr>
                <w:rStyle w:val="Hyperlink"/>
                <w:rFonts w:cs="Times New Roman"/>
                <w:noProof/>
              </w:rPr>
              <w:t>Works Cited</w:t>
            </w:r>
            <w:r>
              <w:rPr>
                <w:noProof/>
                <w:webHidden/>
              </w:rPr>
              <w:tab/>
            </w:r>
            <w:r>
              <w:rPr>
                <w:noProof/>
                <w:webHidden/>
              </w:rPr>
              <w:fldChar w:fldCharType="begin"/>
            </w:r>
            <w:r>
              <w:rPr>
                <w:noProof/>
                <w:webHidden/>
              </w:rPr>
              <w:instrText xml:space="preserve"> PAGEREF _Toc182854182 \h </w:instrText>
            </w:r>
          </w:ins>
          <w:r>
            <w:rPr>
              <w:noProof/>
              <w:webHidden/>
            </w:rPr>
          </w:r>
          <w:r>
            <w:rPr>
              <w:noProof/>
              <w:webHidden/>
            </w:rPr>
            <w:fldChar w:fldCharType="separate"/>
          </w:r>
          <w:ins w:id="42" w:author="Trinity Lakin" w:date="2024-11-22T19:48:00Z" w16du:dateUtc="2024-11-23T00:48:00Z">
            <w:r w:rsidR="00FF69BA">
              <w:rPr>
                <w:noProof/>
                <w:webHidden/>
              </w:rPr>
              <w:t>26</w:t>
            </w:r>
          </w:ins>
          <w:ins w:id="43" w:author="Trinity Lakin" w:date="2024-11-18T20:29:00Z" w16du:dateUtc="2024-11-19T01:29:00Z">
            <w:r>
              <w:rPr>
                <w:noProof/>
                <w:webHidden/>
              </w:rPr>
              <w:fldChar w:fldCharType="end"/>
            </w:r>
            <w:r w:rsidRPr="00387917">
              <w:rPr>
                <w:rStyle w:val="Hyperlink"/>
                <w:noProof/>
              </w:rPr>
              <w:fldChar w:fldCharType="end"/>
            </w:r>
          </w:ins>
        </w:p>
        <w:p w14:paraId="7D557429" w14:textId="54135C84" w:rsidR="0061506E" w:rsidRPr="0061506E" w:rsidDel="00955B1C" w:rsidRDefault="0061506E">
          <w:pPr>
            <w:pStyle w:val="TOC1"/>
            <w:tabs>
              <w:tab w:val="right" w:leader="dot" w:pos="9350"/>
            </w:tabs>
            <w:rPr>
              <w:del w:id="44" w:author="Trinity Lakin" w:date="2024-11-18T20:28:00Z" w16du:dateUtc="2024-11-19T01:28:00Z"/>
              <w:rFonts w:ascii="Times New Roman" w:eastAsiaTheme="minorEastAsia" w:hAnsi="Times New Roman" w:cs="Times New Roman"/>
              <w:b w:val="0"/>
              <w:bCs w:val="0"/>
              <w:i w:val="0"/>
              <w:iCs w:val="0"/>
              <w:noProof/>
            </w:rPr>
          </w:pPr>
          <w:del w:id="45" w:author="Trinity Lakin" w:date="2024-11-18T20:28:00Z" w16du:dateUtc="2024-11-19T01:28:00Z">
            <w:r w:rsidRPr="00955B1C" w:rsidDel="00955B1C">
              <w:rPr>
                <w:rPrChange w:id="46" w:author="Trinity Lakin" w:date="2024-11-18T20:28:00Z" w16du:dateUtc="2024-11-19T01:28:00Z">
                  <w:rPr>
                    <w:rStyle w:val="Hyperlink"/>
                    <w:rFonts w:cs="Times New Roman"/>
                    <w:noProof/>
                  </w:rPr>
                </w:rPrChange>
              </w:rPr>
              <w:delText>Chapter 2: Literature Review</w:delText>
            </w:r>
            <w:r w:rsidRPr="0061506E" w:rsidDel="00955B1C">
              <w:rPr>
                <w:rFonts w:ascii="Times New Roman" w:hAnsi="Times New Roman" w:cs="Times New Roman"/>
                <w:noProof/>
                <w:webHidden/>
              </w:rPr>
              <w:tab/>
            </w:r>
            <w:r w:rsidR="003B52F5" w:rsidDel="00955B1C">
              <w:rPr>
                <w:rFonts w:ascii="Times New Roman" w:hAnsi="Times New Roman" w:cs="Times New Roman"/>
                <w:noProof/>
                <w:webHidden/>
              </w:rPr>
              <w:delText>1</w:delText>
            </w:r>
          </w:del>
        </w:p>
        <w:p w14:paraId="52564ECA" w14:textId="3EA5A5FD" w:rsidR="0061506E" w:rsidRPr="0061506E" w:rsidDel="00955B1C" w:rsidRDefault="0061506E">
          <w:pPr>
            <w:pStyle w:val="TOC2"/>
            <w:tabs>
              <w:tab w:val="right" w:leader="dot" w:pos="9350"/>
            </w:tabs>
            <w:rPr>
              <w:del w:id="47" w:author="Trinity Lakin" w:date="2024-11-18T20:28:00Z" w16du:dateUtc="2024-11-19T01:28:00Z"/>
              <w:rFonts w:ascii="Times New Roman" w:eastAsiaTheme="minorEastAsia" w:hAnsi="Times New Roman" w:cs="Times New Roman"/>
              <w:b w:val="0"/>
              <w:bCs w:val="0"/>
              <w:noProof/>
              <w:sz w:val="24"/>
              <w:szCs w:val="24"/>
            </w:rPr>
          </w:pPr>
          <w:del w:id="48" w:author="Trinity Lakin" w:date="2024-11-18T20:28:00Z" w16du:dateUtc="2024-11-19T01:28:00Z">
            <w:r w:rsidRPr="00955B1C" w:rsidDel="00955B1C">
              <w:rPr>
                <w:rPrChange w:id="49" w:author="Trinity Lakin" w:date="2024-11-18T20:28:00Z" w16du:dateUtc="2024-11-19T01:28:00Z">
                  <w:rPr>
                    <w:rStyle w:val="Hyperlink"/>
                    <w:rFonts w:cs="Times New Roman"/>
                    <w:i/>
                    <w:iCs/>
                    <w:noProof/>
                    <w:szCs w:val="24"/>
                  </w:rPr>
                </w:rPrChange>
              </w:rPr>
              <w:delText>Theoretical Frameworks</w:delText>
            </w:r>
            <w:r w:rsidRPr="0061506E" w:rsidDel="00955B1C">
              <w:rPr>
                <w:rFonts w:ascii="Times New Roman" w:hAnsi="Times New Roman" w:cs="Times New Roman"/>
                <w:noProof/>
                <w:webHidden/>
                <w:sz w:val="24"/>
                <w:szCs w:val="24"/>
              </w:rPr>
              <w:tab/>
            </w:r>
            <w:r w:rsidR="003B52F5" w:rsidDel="00955B1C">
              <w:rPr>
                <w:rFonts w:ascii="Times New Roman" w:hAnsi="Times New Roman" w:cs="Times New Roman"/>
                <w:noProof/>
                <w:webHidden/>
                <w:sz w:val="24"/>
                <w:szCs w:val="24"/>
              </w:rPr>
              <w:delText>1</w:delText>
            </w:r>
          </w:del>
        </w:p>
        <w:p w14:paraId="54198C00" w14:textId="6D24BD32" w:rsidR="0061506E" w:rsidRPr="0061506E" w:rsidDel="00955B1C" w:rsidRDefault="0061506E">
          <w:pPr>
            <w:pStyle w:val="TOC3"/>
            <w:tabs>
              <w:tab w:val="right" w:leader="dot" w:pos="9350"/>
            </w:tabs>
            <w:rPr>
              <w:del w:id="50" w:author="Trinity Lakin" w:date="2024-11-18T20:28:00Z" w16du:dateUtc="2024-11-19T01:28:00Z"/>
              <w:rFonts w:ascii="Times New Roman" w:eastAsiaTheme="minorEastAsia" w:hAnsi="Times New Roman" w:cs="Times New Roman"/>
              <w:noProof/>
              <w:sz w:val="24"/>
              <w:szCs w:val="24"/>
            </w:rPr>
          </w:pPr>
          <w:del w:id="51" w:author="Trinity Lakin" w:date="2024-11-18T20:28:00Z" w16du:dateUtc="2024-11-19T01:28:00Z">
            <w:r w:rsidRPr="00955B1C" w:rsidDel="00955B1C">
              <w:rPr>
                <w:rPrChange w:id="52" w:author="Trinity Lakin" w:date="2024-11-18T20:28:00Z" w16du:dateUtc="2024-11-19T01:28:00Z">
                  <w:rPr>
                    <w:rStyle w:val="Hyperlink"/>
                    <w:rFonts w:cs="Times New Roman"/>
                    <w:noProof/>
                    <w:szCs w:val="24"/>
                  </w:rPr>
                </w:rPrChange>
              </w:rPr>
              <w:delText>Interest Convergence</w:delText>
            </w:r>
            <w:r w:rsidRPr="0061506E" w:rsidDel="00955B1C">
              <w:rPr>
                <w:rFonts w:ascii="Times New Roman" w:hAnsi="Times New Roman" w:cs="Times New Roman"/>
                <w:noProof/>
                <w:webHidden/>
                <w:sz w:val="24"/>
                <w:szCs w:val="24"/>
              </w:rPr>
              <w:tab/>
            </w:r>
          </w:del>
          <w:del w:id="53" w:author="Trinity Lakin" w:date="2024-11-18T20:23:00Z" w16du:dateUtc="2024-11-19T01:23:00Z">
            <w:r w:rsidRPr="0061506E" w:rsidDel="003B52F5">
              <w:rPr>
                <w:rFonts w:ascii="Times New Roman" w:hAnsi="Times New Roman" w:cs="Times New Roman"/>
                <w:noProof/>
                <w:webHidden/>
                <w:sz w:val="24"/>
                <w:szCs w:val="24"/>
              </w:rPr>
              <w:delText>1</w:delText>
            </w:r>
          </w:del>
        </w:p>
        <w:p w14:paraId="731CB610" w14:textId="357B0D11" w:rsidR="0061506E" w:rsidRPr="0061506E" w:rsidDel="00955B1C" w:rsidRDefault="0061506E">
          <w:pPr>
            <w:pStyle w:val="TOC3"/>
            <w:tabs>
              <w:tab w:val="right" w:leader="dot" w:pos="9350"/>
            </w:tabs>
            <w:rPr>
              <w:del w:id="54" w:author="Trinity Lakin" w:date="2024-11-18T20:28:00Z" w16du:dateUtc="2024-11-19T01:28:00Z"/>
              <w:rFonts w:ascii="Times New Roman" w:eastAsiaTheme="minorEastAsia" w:hAnsi="Times New Roman" w:cs="Times New Roman"/>
              <w:noProof/>
              <w:sz w:val="24"/>
              <w:szCs w:val="24"/>
            </w:rPr>
          </w:pPr>
          <w:del w:id="55" w:author="Trinity Lakin" w:date="2024-11-18T20:28:00Z" w16du:dateUtc="2024-11-19T01:28:00Z">
            <w:r w:rsidRPr="00955B1C" w:rsidDel="00955B1C">
              <w:rPr>
                <w:rPrChange w:id="56" w:author="Trinity Lakin" w:date="2024-11-18T20:28:00Z" w16du:dateUtc="2024-11-19T01:28:00Z">
                  <w:rPr>
                    <w:rStyle w:val="Hyperlink"/>
                    <w:rFonts w:cs="Times New Roman"/>
                    <w:noProof/>
                    <w:szCs w:val="24"/>
                  </w:rPr>
                </w:rPrChange>
              </w:rPr>
              <w:delText>Intersectionality</w:delText>
            </w:r>
            <w:r w:rsidRPr="0061506E" w:rsidDel="00955B1C">
              <w:rPr>
                <w:rFonts w:ascii="Times New Roman" w:hAnsi="Times New Roman" w:cs="Times New Roman"/>
                <w:noProof/>
                <w:webHidden/>
                <w:sz w:val="24"/>
                <w:szCs w:val="24"/>
              </w:rPr>
              <w:tab/>
            </w:r>
          </w:del>
          <w:del w:id="57" w:author="Trinity Lakin" w:date="2024-11-18T20:23:00Z" w16du:dateUtc="2024-11-19T01:23:00Z">
            <w:r w:rsidRPr="0061506E" w:rsidDel="003B52F5">
              <w:rPr>
                <w:rFonts w:ascii="Times New Roman" w:hAnsi="Times New Roman" w:cs="Times New Roman"/>
                <w:noProof/>
                <w:webHidden/>
                <w:sz w:val="24"/>
                <w:szCs w:val="24"/>
              </w:rPr>
              <w:delText>5</w:delText>
            </w:r>
          </w:del>
        </w:p>
        <w:p w14:paraId="2F816A64" w14:textId="4CB12037" w:rsidR="0061506E" w:rsidRPr="0061506E" w:rsidDel="00955B1C" w:rsidRDefault="0061506E">
          <w:pPr>
            <w:pStyle w:val="TOC2"/>
            <w:tabs>
              <w:tab w:val="right" w:leader="dot" w:pos="9350"/>
            </w:tabs>
            <w:rPr>
              <w:del w:id="58" w:author="Trinity Lakin" w:date="2024-11-18T20:28:00Z" w16du:dateUtc="2024-11-19T01:28:00Z"/>
              <w:rFonts w:ascii="Times New Roman" w:eastAsiaTheme="minorEastAsia" w:hAnsi="Times New Roman" w:cs="Times New Roman"/>
              <w:b w:val="0"/>
              <w:bCs w:val="0"/>
              <w:noProof/>
              <w:sz w:val="24"/>
              <w:szCs w:val="24"/>
            </w:rPr>
          </w:pPr>
          <w:del w:id="59" w:author="Trinity Lakin" w:date="2024-11-18T20:28:00Z" w16du:dateUtc="2024-11-19T01:28:00Z">
            <w:r w:rsidRPr="00955B1C" w:rsidDel="00955B1C">
              <w:rPr>
                <w:rPrChange w:id="60" w:author="Trinity Lakin" w:date="2024-11-18T20:28:00Z" w16du:dateUtc="2024-11-19T01:28:00Z">
                  <w:rPr>
                    <w:rStyle w:val="Hyperlink"/>
                    <w:rFonts w:cs="Times New Roman"/>
                    <w:i/>
                    <w:iCs/>
                    <w:noProof/>
                    <w:szCs w:val="24"/>
                  </w:rPr>
                </w:rPrChange>
              </w:rPr>
              <w:delText>Diversity in the U.S. Professoriate</w:delText>
            </w:r>
            <w:r w:rsidRPr="0061506E" w:rsidDel="00955B1C">
              <w:rPr>
                <w:rFonts w:ascii="Times New Roman" w:hAnsi="Times New Roman" w:cs="Times New Roman"/>
                <w:noProof/>
                <w:webHidden/>
                <w:sz w:val="24"/>
                <w:szCs w:val="24"/>
              </w:rPr>
              <w:tab/>
            </w:r>
          </w:del>
          <w:del w:id="61" w:author="Trinity Lakin" w:date="2024-11-18T20:23:00Z" w16du:dateUtc="2024-11-19T01:23:00Z">
            <w:r w:rsidRPr="0061506E" w:rsidDel="003B52F5">
              <w:rPr>
                <w:rFonts w:ascii="Times New Roman" w:hAnsi="Times New Roman" w:cs="Times New Roman"/>
                <w:noProof/>
                <w:webHidden/>
                <w:sz w:val="24"/>
                <w:szCs w:val="24"/>
              </w:rPr>
              <w:delText>8</w:delText>
            </w:r>
          </w:del>
        </w:p>
        <w:p w14:paraId="12DB4B6F" w14:textId="422DAC0E" w:rsidR="0061506E" w:rsidRPr="0061506E" w:rsidDel="00955B1C" w:rsidRDefault="0061506E">
          <w:pPr>
            <w:pStyle w:val="TOC3"/>
            <w:tabs>
              <w:tab w:val="right" w:leader="dot" w:pos="9350"/>
            </w:tabs>
            <w:rPr>
              <w:del w:id="62" w:author="Trinity Lakin" w:date="2024-11-18T20:28:00Z" w16du:dateUtc="2024-11-19T01:28:00Z"/>
              <w:rFonts w:ascii="Times New Roman" w:eastAsiaTheme="minorEastAsia" w:hAnsi="Times New Roman" w:cs="Times New Roman"/>
              <w:noProof/>
              <w:sz w:val="24"/>
              <w:szCs w:val="24"/>
            </w:rPr>
          </w:pPr>
          <w:del w:id="63" w:author="Trinity Lakin" w:date="2024-11-18T20:28:00Z" w16du:dateUtc="2024-11-19T01:28:00Z">
            <w:r w:rsidRPr="00955B1C" w:rsidDel="00955B1C">
              <w:rPr>
                <w:rPrChange w:id="64" w:author="Trinity Lakin" w:date="2024-11-18T20:28:00Z" w16du:dateUtc="2024-11-19T01:28:00Z">
                  <w:rPr>
                    <w:rStyle w:val="Hyperlink"/>
                    <w:rFonts w:cs="Times New Roman"/>
                    <w:noProof/>
                    <w:szCs w:val="24"/>
                  </w:rPr>
                </w:rPrChange>
              </w:rPr>
              <w:delText>Racial and Gender Diversity in Faculty Hiring, Promotion, and Tenure</w:delText>
            </w:r>
            <w:r w:rsidRPr="0061506E" w:rsidDel="00955B1C">
              <w:rPr>
                <w:rFonts w:ascii="Times New Roman" w:hAnsi="Times New Roman" w:cs="Times New Roman"/>
                <w:noProof/>
                <w:webHidden/>
                <w:sz w:val="24"/>
                <w:szCs w:val="24"/>
              </w:rPr>
              <w:tab/>
            </w:r>
          </w:del>
          <w:del w:id="65" w:author="Trinity Lakin" w:date="2024-11-18T20:23:00Z" w16du:dateUtc="2024-11-19T01:23:00Z">
            <w:r w:rsidRPr="0061506E" w:rsidDel="003B52F5">
              <w:rPr>
                <w:rFonts w:ascii="Times New Roman" w:hAnsi="Times New Roman" w:cs="Times New Roman"/>
                <w:noProof/>
                <w:webHidden/>
                <w:sz w:val="24"/>
                <w:szCs w:val="24"/>
              </w:rPr>
              <w:delText>9</w:delText>
            </w:r>
          </w:del>
        </w:p>
        <w:p w14:paraId="01E99148" w14:textId="6D2E7943" w:rsidR="0061506E" w:rsidRPr="0061506E" w:rsidDel="00955B1C" w:rsidRDefault="0061506E">
          <w:pPr>
            <w:pStyle w:val="TOC3"/>
            <w:tabs>
              <w:tab w:val="right" w:leader="dot" w:pos="9350"/>
            </w:tabs>
            <w:rPr>
              <w:del w:id="66" w:author="Trinity Lakin" w:date="2024-11-18T20:28:00Z" w16du:dateUtc="2024-11-19T01:28:00Z"/>
              <w:rFonts w:ascii="Times New Roman" w:eastAsiaTheme="minorEastAsia" w:hAnsi="Times New Roman" w:cs="Times New Roman"/>
              <w:noProof/>
              <w:sz w:val="24"/>
              <w:szCs w:val="24"/>
            </w:rPr>
          </w:pPr>
          <w:del w:id="67" w:author="Trinity Lakin" w:date="2024-11-18T20:28:00Z" w16du:dateUtc="2024-11-19T01:28:00Z">
            <w:r w:rsidRPr="00955B1C" w:rsidDel="00955B1C">
              <w:rPr>
                <w:rPrChange w:id="68" w:author="Trinity Lakin" w:date="2024-11-18T20:28:00Z" w16du:dateUtc="2024-11-19T01:28:00Z">
                  <w:rPr>
                    <w:rStyle w:val="Hyperlink"/>
                    <w:rFonts w:cs="Times New Roman"/>
                    <w:noProof/>
                    <w:szCs w:val="24"/>
                  </w:rPr>
                </w:rPrChange>
              </w:rPr>
              <w:delText>Contextual Factors Affecting Faculty Diversity</w:delText>
            </w:r>
            <w:r w:rsidRPr="0061506E" w:rsidDel="00955B1C">
              <w:rPr>
                <w:rFonts w:ascii="Times New Roman" w:hAnsi="Times New Roman" w:cs="Times New Roman"/>
                <w:noProof/>
                <w:webHidden/>
                <w:sz w:val="24"/>
                <w:szCs w:val="24"/>
              </w:rPr>
              <w:tab/>
            </w:r>
          </w:del>
          <w:del w:id="69" w:author="Trinity Lakin" w:date="2024-11-18T20:23:00Z" w16du:dateUtc="2024-11-19T01:23:00Z">
            <w:r w:rsidRPr="0061506E" w:rsidDel="003B52F5">
              <w:rPr>
                <w:rFonts w:ascii="Times New Roman" w:hAnsi="Times New Roman" w:cs="Times New Roman"/>
                <w:noProof/>
                <w:webHidden/>
                <w:sz w:val="24"/>
                <w:szCs w:val="24"/>
              </w:rPr>
              <w:delText>10</w:delText>
            </w:r>
          </w:del>
        </w:p>
        <w:p w14:paraId="78773438" w14:textId="2AEEF9ED" w:rsidR="0061506E" w:rsidRPr="0061506E" w:rsidDel="00955B1C" w:rsidRDefault="0061506E">
          <w:pPr>
            <w:pStyle w:val="TOC2"/>
            <w:tabs>
              <w:tab w:val="right" w:leader="dot" w:pos="9350"/>
            </w:tabs>
            <w:rPr>
              <w:del w:id="70" w:author="Trinity Lakin" w:date="2024-11-18T20:28:00Z" w16du:dateUtc="2024-11-19T01:28:00Z"/>
              <w:rFonts w:ascii="Times New Roman" w:eastAsiaTheme="minorEastAsia" w:hAnsi="Times New Roman" w:cs="Times New Roman"/>
              <w:b w:val="0"/>
              <w:bCs w:val="0"/>
              <w:noProof/>
              <w:sz w:val="24"/>
              <w:szCs w:val="24"/>
            </w:rPr>
          </w:pPr>
          <w:del w:id="71" w:author="Trinity Lakin" w:date="2024-11-18T20:28:00Z" w16du:dateUtc="2024-11-19T01:28:00Z">
            <w:r w:rsidRPr="00955B1C" w:rsidDel="00955B1C">
              <w:rPr>
                <w:rPrChange w:id="72" w:author="Trinity Lakin" w:date="2024-11-18T20:28:00Z" w16du:dateUtc="2024-11-19T01:28:00Z">
                  <w:rPr>
                    <w:rStyle w:val="Hyperlink"/>
                    <w:rFonts w:cs="Times New Roman"/>
                    <w:i/>
                    <w:iCs/>
                    <w:noProof/>
                    <w:szCs w:val="24"/>
                  </w:rPr>
                </w:rPrChange>
              </w:rPr>
              <w:delText>Contributions and Research Questions</w:delText>
            </w:r>
            <w:r w:rsidRPr="0061506E" w:rsidDel="00955B1C">
              <w:rPr>
                <w:rFonts w:ascii="Times New Roman" w:hAnsi="Times New Roman" w:cs="Times New Roman"/>
                <w:noProof/>
                <w:webHidden/>
                <w:sz w:val="24"/>
                <w:szCs w:val="24"/>
              </w:rPr>
              <w:tab/>
            </w:r>
          </w:del>
          <w:del w:id="73" w:author="Trinity Lakin" w:date="2024-11-18T20:23:00Z" w16du:dateUtc="2024-11-19T01:23:00Z">
            <w:r w:rsidRPr="0061506E" w:rsidDel="003B52F5">
              <w:rPr>
                <w:rFonts w:ascii="Times New Roman" w:hAnsi="Times New Roman" w:cs="Times New Roman"/>
                <w:noProof/>
                <w:webHidden/>
                <w:sz w:val="24"/>
                <w:szCs w:val="24"/>
              </w:rPr>
              <w:delText>13</w:delText>
            </w:r>
          </w:del>
        </w:p>
        <w:p w14:paraId="101B49FA" w14:textId="2CF6B2DE" w:rsidR="0061506E" w:rsidRPr="0061506E" w:rsidDel="00955B1C" w:rsidRDefault="0061506E">
          <w:pPr>
            <w:pStyle w:val="TOC1"/>
            <w:tabs>
              <w:tab w:val="right" w:leader="dot" w:pos="9350"/>
            </w:tabs>
            <w:rPr>
              <w:del w:id="74" w:author="Trinity Lakin" w:date="2024-11-18T20:28:00Z" w16du:dateUtc="2024-11-19T01:28:00Z"/>
              <w:rFonts w:ascii="Times New Roman" w:eastAsiaTheme="minorEastAsia" w:hAnsi="Times New Roman" w:cs="Times New Roman"/>
              <w:b w:val="0"/>
              <w:bCs w:val="0"/>
              <w:i w:val="0"/>
              <w:iCs w:val="0"/>
              <w:noProof/>
            </w:rPr>
          </w:pPr>
          <w:del w:id="75" w:author="Trinity Lakin" w:date="2024-11-18T20:28:00Z" w16du:dateUtc="2024-11-19T01:28:00Z">
            <w:r w:rsidRPr="00955B1C" w:rsidDel="00955B1C">
              <w:rPr>
                <w:rPrChange w:id="76" w:author="Trinity Lakin" w:date="2024-11-18T20:28:00Z" w16du:dateUtc="2024-11-19T01:28:00Z">
                  <w:rPr>
                    <w:rStyle w:val="Hyperlink"/>
                    <w:rFonts w:cs="Times New Roman"/>
                    <w:noProof/>
                  </w:rPr>
                </w:rPrChange>
              </w:rPr>
              <w:delText>Works Cited</w:delText>
            </w:r>
            <w:r w:rsidRPr="0061506E" w:rsidDel="00955B1C">
              <w:rPr>
                <w:rFonts w:ascii="Times New Roman" w:hAnsi="Times New Roman" w:cs="Times New Roman"/>
                <w:noProof/>
                <w:webHidden/>
              </w:rPr>
              <w:tab/>
            </w:r>
          </w:del>
          <w:del w:id="77" w:author="Trinity Lakin" w:date="2024-11-18T20:23:00Z" w16du:dateUtc="2024-11-19T01:23:00Z">
            <w:r w:rsidRPr="0061506E" w:rsidDel="003B52F5">
              <w:rPr>
                <w:rFonts w:ascii="Times New Roman" w:hAnsi="Times New Roman" w:cs="Times New Roman"/>
                <w:noProof/>
                <w:webHidden/>
              </w:rPr>
              <w:delText>16</w:delText>
            </w:r>
          </w:del>
        </w:p>
        <w:p w14:paraId="18B3B284" w14:textId="01F1A902" w:rsidR="00523047" w:rsidRPr="0061506E" w:rsidRDefault="00523047">
          <w:pPr>
            <w:rPr>
              <w:rFonts w:cs="Times New Roman"/>
              <w:szCs w:val="24"/>
            </w:rPr>
          </w:pPr>
          <w:r w:rsidRPr="0061506E">
            <w:rPr>
              <w:rFonts w:cs="Times New Roman"/>
              <w:b/>
              <w:bCs/>
              <w:noProof/>
              <w:szCs w:val="24"/>
            </w:rPr>
            <w:fldChar w:fldCharType="end"/>
          </w:r>
        </w:p>
      </w:sdtContent>
    </w:sdt>
    <w:p w14:paraId="74132C6A" w14:textId="77777777" w:rsidR="00A4080A" w:rsidRPr="0061506E" w:rsidRDefault="00A4080A">
      <w:pPr>
        <w:rPr>
          <w:rFonts w:cs="Times New Roman"/>
          <w:i/>
          <w:iCs/>
          <w:szCs w:val="24"/>
        </w:rPr>
      </w:pPr>
      <w:r w:rsidRPr="0061506E">
        <w:rPr>
          <w:rFonts w:cs="Times New Roman"/>
          <w:i/>
          <w:iCs/>
          <w:szCs w:val="24"/>
        </w:rPr>
        <w:br w:type="page"/>
      </w:r>
    </w:p>
    <w:p w14:paraId="53915B12" w14:textId="25A9825D" w:rsidR="00A4080A" w:rsidRPr="0061506E" w:rsidRDefault="00A4080A" w:rsidP="00523047">
      <w:pPr>
        <w:spacing w:line="480" w:lineRule="auto"/>
        <w:jc w:val="center"/>
        <w:outlineLvl w:val="0"/>
        <w:rPr>
          <w:rFonts w:cs="Times New Roman"/>
          <w:b/>
          <w:bCs/>
          <w:szCs w:val="24"/>
        </w:rPr>
      </w:pPr>
      <w:bookmarkStart w:id="78" w:name="_Toc182854172"/>
      <w:r w:rsidRPr="0061506E">
        <w:rPr>
          <w:rFonts w:cs="Times New Roman"/>
          <w:b/>
          <w:bCs/>
          <w:szCs w:val="24"/>
        </w:rPr>
        <w:lastRenderedPageBreak/>
        <w:t>Chapter 2: Literature Review</w:t>
      </w:r>
      <w:bookmarkEnd w:id="78"/>
    </w:p>
    <w:p w14:paraId="2ACDE1C9" w14:textId="7D687CF0" w:rsidR="003B52F5" w:rsidRPr="00B64EF0" w:rsidRDefault="003B52F5" w:rsidP="003B52F5">
      <w:pPr>
        <w:spacing w:line="480" w:lineRule="auto"/>
        <w:rPr>
          <w:rFonts w:cs="Times New Roman"/>
          <w:szCs w:val="24"/>
        </w:rPr>
      </w:pPr>
      <w:ins w:id="79" w:author="Trinity Lakin" w:date="2024-11-18T20:26:00Z" w16du:dateUtc="2024-11-19T01:26:00Z">
        <w:r>
          <w:rPr>
            <w:rFonts w:cs="Times New Roman"/>
            <w:szCs w:val="24"/>
          </w:rPr>
          <w:tab/>
        </w:r>
        <w:r w:rsidRPr="00F60788">
          <w:rPr>
            <w:rFonts w:cs="Times New Roman"/>
            <w:szCs w:val="24"/>
          </w:rPr>
          <w:t xml:space="preserve">In this chapter, I present theoretical and empirical context from the literature on faculty diversity, particularly </w:t>
        </w:r>
        <w:r>
          <w:rPr>
            <w:rFonts w:cs="Times New Roman"/>
            <w:szCs w:val="24"/>
          </w:rPr>
          <w:t>with respect to</w:t>
        </w:r>
        <w:r w:rsidRPr="00F60788">
          <w:rPr>
            <w:rFonts w:cs="Times New Roman"/>
            <w:szCs w:val="24"/>
          </w:rPr>
          <w:t xml:space="preserve"> race and gender. First, I present the theoretical framework informing this dissertation, Critical Race Theory (CRT), and outline two tenets which are central to this study, interest convergence and intersectionality. Second, I review the current state of racial and gender diversity in university faculty along with trends in faculty diversity over time. Third, I discuss how racial and gender diversity within faculty hiring, promotion, and tenure is influenced by both overarching and context-specific factors, including economic uncertainty, partisan control, and the recent coronavirus pandemic. Fourth, I outline gaps in CRT and faculty diversity literature and describe the theoretical and empirical contributions of this dissertation. Finally, I present a set of research questions and hypotheses which guide this study’s analys</w:t>
        </w:r>
      </w:ins>
      <w:ins w:id="80" w:author="Trinity Lakin" w:date="2024-11-22T19:50:00Z" w16du:dateUtc="2024-11-23T00:50:00Z">
        <w:r w:rsidR="00FF69BA">
          <w:rPr>
            <w:rFonts w:cs="Times New Roman"/>
            <w:szCs w:val="24"/>
          </w:rPr>
          <w:t>es</w:t>
        </w:r>
      </w:ins>
      <w:ins w:id="81" w:author="Trinity Lakin" w:date="2024-11-18T20:26:00Z" w16du:dateUtc="2024-11-19T01:26:00Z">
        <w:r w:rsidRPr="00F60788">
          <w:rPr>
            <w:rFonts w:cs="Times New Roman"/>
            <w:szCs w:val="24"/>
          </w:rPr>
          <w:t>.</w:t>
        </w:r>
      </w:ins>
    </w:p>
    <w:p w14:paraId="13E60D39" w14:textId="31B90F90" w:rsidR="008B066C" w:rsidRPr="0061506E" w:rsidRDefault="0061506E" w:rsidP="00A4080A">
      <w:pPr>
        <w:spacing w:line="480" w:lineRule="auto"/>
        <w:outlineLvl w:val="1"/>
        <w:rPr>
          <w:rFonts w:cs="Times New Roman"/>
          <w:i/>
          <w:iCs/>
          <w:szCs w:val="24"/>
        </w:rPr>
      </w:pPr>
      <w:bookmarkStart w:id="82" w:name="_Toc182854173"/>
      <w:r w:rsidRPr="0061506E">
        <w:rPr>
          <w:rFonts w:cs="Times New Roman"/>
          <w:i/>
          <w:iCs/>
          <w:szCs w:val="24"/>
        </w:rPr>
        <w:t>Theoretical Framework</w:t>
      </w:r>
      <w:bookmarkEnd w:id="82"/>
      <w:del w:id="83" w:author="Trinity Lakin" w:date="2024-10-03T13:49:00Z" w16du:dateUtc="2024-10-03T17:49:00Z">
        <w:r w:rsidRPr="0061506E" w:rsidDel="005522FC">
          <w:rPr>
            <w:rFonts w:cs="Times New Roman"/>
            <w:i/>
            <w:iCs/>
            <w:szCs w:val="24"/>
          </w:rPr>
          <w:delText>s</w:delText>
        </w:r>
      </w:del>
    </w:p>
    <w:p w14:paraId="547BCB18" w14:textId="4DD970D4" w:rsidR="007B78A7" w:rsidRDefault="008B066C">
      <w:pPr>
        <w:spacing w:line="480" w:lineRule="auto"/>
        <w:ind w:firstLine="720"/>
        <w:rPr>
          <w:ins w:id="84" w:author="Trinity Lakin" w:date="2024-10-14T12:52:00Z" w16du:dateUtc="2024-10-14T16:52:00Z"/>
        </w:rPr>
        <w:pPrChange w:id="85" w:author="Trinity Lakin" w:date="2024-11-22T19:52:00Z" w16du:dateUtc="2024-11-23T00:52:00Z">
          <w:pPr/>
        </w:pPrChange>
      </w:pPr>
      <w:r w:rsidRPr="0061506E">
        <w:rPr>
          <w:rFonts w:cs="Times New Roman"/>
          <w:szCs w:val="24"/>
        </w:rPr>
        <w:t>Critical Race Theory</w:t>
      </w:r>
      <w:r w:rsidR="006020F2" w:rsidRPr="0061506E">
        <w:rPr>
          <w:rFonts w:cs="Times New Roman"/>
          <w:szCs w:val="24"/>
        </w:rPr>
        <w:t xml:space="preserve"> (CRT)</w:t>
      </w:r>
      <w:r w:rsidRPr="0061506E">
        <w:rPr>
          <w:rFonts w:cs="Times New Roman"/>
          <w:szCs w:val="24"/>
        </w:rPr>
        <w:t xml:space="preserve"> </w:t>
      </w:r>
      <w:r w:rsidR="006020F2" w:rsidRPr="0061506E">
        <w:rPr>
          <w:rFonts w:cs="Times New Roman"/>
          <w:szCs w:val="24"/>
        </w:rPr>
        <w:t>originate</w:t>
      </w:r>
      <w:r w:rsidR="00452C78" w:rsidRPr="0061506E">
        <w:rPr>
          <w:rFonts w:cs="Times New Roman"/>
          <w:szCs w:val="24"/>
        </w:rPr>
        <w:t xml:space="preserve">d </w:t>
      </w:r>
      <w:r w:rsidR="00171774" w:rsidRPr="0061506E">
        <w:rPr>
          <w:rFonts w:cs="Times New Roman"/>
          <w:szCs w:val="24"/>
        </w:rPr>
        <w:t xml:space="preserve">in the 1970s </w:t>
      </w:r>
      <w:r w:rsidR="00452C78" w:rsidRPr="0061506E">
        <w:rPr>
          <w:rFonts w:cs="Times New Roman"/>
          <w:szCs w:val="24"/>
        </w:rPr>
        <w:t xml:space="preserve">as a movement in critical legal studies aimed at challenging race-neutral understandings of the U.S. </w:t>
      </w:r>
      <w:r w:rsidR="00E055D5" w:rsidRPr="0061506E">
        <w:rPr>
          <w:rFonts w:cs="Times New Roman"/>
          <w:szCs w:val="24"/>
        </w:rPr>
        <w:t xml:space="preserve">legal system. </w:t>
      </w:r>
      <w:r w:rsidR="00304ACF" w:rsidRPr="0061506E">
        <w:rPr>
          <w:rFonts w:cs="Times New Roman"/>
          <w:szCs w:val="24"/>
        </w:rPr>
        <w:t xml:space="preserve">This </w:t>
      </w:r>
      <w:r w:rsidR="00863467" w:rsidRPr="0061506E">
        <w:rPr>
          <w:rFonts w:cs="Times New Roman"/>
          <w:szCs w:val="24"/>
        </w:rPr>
        <w:t>framework</w:t>
      </w:r>
      <w:ins w:id="86" w:author="Trinity Lakin" w:date="2024-10-07T11:42:00Z" w16du:dateUtc="2024-10-07T15:42:00Z">
        <w:r w:rsidR="00963B03">
          <w:rPr>
            <w:rFonts w:cs="Times New Roman"/>
            <w:szCs w:val="24"/>
          </w:rPr>
          <w:t xml:space="preserve"> </w:t>
        </w:r>
        <w:r w:rsidR="00963B03">
          <w:t xml:space="preserve">expanded upon conventional civil rights and ethnic studies scholarship by placing discourses of race and racism within a broader perspective that includes sociopolitical, historical, economic, and psychological factors. </w:t>
        </w:r>
      </w:ins>
      <w:ins w:id="87" w:author="Trinity Lakin" w:date="2024-10-14T12:52:00Z" w16du:dateUtc="2024-10-14T16:52:00Z">
        <w:r w:rsidR="007B78A7">
          <w:t xml:space="preserve">There are numerous key tenets of CRT, as outlined by Delgado and </w:t>
        </w:r>
        <w:proofErr w:type="spellStart"/>
        <w:r w:rsidR="007B78A7">
          <w:t>Stefanic</w:t>
        </w:r>
        <w:proofErr w:type="spellEnd"/>
        <w:r w:rsidR="007B78A7">
          <w:t xml:space="preserve"> </w:t>
        </w:r>
      </w:ins>
      <w:r w:rsidR="00E774A7">
        <w:fldChar w:fldCharType="begin"/>
      </w:r>
      <w:r w:rsidR="00E774A7">
        <w:instrText xml:space="preserve"> ADDIN ZOTERO_ITEM CSL_CITATION {"citationID":"JY3VCT0n","properties":{"formattedCitation":"(2023)","plainCitation":"(2023)","noteIndex":0},"citationItems":[{"id":1543,"uris":["http://zotero.org/groups/4703364/items/C9LYIWJS"],"itemData":{"id":1543,"type":"book","collection-title":"Critical America","ISBN":"978-1-4798-1825-9","note":"LCCN: 2022029761","publisher":"NYU Press","title":"Critical Race Theory, Fourth Edition: An Introduction","URL":"https://books.google.com/books?id=xU6VEAAAQBAJ","author":[{"family":"Delgado","given":"R."},{"family":"Stefancic","given":"J."},{"family":"Harris","given":"A."}],"issued":{"date-parts":[["2023"]]}},"suppress-author":true}],"schema":"https://github.com/citation-style-language/schema/raw/master/csl-citation.json"} </w:instrText>
      </w:r>
      <w:r w:rsidR="00E774A7">
        <w:fldChar w:fldCharType="separate"/>
      </w:r>
      <w:r w:rsidR="00E774A7">
        <w:rPr>
          <w:noProof/>
        </w:rPr>
        <w:t>(2023)</w:t>
      </w:r>
      <w:r w:rsidR="00E774A7">
        <w:fldChar w:fldCharType="end"/>
      </w:r>
      <w:ins w:id="88" w:author="Trinity Lakin" w:date="2024-10-14T12:52:00Z" w16du:dateUtc="2024-10-14T16:52:00Z">
        <w:r w:rsidR="007B78A7">
          <w:t xml:space="preserve"> in their book </w:t>
        </w:r>
        <w:r w:rsidR="007B78A7" w:rsidRPr="00E030A4">
          <w:rPr>
            <w:i/>
            <w:iCs/>
          </w:rPr>
          <w:t>Critical Race Theory: An Introduction (Fourth Edition)</w:t>
        </w:r>
      </w:ins>
      <w:ins w:id="89" w:author="Trinity Lakin" w:date="2024-10-18T15:11:00Z" w16du:dateUtc="2024-10-18T19:11:00Z">
        <w:r w:rsidR="004D4C7D">
          <w:rPr>
            <w:i/>
            <w:iCs/>
          </w:rPr>
          <w:t>:</w:t>
        </w:r>
      </w:ins>
    </w:p>
    <w:p w14:paraId="2E8C9438" w14:textId="18A55E93" w:rsidR="00E774A7" w:rsidRPr="00E774A7" w:rsidRDefault="00863467" w:rsidP="00E774A7">
      <w:pPr>
        <w:pStyle w:val="ListParagraph"/>
        <w:numPr>
          <w:ilvl w:val="0"/>
          <w:numId w:val="2"/>
        </w:numPr>
        <w:spacing w:line="480" w:lineRule="auto"/>
        <w:rPr>
          <w:ins w:id="90" w:author="Trinity Lakin" w:date="2024-10-14T12:57:00Z" w16du:dateUtc="2024-10-14T16:57:00Z"/>
        </w:rPr>
      </w:pPr>
      <w:del w:id="91" w:author="Trinity Lakin" w:date="2024-10-15T13:55:00Z" w16du:dateUtc="2024-10-15T17:55:00Z">
        <w:r w:rsidRPr="007B78A7" w:rsidDel="0042652D">
          <w:rPr>
            <w:rFonts w:cs="Times New Roman"/>
            <w:szCs w:val="24"/>
          </w:rPr>
          <w:delText xml:space="preserve"> emphasizes that </w:delText>
        </w:r>
      </w:del>
      <w:ins w:id="92" w:author="Trinity Lakin" w:date="2024-10-15T13:55:00Z" w16du:dateUtc="2024-10-15T17:55:00Z">
        <w:r w:rsidR="0042652D">
          <w:rPr>
            <w:rFonts w:cs="Times New Roman"/>
            <w:szCs w:val="24"/>
          </w:rPr>
          <w:t>R</w:t>
        </w:r>
      </w:ins>
      <w:del w:id="93" w:author="Trinity Lakin" w:date="2024-10-15T13:55:00Z" w16du:dateUtc="2024-10-15T17:55:00Z">
        <w:r w:rsidRPr="007B78A7" w:rsidDel="0042652D">
          <w:rPr>
            <w:rFonts w:cs="Times New Roman"/>
            <w:szCs w:val="24"/>
          </w:rPr>
          <w:delText>r</w:delText>
        </w:r>
      </w:del>
      <w:r w:rsidRPr="007B78A7">
        <w:rPr>
          <w:rFonts w:cs="Times New Roman"/>
          <w:szCs w:val="24"/>
        </w:rPr>
        <w:t>acism, rather than being an aberration, is pervasive, permanent, and normalized in U.S. policy and culture</w:t>
      </w:r>
      <w:ins w:id="94" w:author="Trinity Lakin" w:date="2024-10-14T12:53:00Z" w16du:dateUtc="2024-10-14T16:53:00Z">
        <w:r w:rsidR="007B78A7">
          <w:rPr>
            <w:rFonts w:cs="Times New Roman"/>
            <w:szCs w:val="24"/>
          </w:rPr>
          <w:t>.</w:t>
        </w:r>
      </w:ins>
      <w:ins w:id="95" w:author="Trinity Lakin" w:date="2024-10-15T13:22:00Z" w16du:dateUtc="2024-10-15T17:22:00Z">
        <w:r w:rsidR="004625C6">
          <w:rPr>
            <w:rFonts w:cs="Times New Roman"/>
            <w:szCs w:val="24"/>
          </w:rPr>
          <w:t xml:space="preserve"> </w:t>
        </w:r>
      </w:ins>
      <w:ins w:id="96" w:author="Trinity Lakin" w:date="2024-10-15T13:23:00Z" w16du:dateUtc="2024-10-15T17:23:00Z">
        <w:r w:rsidR="004625C6">
          <w:rPr>
            <w:rFonts w:cs="Times New Roman"/>
            <w:szCs w:val="24"/>
          </w:rPr>
          <w:t>Th</w:t>
        </w:r>
      </w:ins>
      <w:ins w:id="97" w:author="Trinity Lakin" w:date="2024-10-15T13:24:00Z" w16du:dateUtc="2024-10-15T17:24:00Z">
        <w:r w:rsidR="004625C6">
          <w:rPr>
            <w:rFonts w:cs="Times New Roman"/>
            <w:szCs w:val="24"/>
          </w:rPr>
          <w:t xml:space="preserve">e ubiquitous nature of racism makes it more difficult to address, </w:t>
        </w:r>
      </w:ins>
      <w:ins w:id="98" w:author="Trinity Lakin" w:date="2024-10-15T13:25:00Z" w16du:dateUtc="2024-10-15T17:25:00Z">
        <w:r w:rsidR="004625C6">
          <w:rPr>
            <w:rFonts w:cs="Times New Roman"/>
            <w:szCs w:val="24"/>
          </w:rPr>
          <w:t>especially for</w:t>
        </w:r>
      </w:ins>
      <w:ins w:id="99" w:author="Trinity Lakin" w:date="2024-10-15T13:24:00Z" w16du:dateUtc="2024-10-15T17:24:00Z">
        <w:r w:rsidR="004625C6">
          <w:rPr>
            <w:rFonts w:cs="Times New Roman"/>
            <w:szCs w:val="24"/>
          </w:rPr>
          <w:t xml:space="preserve"> more </w:t>
        </w:r>
      </w:ins>
      <w:ins w:id="100" w:author="Trinity Lakin" w:date="2024-10-15T13:25:00Z" w16du:dateUtc="2024-10-15T17:25:00Z">
        <w:r w:rsidR="004625C6">
          <w:rPr>
            <w:rFonts w:cs="Times New Roman"/>
            <w:szCs w:val="24"/>
          </w:rPr>
          <w:t>covert</w:t>
        </w:r>
      </w:ins>
      <w:ins w:id="101" w:author="Trinity Lakin" w:date="2024-10-15T13:24:00Z" w16du:dateUtc="2024-10-15T17:24:00Z">
        <w:r w:rsidR="004625C6">
          <w:rPr>
            <w:rFonts w:cs="Times New Roman"/>
            <w:szCs w:val="24"/>
          </w:rPr>
          <w:t xml:space="preserve"> expressions of racism such as microaggressions </w:t>
        </w:r>
      </w:ins>
      <w:ins w:id="102" w:author="Trinity Lakin" w:date="2024-10-15T13:26:00Z" w16du:dateUtc="2024-10-15T17:26:00Z">
        <w:r w:rsidR="004625C6">
          <w:rPr>
            <w:rFonts w:cs="Times New Roman"/>
            <w:szCs w:val="24"/>
          </w:rPr>
          <w:t>or</w:t>
        </w:r>
      </w:ins>
      <w:ins w:id="103" w:author="Trinity Lakin" w:date="2024-10-15T13:27:00Z" w16du:dateUtc="2024-10-15T17:27:00Z">
        <w:r w:rsidR="004625C6">
          <w:rPr>
            <w:rFonts w:cs="Times New Roman"/>
            <w:szCs w:val="24"/>
          </w:rPr>
          <w:t xml:space="preserve"> </w:t>
        </w:r>
      </w:ins>
      <w:ins w:id="104" w:author="Trinity Lakin" w:date="2024-10-15T13:54:00Z" w16du:dateUtc="2024-10-15T17:54:00Z">
        <w:r w:rsidR="00166E6B">
          <w:rPr>
            <w:rFonts w:cs="Times New Roman"/>
            <w:szCs w:val="24"/>
          </w:rPr>
          <w:t>racial profiling.</w:t>
        </w:r>
      </w:ins>
      <w:del w:id="105" w:author="Trinity Lakin" w:date="2024-10-14T12:53:00Z" w16du:dateUtc="2024-10-14T16:53:00Z">
        <w:r w:rsidR="00AC69C0" w:rsidRPr="007B78A7" w:rsidDel="007B78A7">
          <w:rPr>
            <w:rFonts w:cs="Times New Roman"/>
            <w:szCs w:val="24"/>
          </w:rPr>
          <w:delText xml:space="preserve"> </w:delText>
        </w:r>
        <w:r w:rsidR="00AC69C0" w:rsidRPr="007B78A7" w:rsidDel="007B78A7">
          <w:rPr>
            <w:rFonts w:cs="Times New Roman"/>
            <w:szCs w:val="24"/>
          </w:rPr>
          <w:fldChar w:fldCharType="begin"/>
        </w:r>
        <w:r w:rsidR="00BD0044" w:rsidRPr="007B78A7" w:rsidDel="007B78A7">
          <w:rPr>
            <w:rFonts w:cs="Times New Roman"/>
            <w:szCs w:val="24"/>
          </w:rPr>
          <w:delInstrText xml:space="preserve"> ADDIN ZOTERO_ITEM CSL_CITATION {"citationID":"cych6dIk","properties":{"formattedCitation":"(Bell 1992; Delgado and Stefancic 2017)","plainCitation":"(Bell 1992; Delgado and Stefancic 2017)","noteIndex":0},"citationItems":[{"id":1207,"uris":["http://zotero.org/groups/4703364/items/U4CXXLDV"],"itemData":{"id":1207,"type":"article-journal","container-title":"Connecticut Law Review","note":"publisher: HeinOnline","page":"363-380","title":"Racial realism","volume":"24","author":[{"family":"Bell","given":"Derrick"}],"issued":{"date-parts":[["1992"]]}}},{"id":1208,"uris":["http://zotero.org/groups/4703364/items/TTHP3QMJ"],"itemData":{"id":1208,"type":"book","abstract":"&lt;strong&gt;Updated to include the Black Lives Matter movement, the presidency of Barack Obama, the rise of hate speech on the\nInternet, and more&lt;/strong&gt; Since the publication of the first\nedition of &lt;em&gt;Critical Race Theory&lt;/em&gt; in 2001, the United States has lived through two economic downturns, an outbreak of terrorism, and the onset of an epidemic of hate directed against immigrants, especially undocumented Latinos and Middle Eastern people. On a\nmore hopeful note, the country elected and re-elected its first\nblack president and has witnessed the impressive advance of gay\nrights. As a field, critical race theory has taken note of all\nthese developments, and this primer does so as well. It not only\ncovers a range of emerging new topics and events, it also addresses the rise of a fierce wave of criticism from right-wing websites,\nthink tanks, and foundations, some of which insist that America is now colorblind and has little use for racial analysis and study.\n&lt;em&gt;Critical Race Theory&lt;/em&gt; is essential for understanding\ndevelopments in this burgeoning field, which has spread to other\ndisciplines and countries. The new edition also covers the ways in which other societies and disciplines adapt its teachings and, for readers wanting to advance a progressive race agenda, includes new questions for discussion, aimed at outlining practical steps to\nachieve this objective.","archive":"JSTOR","edition":"3","ISBN":"978-1-4798-4636-8","note":"DOI: 10.2307/j.ctt1ggjjn3","publisher":"NYU Press","title":"Critical Race Theory (Third Edition) An Introduction","URL":"http://www.jstor.org.proxy.lib.fsu.edu/stable/j.ctt1ggjjn3","volume":"20","author":[{"family":"Delgado","given":"Richard"},{"family":"Stefancic","given":"Jean"}],"accessed":{"date-parts":[["2023",9,12]]},"issued":{"date-parts":[["2017"]]}}}],"schema":"https://github.com/citation-style-language/schema/raw/master/csl-citation.json"} </w:delInstrText>
        </w:r>
        <w:r w:rsidR="00AC69C0" w:rsidRPr="007B78A7" w:rsidDel="007B78A7">
          <w:rPr>
            <w:rFonts w:cs="Times New Roman"/>
            <w:szCs w:val="24"/>
          </w:rPr>
          <w:fldChar w:fldCharType="separate"/>
        </w:r>
        <w:r w:rsidR="00AC69C0" w:rsidRPr="007B78A7" w:rsidDel="007B78A7">
          <w:rPr>
            <w:rFonts w:cs="Times New Roman"/>
            <w:szCs w:val="24"/>
          </w:rPr>
          <w:delText>(Bell 1992; Delgado and Stefancic 2017)</w:delText>
        </w:r>
        <w:r w:rsidR="00AC69C0" w:rsidRPr="007B78A7" w:rsidDel="007B78A7">
          <w:rPr>
            <w:rFonts w:cs="Times New Roman"/>
            <w:szCs w:val="24"/>
          </w:rPr>
          <w:fldChar w:fldCharType="end"/>
        </w:r>
        <w:r w:rsidR="002D4584" w:rsidRPr="007B78A7" w:rsidDel="007B78A7">
          <w:rPr>
            <w:rFonts w:cs="Times New Roman"/>
            <w:szCs w:val="24"/>
          </w:rPr>
          <w:delText xml:space="preserve">. </w:delText>
        </w:r>
        <w:r w:rsidR="00B64EF0" w:rsidRPr="007B78A7" w:rsidDel="007B78A7">
          <w:rPr>
            <w:rFonts w:cs="Times New Roman"/>
            <w:szCs w:val="24"/>
            <w:highlight w:val="yellow"/>
          </w:rPr>
          <w:delText>[Insert here – spell out exactly what CRT is/says – lay out all tenets]</w:delText>
        </w:r>
        <w:r w:rsidR="00B64EF0" w:rsidRPr="007B78A7" w:rsidDel="007B78A7">
          <w:rPr>
            <w:rFonts w:cs="Times New Roman"/>
            <w:szCs w:val="24"/>
          </w:rPr>
          <w:delText xml:space="preserve"> </w:delText>
        </w:r>
      </w:del>
    </w:p>
    <w:p w14:paraId="786D9709" w14:textId="77777777" w:rsidR="00723D77" w:rsidRDefault="00723D77" w:rsidP="00723D77">
      <w:pPr>
        <w:pStyle w:val="ListParagraph"/>
        <w:numPr>
          <w:ilvl w:val="0"/>
          <w:numId w:val="2"/>
        </w:numPr>
        <w:spacing w:line="480" w:lineRule="auto"/>
        <w:rPr>
          <w:ins w:id="106" w:author="Trinity Lakin" w:date="2024-10-18T16:11:00Z" w16du:dateUtc="2024-10-18T20:11:00Z"/>
        </w:rPr>
      </w:pPr>
      <w:ins w:id="107" w:author="Trinity Lakin" w:date="2024-10-18T16:11:00Z" w16du:dateUtc="2024-10-18T20:11:00Z">
        <w:r>
          <w:lastRenderedPageBreak/>
          <w:t xml:space="preserve">The social construction thesis holds that race and racism are not rooted in an objective, inherent, or biological reality. Rather, races are social categories that society “invents, manipulates, or retires when convenient” </w:t>
        </w:r>
        <w:r>
          <w:fldChar w:fldCharType="begin"/>
        </w:r>
        <w:r>
          <w:instrText xml:space="preserve"> ADDIN ZOTERO_TEMP </w:instrText>
        </w:r>
        <w:r>
          <w:fldChar w:fldCharType="separate"/>
        </w:r>
        <w:r>
          <w:rPr>
            <w:noProof/>
          </w:rPr>
          <w:t>(2023:9)</w:t>
        </w:r>
        <w:r>
          <w:fldChar w:fldCharType="end"/>
        </w:r>
        <w:r>
          <w:t>.</w:t>
        </w:r>
      </w:ins>
    </w:p>
    <w:p w14:paraId="1F483E4A" w14:textId="65054C52" w:rsidR="00723D77" w:rsidRDefault="00FF69BA" w:rsidP="00723D77">
      <w:pPr>
        <w:pStyle w:val="ListParagraph"/>
        <w:numPr>
          <w:ilvl w:val="0"/>
          <w:numId w:val="2"/>
        </w:numPr>
        <w:spacing w:line="480" w:lineRule="auto"/>
        <w:rPr>
          <w:ins w:id="108" w:author="Trinity Lakin" w:date="2024-10-18T16:11:00Z" w16du:dateUtc="2024-10-18T20:11:00Z"/>
        </w:rPr>
      </w:pPr>
      <w:ins w:id="109" w:author="Trinity Lakin" w:date="2024-11-22T19:53:00Z" w16du:dateUtc="2024-11-23T00:53:00Z">
        <w:r>
          <w:t>R</w:t>
        </w:r>
      </w:ins>
      <w:ins w:id="110" w:author="Trinity Lakin" w:date="2024-10-18T16:11:00Z" w16du:dateUtc="2024-10-18T20:11:00Z">
        <w:r w:rsidR="00723D77">
          <w:t>acism affords numerous material and psychological benefits for the dominant group, leaving little incentive for them to challenge the existing racial hierarchy. This tenet is often referred to as interest convergence or material determinism.</w:t>
        </w:r>
      </w:ins>
    </w:p>
    <w:p w14:paraId="318A66B0" w14:textId="6E24E173" w:rsidR="00723D77" w:rsidRDefault="00723D77" w:rsidP="00723D77">
      <w:pPr>
        <w:pStyle w:val="ListParagraph"/>
        <w:numPr>
          <w:ilvl w:val="0"/>
          <w:numId w:val="2"/>
        </w:numPr>
        <w:spacing w:line="480" w:lineRule="auto"/>
        <w:rPr>
          <w:ins w:id="111" w:author="Trinity Lakin" w:date="2024-10-18T16:11:00Z" w16du:dateUtc="2024-10-18T20:11:00Z"/>
        </w:rPr>
      </w:pPr>
      <w:ins w:id="112" w:author="Trinity Lakin" w:date="2024-10-18T16:11:00Z" w16du:dateUtc="2024-10-18T20:11:00Z">
        <w:r>
          <w:t>Differential racialization refers to the ways in which the dominant group racializes different groups in response to shifting needs and circumstances at a particular time, such as the labor market or geopolitical climate. Different minority racial groups experience unique forms of racism which may change over time due to political, economic, or social factors.</w:t>
        </w:r>
      </w:ins>
    </w:p>
    <w:p w14:paraId="2592448E" w14:textId="48F7972E" w:rsidR="00723D77" w:rsidRDefault="00723D77" w:rsidP="00723D77">
      <w:pPr>
        <w:pStyle w:val="ListParagraph"/>
        <w:numPr>
          <w:ilvl w:val="0"/>
          <w:numId w:val="2"/>
        </w:numPr>
        <w:spacing w:line="480" w:lineRule="auto"/>
        <w:rPr>
          <w:ins w:id="113" w:author="Trinity Lakin" w:date="2024-10-18T16:11:00Z" w16du:dateUtc="2024-10-18T20:11:00Z"/>
        </w:rPr>
      </w:pPr>
      <w:ins w:id="114" w:author="Trinity Lakin" w:date="2024-10-18T16:11:00Z" w16du:dateUtc="2024-10-18T20:11:00Z">
        <w:r>
          <w:t>Beyond race, an individual’s identity and experiences are also shaped by a myriad of other social dimensions such as gender, age, religion, nationality, and sexuality. This tenet is known as intersectionality and challenges the assumption that racial groups are monolithic.</w:t>
        </w:r>
      </w:ins>
    </w:p>
    <w:p w14:paraId="0E59E1C6" w14:textId="63BDB69C" w:rsidR="00E774A7" w:rsidRPr="007B78A7" w:rsidRDefault="00723D77">
      <w:pPr>
        <w:pStyle w:val="ListParagraph"/>
        <w:numPr>
          <w:ilvl w:val="0"/>
          <w:numId w:val="2"/>
        </w:numPr>
        <w:spacing w:line="480" w:lineRule="auto"/>
        <w:rPr>
          <w:ins w:id="115" w:author="Trinity Lakin" w:date="2024-10-03T15:12:00Z" w16du:dateUtc="2024-10-03T19:12:00Z"/>
        </w:rPr>
        <w:pPrChange w:id="116" w:author="Trinity Lakin" w:date="2024-10-18T16:11:00Z" w16du:dateUtc="2024-10-18T20:11:00Z">
          <w:pPr>
            <w:spacing w:line="480" w:lineRule="auto"/>
            <w:ind w:firstLine="720"/>
          </w:pPr>
        </w:pPrChange>
      </w:pPr>
      <w:ins w:id="117" w:author="Trinity Lakin" w:date="2024-10-18T16:11:00Z" w16du:dateUtc="2024-10-18T20:11:00Z">
        <w:r>
          <w:t>Finally, CRT emphasizes the importance of counter-storytelling</w:t>
        </w:r>
      </w:ins>
      <w:ins w:id="118" w:author="Trinity Lakin" w:date="2024-10-18T16:22:00Z" w16du:dateUtc="2024-10-18T20:22:00Z">
        <w:r w:rsidR="000D1887">
          <w:t xml:space="preserve">. </w:t>
        </w:r>
      </w:ins>
      <w:ins w:id="119" w:author="Trinity Lakin" w:date="2024-10-18T17:09:00Z" w16du:dateUtc="2024-10-18T21:09:00Z">
        <w:r w:rsidR="00866B9A">
          <w:t>In opposition to the majority narratives that dominate social life, counter-stories amplify the unique voices, perspectives, and experiences of racial minority groups.</w:t>
        </w:r>
      </w:ins>
    </w:p>
    <w:p w14:paraId="4DE9CCEA" w14:textId="493BC4FE" w:rsidR="006020F2" w:rsidRPr="0061506E" w:rsidRDefault="002D4584" w:rsidP="00BA1501">
      <w:pPr>
        <w:spacing w:line="480" w:lineRule="auto"/>
        <w:ind w:firstLine="720"/>
        <w:rPr>
          <w:rFonts w:cs="Times New Roman"/>
          <w:szCs w:val="24"/>
        </w:rPr>
      </w:pPr>
      <w:r w:rsidRPr="0061506E">
        <w:rPr>
          <w:rFonts w:cs="Times New Roman"/>
          <w:szCs w:val="24"/>
        </w:rPr>
        <w:t xml:space="preserve">Although its origins lie in legal scholarship, CRT </w:t>
      </w:r>
      <w:r w:rsidR="00F83CA9" w:rsidRPr="0061506E">
        <w:rPr>
          <w:rFonts w:cs="Times New Roman"/>
          <w:szCs w:val="24"/>
        </w:rPr>
        <w:t xml:space="preserve">has been applied and further developed within </w:t>
      </w:r>
      <w:r w:rsidR="00732EE9" w:rsidRPr="0061506E">
        <w:rPr>
          <w:rFonts w:cs="Times New Roman"/>
          <w:szCs w:val="24"/>
        </w:rPr>
        <w:t xml:space="preserve">the fields of </w:t>
      </w:r>
      <w:r w:rsidR="001E01EC" w:rsidRPr="0061506E">
        <w:rPr>
          <w:rFonts w:cs="Times New Roman"/>
          <w:szCs w:val="24"/>
        </w:rPr>
        <w:t xml:space="preserve">sociology </w:t>
      </w:r>
      <w:r w:rsidR="00732EE9" w:rsidRPr="0061506E">
        <w:rPr>
          <w:rFonts w:cs="Times New Roman"/>
          <w:szCs w:val="24"/>
        </w:rPr>
        <w:t>and</w:t>
      </w:r>
      <w:r w:rsidR="001E01EC" w:rsidRPr="0061506E">
        <w:rPr>
          <w:rFonts w:cs="Times New Roman"/>
          <w:szCs w:val="24"/>
        </w:rPr>
        <w:t xml:space="preserve"> </w:t>
      </w:r>
      <w:r w:rsidR="00F83CA9" w:rsidRPr="0061506E">
        <w:rPr>
          <w:rFonts w:cs="Times New Roman"/>
          <w:szCs w:val="24"/>
        </w:rPr>
        <w:t xml:space="preserve">education as well </w:t>
      </w:r>
      <w:r w:rsidR="00FF1CAC" w:rsidRPr="0061506E">
        <w:rPr>
          <w:rFonts w:cs="Times New Roman"/>
          <w:szCs w:val="24"/>
        </w:rPr>
        <w:fldChar w:fldCharType="begin"/>
      </w:r>
      <w:r w:rsidR="00BD0044" w:rsidRPr="0061506E">
        <w:rPr>
          <w:rFonts w:cs="Times New Roman"/>
          <w:szCs w:val="24"/>
        </w:rPr>
        <w:instrText xml:space="preserve"> ADDIN ZOTERO_ITEM CSL_CITATION {"citationID":"80Mcx4TH","properties":{"formattedCitation":"(Ladson-Billings and Tate 1995)","plainCitation":"(Ladson-Billings and Tate 1995)","noteIndex":0},"citationItems":[{"id":1206,"uris":["http://zotero.org/groups/4703364/items/TEZ6YAUR"],"itemData":{"id":1206,"type":"article-journal","abstract":"This article asserts that despite the salience of race in U.S. society, as a topic of scholarly inquiry, it remains untheorized. The article argues for a critical race theoretical perspective in education analogous to that of critical race theory in legal scholarship by developing three propositions: (1) race continues to be significant in the United States; (2) U.S. society is based on property rights rather than human rights; and (3) the intersection of race and property creates an analytical tool for understanding inequity. The article concludes with a look at the limitations of the current multicultural paradigm.","container-title":"Teachers College Record","DOI":"10.1177/016146819509700104","issue":"1","note":"_eprint: https://doi.org/10.1177/016146819509700104","page":"47-68","title":"Toward a Critical Race Theory of Education","volume":"97","author":[{"family":"Ladson-Billings","given":"Gloria"},{"family":"Tate","given":"William F."}],"issued":{"date-parts":[["1995"]]}}}],"schema":"https://github.com/citation-style-language/schema/raw/master/csl-citation.json"} </w:instrText>
      </w:r>
      <w:r w:rsidR="00FF1CAC" w:rsidRPr="0061506E">
        <w:rPr>
          <w:rFonts w:cs="Times New Roman"/>
          <w:szCs w:val="24"/>
        </w:rPr>
        <w:fldChar w:fldCharType="separate"/>
      </w:r>
      <w:r w:rsidR="00FF1CAC" w:rsidRPr="0061506E">
        <w:rPr>
          <w:rFonts w:cs="Times New Roman"/>
          <w:szCs w:val="24"/>
        </w:rPr>
        <w:t>(Ladson-Billings and Tate 1995)</w:t>
      </w:r>
      <w:r w:rsidR="00FF1CAC" w:rsidRPr="0061506E">
        <w:rPr>
          <w:rFonts w:cs="Times New Roman"/>
          <w:szCs w:val="24"/>
        </w:rPr>
        <w:fldChar w:fldCharType="end"/>
      </w:r>
      <w:r w:rsidR="00F83CA9" w:rsidRPr="0061506E">
        <w:rPr>
          <w:rFonts w:cs="Times New Roman"/>
          <w:szCs w:val="24"/>
        </w:rPr>
        <w:t>.</w:t>
      </w:r>
      <w:r w:rsidR="00A56B08" w:rsidRPr="0061506E">
        <w:rPr>
          <w:rFonts w:cs="Times New Roman"/>
          <w:szCs w:val="24"/>
        </w:rPr>
        <w:t xml:space="preserve"> </w:t>
      </w:r>
      <w:r w:rsidR="00732EE9" w:rsidRPr="0061506E">
        <w:rPr>
          <w:rFonts w:cs="Times New Roman"/>
          <w:szCs w:val="24"/>
        </w:rPr>
        <w:t>Sociologists of education</w:t>
      </w:r>
      <w:r w:rsidR="00F6731A" w:rsidRPr="0061506E">
        <w:rPr>
          <w:rFonts w:cs="Times New Roman"/>
          <w:szCs w:val="24"/>
        </w:rPr>
        <w:t xml:space="preserve"> have </w:t>
      </w:r>
      <w:r w:rsidR="008E1EA1" w:rsidRPr="0061506E">
        <w:rPr>
          <w:rFonts w:cs="Times New Roman"/>
          <w:szCs w:val="24"/>
        </w:rPr>
        <w:t>utilized</w:t>
      </w:r>
      <w:r w:rsidR="00F6731A" w:rsidRPr="0061506E">
        <w:rPr>
          <w:rFonts w:cs="Times New Roman"/>
          <w:szCs w:val="24"/>
        </w:rPr>
        <w:t xml:space="preserve"> Critical Race theory and methodology to examine a broad range of issues such as affirmative action and race-sensitive post-secondary admissions, curricular tracking, residential and school segregation, and the school-to-prison pipeline, among </w:t>
      </w:r>
      <w:r w:rsidR="00F6731A" w:rsidRPr="0061506E">
        <w:rPr>
          <w:rFonts w:cs="Times New Roman"/>
          <w:szCs w:val="24"/>
        </w:rPr>
        <w:lastRenderedPageBreak/>
        <w:t xml:space="preserve">other phenomena </w:t>
      </w:r>
      <w:r w:rsidR="00F42708" w:rsidRPr="0061506E">
        <w:rPr>
          <w:rFonts w:cs="Times New Roman"/>
          <w:szCs w:val="24"/>
        </w:rPr>
        <w:fldChar w:fldCharType="begin"/>
      </w:r>
      <w:r w:rsidR="00BD0044" w:rsidRPr="0061506E">
        <w:rPr>
          <w:rFonts w:cs="Times New Roman"/>
          <w:szCs w:val="24"/>
        </w:rPr>
        <w:instrText xml:space="preserve"> ADDIN ZOTERO_ITEM CSL_CITATION {"citationID":"h89bHvxz","properties":{"formattedCitation":"(Dutil 2020; Parker 1998; Solorzano and Ornelas 2004)","plainCitation":"(Dutil 2020; Parker 1998; Solorzano and Ornelas 2004)","noteIndex":0},"citationItems":[{"id":1205,"uris":["http://zotero.org/groups/4703364/items/WW9LRUXP"],"itemData":{"id":1205,"type":"article-journal","container-title":"Children &amp; Schools","issue":"3","note":"publisher: Oxford University Press","page":"171–178","title":"Dismantling the school-to-prison pipeline: A trauma-informed, critical race perspective on school discipline","volume":"42","author":[{"family":"Dutil","given":"Stacey"}],"issued":{"date-parts":[["2020"]]}}},{"id":1202,"uris":["http://zotero.org/groups/4703364/items/VBFRR6SP"],"itemData":{"id":1202,"type":"article-journal","container-title":"International Journal of Qualitative Studies in Education","issue":"1","note":"publisher: Taylor &amp; Francis","page":"43–55","title":"'Race is race ain't': An exploration of the utility of critical race theory in qualitative research in education","volume":"11","author":[{"family":"Parker","given":"Laurence"}],"issued":{"date-parts":[["1998"]]}}},{"id":1203,"uris":["http://zotero.org/groups/4703364/items/E6YY9WZ7"],"itemData":{"id":1203,"type":"article-journal","container-title":"The High School Journal","note":"publisher: JSTOR","page":"15–26","title":"A critical race analysis of Latina/o and African American advanced placement enrollment in public high schools","author":[{"family":"Solorzano","given":"Daniel G"},{"family":"Ornelas","given":"Armida"}],"issued":{"date-parts":[["2004"]]}}}],"schema":"https://github.com/citation-style-language/schema/raw/master/csl-citation.json"} </w:instrText>
      </w:r>
      <w:r w:rsidR="00F42708" w:rsidRPr="0061506E">
        <w:rPr>
          <w:rFonts w:cs="Times New Roman"/>
          <w:szCs w:val="24"/>
        </w:rPr>
        <w:fldChar w:fldCharType="separate"/>
      </w:r>
      <w:r w:rsidR="00F42708" w:rsidRPr="0061506E">
        <w:rPr>
          <w:rFonts w:cs="Times New Roman"/>
          <w:szCs w:val="24"/>
        </w:rPr>
        <w:t>(Dutil 2020; Parker 1998; Solorzano and Ornelas 2004)</w:t>
      </w:r>
      <w:r w:rsidR="00F42708" w:rsidRPr="0061506E">
        <w:rPr>
          <w:rFonts w:cs="Times New Roman"/>
          <w:szCs w:val="24"/>
        </w:rPr>
        <w:fldChar w:fldCharType="end"/>
      </w:r>
      <w:r w:rsidR="00F42708" w:rsidRPr="0061506E">
        <w:rPr>
          <w:rFonts w:cs="Times New Roman"/>
          <w:szCs w:val="24"/>
        </w:rPr>
        <w:t xml:space="preserve">. </w:t>
      </w:r>
      <w:r w:rsidR="008E1EA1" w:rsidRPr="0061506E">
        <w:rPr>
          <w:rFonts w:cs="Times New Roman"/>
          <w:szCs w:val="24"/>
        </w:rPr>
        <w:t xml:space="preserve">Two core tenets of Critical Race Theory which are often employed in sociology of education scholarship are interest convergence and intersectionality. </w:t>
      </w:r>
      <w:r w:rsidR="000952B5" w:rsidRPr="0061506E">
        <w:rPr>
          <w:rFonts w:cs="Times New Roman"/>
          <w:szCs w:val="24"/>
        </w:rPr>
        <w:t xml:space="preserve">Together, both constructs highlight how systems of domination and subordination </w:t>
      </w:r>
      <w:r w:rsidR="009922FC" w:rsidRPr="0061506E">
        <w:rPr>
          <w:rFonts w:cs="Times New Roman"/>
          <w:szCs w:val="24"/>
        </w:rPr>
        <w:t xml:space="preserve">shape </w:t>
      </w:r>
      <w:r w:rsidR="00FB0E42" w:rsidRPr="004D085A">
        <w:t>diversity in higher education, specifically in terms of race and gender</w:t>
      </w:r>
      <w:r w:rsidR="009922FC" w:rsidRPr="00EC3C65">
        <w:rPr>
          <w:rFonts w:cs="Times New Roman"/>
          <w:szCs w:val="24"/>
        </w:rPr>
        <w:t>.</w:t>
      </w:r>
      <w:r w:rsidR="009922FC" w:rsidRPr="0061506E">
        <w:rPr>
          <w:rFonts w:cs="Times New Roman"/>
          <w:szCs w:val="24"/>
        </w:rPr>
        <w:t xml:space="preserve"> </w:t>
      </w:r>
    </w:p>
    <w:p w14:paraId="50239421" w14:textId="4B287B08" w:rsidR="008A4CC2" w:rsidRPr="0061506E" w:rsidRDefault="008A4CC2" w:rsidP="00A4080A">
      <w:pPr>
        <w:spacing w:line="480" w:lineRule="auto"/>
        <w:jc w:val="center"/>
        <w:outlineLvl w:val="2"/>
        <w:rPr>
          <w:rFonts w:cs="Times New Roman"/>
          <w:szCs w:val="24"/>
          <w:u w:val="single"/>
        </w:rPr>
      </w:pPr>
      <w:bookmarkStart w:id="120" w:name="_Toc182854174"/>
      <w:r w:rsidRPr="0061506E">
        <w:rPr>
          <w:rFonts w:cs="Times New Roman"/>
          <w:szCs w:val="24"/>
          <w:u w:val="single"/>
        </w:rPr>
        <w:t>Interest Convergence</w:t>
      </w:r>
      <w:bookmarkEnd w:id="120"/>
    </w:p>
    <w:p w14:paraId="4EBF1183" w14:textId="769ED0E3" w:rsidR="00494C63" w:rsidRPr="0061506E" w:rsidRDefault="009922FC" w:rsidP="00BA1501">
      <w:pPr>
        <w:spacing w:line="480" w:lineRule="auto"/>
        <w:ind w:firstLine="720"/>
        <w:rPr>
          <w:rFonts w:cs="Times New Roman"/>
          <w:szCs w:val="24"/>
        </w:rPr>
      </w:pPr>
      <w:r w:rsidRPr="0061506E">
        <w:rPr>
          <w:rFonts w:cs="Times New Roman"/>
          <w:szCs w:val="24"/>
        </w:rPr>
        <w:t xml:space="preserve">The principle of interest convergence was coined by Derrick Bell </w:t>
      </w:r>
      <w:r w:rsidR="00E044E4" w:rsidRPr="0061506E">
        <w:rPr>
          <w:rFonts w:cs="Times New Roman"/>
          <w:szCs w:val="24"/>
        </w:rPr>
        <w:fldChar w:fldCharType="begin"/>
      </w:r>
      <w:r w:rsidR="00BD0044" w:rsidRPr="0061506E">
        <w:rPr>
          <w:rFonts w:cs="Times New Roman"/>
          <w:szCs w:val="24"/>
        </w:rPr>
        <w:instrText xml:space="preserve"> ADDIN ZOTERO_ITEM CSL_CITATION {"citationID":"W0DrqyD3","properties":{"formattedCitation":"(1980)","plainCitation":"(1980)","noteIndex":0},"citationItems":[{"id":1256,"uris":["http://zotero.org/groups/4703364/items/3CPFQD5P"],"itemData":{"id":1256,"type":"article-journal","abstract":"After Brown v. Board of Education was decided, Professor Herbert Wechsler questioned whether the Supreme Court's decision could be justified on the basis of \"neutral\" principles. To him Brown arbitrarily traded the rights of whites not to associate with blacks in favor of the rights of blacks to associate with whites. In this Comment, Prof. Derrick Bell suggests that no conflict of interest actually existed; for a brief period, the interests of the races converged to make the Brown decision inevitable. More recent Supreme Court decisions, however, suggest to Professor Bell a growing divergence of interests that makes integration less feasible. He suggests the interest of blacks in quality education might now be better served by concentration on improving the quality of existing schools, whether desegregated or all-black.","container-title":"Harvard Law Review","DOI":"10.2307/1340546","ISSN":"0017-811X","issue":"3","note":"publisher: The Harvard Law Review Association","page":"518-533","source":"JSTOR","title":"Brown v. Board of Education and the Interest-Convergence Dilemma","volume":"93","author":[{"family":"Bell","given":"Derrick A."}],"issued":{"date-parts":[["1980"]]}},"label":"page","suppress-author":true}],"schema":"https://github.com/citation-style-language/schema/raw/master/csl-citation.json"} </w:instrText>
      </w:r>
      <w:r w:rsidR="00E044E4" w:rsidRPr="0061506E">
        <w:rPr>
          <w:rFonts w:cs="Times New Roman"/>
          <w:szCs w:val="24"/>
        </w:rPr>
        <w:fldChar w:fldCharType="separate"/>
      </w:r>
      <w:r w:rsidR="00E044E4" w:rsidRPr="0061506E">
        <w:rPr>
          <w:rFonts w:cs="Times New Roman"/>
          <w:szCs w:val="24"/>
        </w:rPr>
        <w:t>(1980)</w:t>
      </w:r>
      <w:r w:rsidR="00E044E4" w:rsidRPr="0061506E">
        <w:rPr>
          <w:rFonts w:cs="Times New Roman"/>
          <w:szCs w:val="24"/>
        </w:rPr>
        <w:fldChar w:fldCharType="end"/>
      </w:r>
      <w:r w:rsidR="00E044E4" w:rsidRPr="0061506E">
        <w:rPr>
          <w:rFonts w:cs="Times New Roman"/>
          <w:szCs w:val="24"/>
        </w:rPr>
        <w:t xml:space="preserve"> </w:t>
      </w:r>
      <w:r w:rsidRPr="0061506E">
        <w:rPr>
          <w:rFonts w:cs="Times New Roman"/>
          <w:szCs w:val="24"/>
        </w:rPr>
        <w:t>in his analyses of the landmark Supreme Court case Brown v. Board of Education (1954). This case ruled that racial segregation in public school</w:t>
      </w:r>
      <w:r w:rsidR="00D47952" w:rsidRPr="0061506E">
        <w:rPr>
          <w:rFonts w:cs="Times New Roman"/>
          <w:szCs w:val="24"/>
        </w:rPr>
        <w:t>s</w:t>
      </w:r>
      <w:r w:rsidRPr="0061506E">
        <w:rPr>
          <w:rFonts w:cs="Times New Roman"/>
          <w:szCs w:val="24"/>
        </w:rPr>
        <w:t xml:space="preserve"> was unconstitutional, overturning the “separate but equal” clause </w:t>
      </w:r>
      <w:r w:rsidR="00494C63" w:rsidRPr="0061506E">
        <w:rPr>
          <w:rFonts w:cs="Times New Roman"/>
          <w:szCs w:val="24"/>
        </w:rPr>
        <w:t>established in Plessy v. Ferguson (1896). Bell argued that this decision was not solely motivated by a governmental commitment to furthering racial justice</w:t>
      </w:r>
      <w:r w:rsidR="00FB0E42">
        <w:rPr>
          <w:rFonts w:cs="Times New Roman"/>
          <w:szCs w:val="24"/>
        </w:rPr>
        <w:t>. R</w:t>
      </w:r>
      <w:r w:rsidR="00494C63" w:rsidRPr="0061506E">
        <w:rPr>
          <w:rFonts w:cs="Times New Roman"/>
          <w:szCs w:val="24"/>
        </w:rPr>
        <w:t>ather</w:t>
      </w:r>
      <w:r w:rsidR="00FB0E42">
        <w:rPr>
          <w:rFonts w:cs="Times New Roman"/>
          <w:szCs w:val="24"/>
        </w:rPr>
        <w:t xml:space="preserve">, </w:t>
      </w:r>
      <w:r w:rsidR="00494C63" w:rsidRPr="0061506E">
        <w:rPr>
          <w:rFonts w:cs="Times New Roman"/>
          <w:szCs w:val="24"/>
        </w:rPr>
        <w:t xml:space="preserve">whites in policymaking positions recognized the economic and political value of ending </w:t>
      </w:r>
      <w:r w:rsidR="00D27839" w:rsidRPr="0061506E">
        <w:rPr>
          <w:rFonts w:cs="Times New Roman"/>
          <w:szCs w:val="24"/>
        </w:rPr>
        <w:t xml:space="preserve">segregation </w:t>
      </w:r>
      <w:r w:rsidR="00782515" w:rsidRPr="0061506E">
        <w:rPr>
          <w:rFonts w:cs="Times New Roman"/>
          <w:szCs w:val="24"/>
        </w:rPr>
        <w:t>– primarily</w:t>
      </w:r>
      <w:r w:rsidR="00494C63" w:rsidRPr="0061506E">
        <w:rPr>
          <w:rFonts w:cs="Times New Roman"/>
          <w:szCs w:val="24"/>
        </w:rPr>
        <w:t xml:space="preserve"> to gain power and legitimacy on the global stage </w:t>
      </w:r>
      <w:r w:rsidR="00D27839" w:rsidRPr="0061506E">
        <w:rPr>
          <w:rFonts w:cs="Times New Roman"/>
          <w:szCs w:val="24"/>
        </w:rPr>
        <w:t>amid</w:t>
      </w:r>
      <w:r w:rsidR="00494C63" w:rsidRPr="0061506E">
        <w:rPr>
          <w:rFonts w:cs="Times New Roman"/>
          <w:szCs w:val="24"/>
        </w:rPr>
        <w:t xml:space="preserve"> the Cold War era.</w:t>
      </w:r>
      <w:r w:rsidR="00575A90" w:rsidRPr="0061506E">
        <w:rPr>
          <w:rFonts w:cs="Times New Roman"/>
          <w:szCs w:val="24"/>
        </w:rPr>
        <w:t xml:space="preserve"> From this, </w:t>
      </w:r>
      <w:r w:rsidR="00FB0E42">
        <w:rPr>
          <w:rFonts w:cs="Times New Roman"/>
          <w:szCs w:val="24"/>
        </w:rPr>
        <w:t>Bell</w:t>
      </w:r>
      <w:r w:rsidR="00FB0E42" w:rsidRPr="0061506E">
        <w:rPr>
          <w:rFonts w:cs="Times New Roman"/>
          <w:szCs w:val="24"/>
        </w:rPr>
        <w:t xml:space="preserve"> </w:t>
      </w:r>
      <w:r w:rsidR="00575A90" w:rsidRPr="0061506E">
        <w:rPr>
          <w:rFonts w:cs="Times New Roman"/>
          <w:szCs w:val="24"/>
        </w:rPr>
        <w:t xml:space="preserve">developed the concept of interest convergence to </w:t>
      </w:r>
      <w:r w:rsidR="00706469" w:rsidRPr="0061506E">
        <w:rPr>
          <w:rFonts w:cs="Times New Roman"/>
          <w:szCs w:val="24"/>
        </w:rPr>
        <w:t>describe</w:t>
      </w:r>
      <w:r w:rsidR="00252388" w:rsidRPr="0061506E">
        <w:rPr>
          <w:rFonts w:cs="Times New Roman"/>
          <w:szCs w:val="24"/>
        </w:rPr>
        <w:t xml:space="preserve"> the tendency that “the interest of blacks in achieving racial equality will be accommodated only when it converges with the interests of whites” </w:t>
      </w:r>
      <w:r w:rsidR="00E044E4" w:rsidRPr="0061506E">
        <w:rPr>
          <w:rFonts w:cs="Times New Roman"/>
          <w:szCs w:val="24"/>
        </w:rPr>
        <w:fldChar w:fldCharType="begin"/>
      </w:r>
      <w:r w:rsidR="00BD0044" w:rsidRPr="0061506E">
        <w:rPr>
          <w:rFonts w:cs="Times New Roman"/>
          <w:szCs w:val="24"/>
        </w:rPr>
        <w:instrText xml:space="preserve"> ADDIN ZOTERO_ITEM CSL_CITATION {"citationID":"wuQzmZZL","properties":{"formattedCitation":"(Bell 1980:523)","plainCitation":"(Bell 1980:523)","noteIndex":0},"citationItems":[{"id":1256,"uris":["http://zotero.org/groups/4703364/items/3CPFQD5P"],"itemData":{"id":1256,"type":"article-journal","abstract":"After Brown v. Board of Education was decided, Professor Herbert Wechsler questioned whether the Supreme Court's decision could be justified on the basis of \"neutral\" principles. To him Brown arbitrarily traded the rights of whites not to associate with blacks in favor of the rights of blacks to associate with whites. In this Comment, Prof. Derrick Bell suggests that no conflict of interest actually existed; for a brief period, the interests of the races converged to make the Brown decision inevitable. More recent Supreme Court decisions, however, suggest to Professor Bell a growing divergence of interests that makes integration less feasible. He suggests the interest of blacks in quality education might now be better served by concentration on improving the quality of existing schools, whether desegregated or all-black.","container-title":"Harvard Law Review","DOI":"10.2307/1340546","ISSN":"0017-811X","issue":"3","note":"publisher: The Harvard Law Review Association","page":"518-533","source":"JSTOR","title":"Brown v. Board of Education and the Interest-Convergence Dilemma","volume":"93","author":[{"family":"Bell","given":"Derrick A."}],"issued":{"date-parts":[["1980"]]}},"locator":"523","label":"page"}],"schema":"https://github.com/citation-style-language/schema/raw/master/csl-citation.json"} </w:instrText>
      </w:r>
      <w:r w:rsidR="00E044E4" w:rsidRPr="0061506E">
        <w:rPr>
          <w:rFonts w:cs="Times New Roman"/>
          <w:szCs w:val="24"/>
        </w:rPr>
        <w:fldChar w:fldCharType="separate"/>
      </w:r>
      <w:r w:rsidR="00E044E4" w:rsidRPr="0061506E">
        <w:rPr>
          <w:rFonts w:cs="Times New Roman"/>
          <w:szCs w:val="24"/>
        </w:rPr>
        <w:t>(Bell 1980:523)</w:t>
      </w:r>
      <w:r w:rsidR="00E044E4" w:rsidRPr="0061506E">
        <w:rPr>
          <w:rFonts w:cs="Times New Roman"/>
          <w:szCs w:val="24"/>
        </w:rPr>
        <w:fldChar w:fldCharType="end"/>
      </w:r>
      <w:r w:rsidR="00E044E4" w:rsidRPr="0061506E">
        <w:rPr>
          <w:rFonts w:cs="Times New Roman"/>
          <w:szCs w:val="24"/>
        </w:rPr>
        <w:t xml:space="preserve">. </w:t>
      </w:r>
      <w:r w:rsidR="00252388" w:rsidRPr="0061506E">
        <w:rPr>
          <w:rFonts w:cs="Times New Roman"/>
          <w:szCs w:val="24"/>
        </w:rPr>
        <w:t xml:space="preserve">In other words, white individuals and institutions will only support efforts towards racial equity when </w:t>
      </w:r>
      <w:r w:rsidR="00FB0E42">
        <w:rPr>
          <w:rFonts w:cs="Times New Roman"/>
          <w:szCs w:val="24"/>
        </w:rPr>
        <w:t>these efforts stand to</w:t>
      </w:r>
      <w:r w:rsidR="00FB0E42" w:rsidRPr="0061506E">
        <w:rPr>
          <w:rFonts w:cs="Times New Roman"/>
          <w:szCs w:val="24"/>
        </w:rPr>
        <w:t xml:space="preserve"> </w:t>
      </w:r>
      <w:r w:rsidR="00252388" w:rsidRPr="0061506E">
        <w:rPr>
          <w:rFonts w:cs="Times New Roman"/>
          <w:szCs w:val="24"/>
        </w:rPr>
        <w:t xml:space="preserve">benefit white society as well. </w:t>
      </w:r>
    </w:p>
    <w:p w14:paraId="1FADEF69" w14:textId="0BE4AA23" w:rsidR="00F472A5" w:rsidRPr="00E56CB7" w:rsidRDefault="00EC0D3A">
      <w:pPr>
        <w:spacing w:line="480" w:lineRule="auto"/>
        <w:ind w:firstLine="720"/>
        <w:rPr>
          <w:ins w:id="121" w:author="Trinity Lakin" w:date="2024-10-18T17:13:00Z" w16du:dateUtc="2024-10-18T21:13:00Z"/>
        </w:rPr>
        <w:pPrChange w:id="122" w:author="Trinity Lakin" w:date="2024-10-22T14:39:00Z" w16du:dateUtc="2024-10-22T18:39:00Z">
          <w:pPr/>
        </w:pPrChange>
      </w:pPr>
      <w:r w:rsidRPr="0061506E">
        <w:rPr>
          <w:rFonts w:cs="Times New Roman"/>
          <w:szCs w:val="24"/>
        </w:rPr>
        <w:t>Within the study of higher education, the interest convergence principle has primarily been used to examine</w:t>
      </w:r>
      <w:r w:rsidR="00F42708" w:rsidRPr="0061506E">
        <w:rPr>
          <w:rFonts w:cs="Times New Roman"/>
          <w:szCs w:val="24"/>
        </w:rPr>
        <w:t xml:space="preserve"> affirmative action and race-sensitive admissions as well as</w:t>
      </w:r>
      <w:r w:rsidR="00F94931">
        <w:rPr>
          <w:rFonts w:cs="Times New Roman"/>
          <w:szCs w:val="24"/>
        </w:rPr>
        <w:t xml:space="preserve"> the </w:t>
      </w:r>
      <w:r w:rsidRPr="0061506E">
        <w:rPr>
          <w:rFonts w:cs="Times New Roman"/>
          <w:szCs w:val="24"/>
        </w:rPr>
        <w:t xml:space="preserve">diversity, equity, and inclusion (DEI) initiatives </w:t>
      </w:r>
      <w:r w:rsidR="00F42708" w:rsidRPr="0061506E">
        <w:rPr>
          <w:rFonts w:cs="Times New Roman"/>
          <w:szCs w:val="24"/>
        </w:rPr>
        <w:t>and</w:t>
      </w:r>
      <w:r w:rsidRPr="0061506E">
        <w:rPr>
          <w:rFonts w:cs="Times New Roman"/>
          <w:szCs w:val="24"/>
        </w:rPr>
        <w:t xml:space="preserve"> institutional responses to campus racial incidents</w:t>
      </w:r>
      <w:ins w:id="123" w:author="Trinity Lakin" w:date="2024-10-22T14:36:00Z" w16du:dateUtc="2024-10-22T18:36:00Z">
        <w:r w:rsidR="00F41BD8">
          <w:rPr>
            <w:rFonts w:cs="Times New Roman"/>
            <w:szCs w:val="24"/>
          </w:rPr>
          <w:t xml:space="preserve"> </w:t>
        </w:r>
      </w:ins>
      <w:r w:rsidR="00F41BD8">
        <w:rPr>
          <w:rFonts w:cs="Times New Roman"/>
          <w:szCs w:val="24"/>
        </w:rPr>
        <w:fldChar w:fldCharType="begin"/>
      </w:r>
      <w:r w:rsidR="00F41BD8">
        <w:rPr>
          <w:rFonts w:cs="Times New Roman"/>
          <w:szCs w:val="24"/>
        </w:rPr>
        <w:instrText xml:space="preserve"> ADDIN ZOTERO_ITEM CSL_CITATION {"citationID":"vJbp2k1O","properties":{"formattedCitation":"(Davis and Harris 2016; Nishi 2020; Tichavakunda 2021)","plainCitation":"(Davis and Harris 2016; Nishi 2020; Tichavakunda 2021)","noteIndex":0},"citationItems":[{"id":1209,"uris":["http://zotero.org/groups/4703364/items/29ENAEDS"],"itemData":{"id":1209,"type":"article-journal","abstract":"The purpose of this study is to deconstruct the nature of campus responses to racial incidents. Through a critical race theory lens, we scrutinize the language used to address three racial incidents on three campuses. We aim to not only deconstruct responses but also provide concrete suggestions for constructing responses that reach beyond surface-level statements and address the root problem of systemically implicit racism within these incidents.","container-title":"Journal of Critical Scholarship on Higher Education and Student Affairs","issue":"1","language":"en","page":"18","source":"Zotero","title":"But We Didn't Mean it Like That: A Critical Race Analysis of Campus Responses to Racial Incidents","volume":"2","author":[{"family":"Davis","given":"Shametrice"},{"family":"Harris","given":"Jessica C"}],"issued":{"date-parts":[["2016"]]}}},{"id":1274,"uris":["http://zotero.org/groups/4703364/items/JA5LPG3A"],"itemData":{"id":1274,"type":"article-journal","abstract":"Aﬃrmative Action in higher education exempliﬁes interest convergence, and beyond this, interest divergence and imperialistic reclamation. Diversity initiatives, such as the Inclusive Excellence initiative, have adopted key strategies and reasoning developed in Aﬃrmative Action Supreme Court cases. This paper shows how semantic concessions and co-options within Supreme Court cases and in Inclusive Excellence scholarship have moved the focus of higher education diversity programs from access for Students of Color to educational beneﬁts for white students. I show how current diversity initiatives are based on false premises with legal precedent. I frame these semantic concessions and co-options within imperialistic reclamation and discuss the implications.","container-title":"Race Ethnicity and Education","DOI":"10.1080/13613324.2020.1718079","ISSN":"1361-3324, 1470-109X","journalAbbreviation":"Race Ethnicity and Education","language":"en","page":"1-19","source":"DOI.org (Crossref)","title":"Imperialistic reclamation of higher education diversity initiatives through semantic co-option and concession","author":[{"family":"Nishi","given":"Naomi W."}],"issued":{"date-parts":[["2020",2,5]]}}},{"id":1230,"uris":["http://zotero.org/groups/4703364/items/KZCD4DBE"],"itemData":{"id":1230,"type":"article-journal","abstract":"More historically White institutions of higher education are compelled to respond, in some way, to increased activism and awareness of continued legacies of racism and racial crises on campuses. The author suggests that how schools wrestle with their legacies of racism and/or respond to student demands to right racial wrongs on campus might be considered university acts of racial redress. Through a Critical Race Theory inspired chronicle, the author argues that seemingly positive university acts of racial redress such as policies, place un/naming, or public statements are, in fact, Racial Symbols that do little to change the material realities of racially marginalized people on campus.","container-title":"Educational Policy","DOI":"10.1177/0895904820983031","ISSN":"0895-9048, 1552-3896","issue":"2","journalAbbreviation":"Educational Policy","language":"en","page":"304-322","source":"DOI.org (Crossref)","title":"A Critical Race Analysis of University Acts of Racial “Redress”: The Limited Potential of Racial Symbols","title-short":"A Critical Race Analysis of University Acts of Racial “Redress”","volume":"35","author":[{"family":"Tichavakunda","given":"Antar A."}],"issued":{"date-parts":[["2021",3]]}}}],"schema":"https://github.com/citation-style-language/schema/raw/master/csl-citation.json"} </w:instrText>
      </w:r>
      <w:r w:rsidR="00F41BD8">
        <w:rPr>
          <w:rFonts w:cs="Times New Roman"/>
          <w:szCs w:val="24"/>
        </w:rPr>
        <w:fldChar w:fldCharType="separate"/>
      </w:r>
      <w:r w:rsidR="00F41BD8">
        <w:rPr>
          <w:rFonts w:cs="Times New Roman"/>
          <w:noProof/>
          <w:szCs w:val="24"/>
        </w:rPr>
        <w:t>(Davis and Harris 2016; Nishi 2020; Tichavakunda 2021)</w:t>
      </w:r>
      <w:r w:rsidR="00F41BD8">
        <w:rPr>
          <w:rFonts w:cs="Times New Roman"/>
          <w:szCs w:val="24"/>
        </w:rPr>
        <w:fldChar w:fldCharType="end"/>
      </w:r>
      <w:ins w:id="124" w:author="Trinity Lakin" w:date="2024-10-22T13:42:00Z" w16du:dateUtc="2024-10-22T17:42:00Z">
        <w:r w:rsidR="00D55064">
          <w:rPr>
            <w:rFonts w:cs="Times New Roman"/>
            <w:szCs w:val="24"/>
          </w:rPr>
          <w:t xml:space="preserve">. </w:t>
        </w:r>
      </w:ins>
      <w:ins w:id="125" w:author="Trinity Lakin" w:date="2024-10-22T14:09:00Z" w16du:dateUtc="2024-10-22T18:09:00Z">
        <w:r w:rsidR="00E56CB7">
          <w:t xml:space="preserve">Baber </w:t>
        </w:r>
      </w:ins>
      <w:r w:rsidR="00E56CB7">
        <w:fldChar w:fldCharType="begin"/>
      </w:r>
      <w:r w:rsidR="00322855">
        <w:instrText xml:space="preserve"> ADDIN ZOTERO_ITEM CSL_CITATION {"citationID":"fEG9oenU","properties":{"formattedCitation":"(2015)","plainCitation":"(2015)","noteIndex":0},"citationItems":[{"id":1544,"uris":["http://zotero.org/groups/4703364/items/UZDATCQD"],"itemData":{"id":1544,"type":"article-journal","abstract":"This study examines tensions between universalist ideology and racial/ethnic inequalities in STEM education. Using data collected from qualitative interviews with STEM diversity administrators at 10 research-intensive, public universities, the study considers programmatic goals through an interest-convergence framework. Emerging patterns reveal approaches to STEM diversity that must align with departmental norms to gain general support. Administrators find limited opportunities to challenge structural practices that marginalize underrepresented students in STEM. Implications for sustainable diversity efforts in STEM education are considered.","container-title":"The Review of Higher Education","ISSN":"1090-7009","issue":"2","note":"publisher: Johns Hopkins University Press","page":"251-270","source":"Project MUSE","title":"Considering the Interest-Convergence Dilemma in STEM Education","volume":"38","author":[{"family":"Baber","given":"Lorenzo DuBois"}],"issued":{"date-parts":[["2015"]]}},"suppress-author":true}],"schema":"https://github.com/citation-style-language/schema/raw/master/csl-citation.json"} </w:instrText>
      </w:r>
      <w:r w:rsidR="00E56CB7">
        <w:fldChar w:fldCharType="separate"/>
      </w:r>
      <w:r w:rsidR="00322855">
        <w:rPr>
          <w:noProof/>
        </w:rPr>
        <w:t>(2015)</w:t>
      </w:r>
      <w:r w:rsidR="00E56CB7">
        <w:fldChar w:fldCharType="end"/>
      </w:r>
      <w:ins w:id="126" w:author="Trinity Lakin" w:date="2024-10-22T14:09:00Z" w16du:dateUtc="2024-10-22T18:09:00Z">
        <w:r w:rsidR="00E56CB7">
          <w:t xml:space="preserve"> conducted interviews with program administrators of </w:t>
        </w:r>
        <w:r w:rsidR="00E56CB7" w:rsidRPr="008E589C">
          <w:t xml:space="preserve">STEM diversity </w:t>
        </w:r>
        <w:r w:rsidR="00E56CB7">
          <w:t>initiatives</w:t>
        </w:r>
        <w:r w:rsidR="00E56CB7" w:rsidRPr="008E589C">
          <w:t xml:space="preserve"> at 10 research-intensive</w:t>
        </w:r>
        <w:r w:rsidR="00E56CB7">
          <w:t xml:space="preserve"> institutions list</w:t>
        </w:r>
      </w:ins>
      <w:ins w:id="127" w:author="Trinity Lakin" w:date="2024-11-22T19:56:00Z" w16du:dateUtc="2024-11-23T00:56:00Z">
        <w:r w:rsidR="00FF69BA">
          <w:t>ed</w:t>
        </w:r>
      </w:ins>
      <w:ins w:id="128" w:author="Trinity Lakin" w:date="2024-10-22T14:09:00Z" w16du:dateUtc="2024-10-22T18:09:00Z">
        <w:r w:rsidR="00E56CB7">
          <w:t xml:space="preserve"> among the top 40 public universities by</w:t>
        </w:r>
        <w:r w:rsidR="00E56CB7" w:rsidRPr="008E589C">
          <w:t xml:space="preserve"> the U</w:t>
        </w:r>
        <w:r w:rsidR="00E56CB7">
          <w:t xml:space="preserve">.S. World and News Report. Participants </w:t>
        </w:r>
        <w:r w:rsidR="00E56CB7">
          <w:lastRenderedPageBreak/>
          <w:t>noted increasing the enrollment and retention of underrepresented minorities as the primary goal of their program, focusing their efforts mainly on meeting specific recruitment targets based on historical trends and comparison with peer institutions. However, some program administrators expressed frustration with stalling progress and the lack of a plan for creating an inclusive campus environment. One program director shared that “t</w:t>
        </w:r>
        <w:r w:rsidR="00E56CB7" w:rsidRPr="008E589C">
          <w:t>he numbers have been roughly 2 or 3% [increase] each for African Americans and Latinos [over] 30 years, with all the money thrown in. Nothing has really changed. You can’t change it until you build the community</w:t>
        </w:r>
        <w:r w:rsidR="00E56CB7">
          <w:t xml:space="preserve">” </w:t>
        </w:r>
      </w:ins>
      <w:r w:rsidR="00322855">
        <w:fldChar w:fldCharType="begin"/>
      </w:r>
      <w:r w:rsidR="00322855">
        <w:instrText xml:space="preserve"> ADDIN ZOTERO_ITEM CSL_CITATION {"citationID":"yeEXMeXZ","properties":{"formattedCitation":"(2015:261)","plainCitation":"(2015:261)","noteIndex":0},"citationItems":[{"id":1544,"uris":["http://zotero.org/groups/4703364/items/UZDATCQD"],"itemData":{"id":1544,"type":"article-journal","abstract":"This study examines tensions between universalist ideology and racial/ethnic inequalities in STEM education. Using data collected from qualitative interviews with STEM diversity administrators at 10 research-intensive, public universities, the study considers programmatic goals through an interest-convergence framework. Emerging patterns reveal approaches to STEM diversity that must align with departmental norms to gain general support. Administrators find limited opportunities to challenge structural practices that marginalize underrepresented students in STEM. Implications for sustainable diversity efforts in STEM education are considered.","container-title":"The Review of Higher Education","ISSN":"1090-7009","issue":"2","note":"publisher: Johns Hopkins University Press","page":"251-270","source":"Project MUSE","title":"Considering the Interest-Convergence Dilemma in STEM Education","volume":"38","author":[{"family":"Baber","given":"Lorenzo DuBois"}],"issued":{"date-parts":[["2015"]]}},"locator":"261","label":"page","suppress-author":true}],"schema":"https://github.com/citation-style-language/schema/raw/master/csl-citation.json"} </w:instrText>
      </w:r>
      <w:r w:rsidR="00322855">
        <w:fldChar w:fldCharType="separate"/>
      </w:r>
      <w:r w:rsidR="00322855">
        <w:rPr>
          <w:noProof/>
        </w:rPr>
        <w:t>(2015:261)</w:t>
      </w:r>
      <w:r w:rsidR="00322855">
        <w:fldChar w:fldCharType="end"/>
      </w:r>
      <w:ins w:id="129" w:author="Trinity Lakin" w:date="2024-10-22T14:10:00Z" w16du:dateUtc="2024-10-22T18:10:00Z">
        <w:r w:rsidR="00322855">
          <w:t>.</w:t>
        </w:r>
      </w:ins>
      <w:ins w:id="130" w:author="Trinity Lakin" w:date="2024-10-22T14:18:00Z" w16du:dateUtc="2024-10-22T18:18:00Z">
        <w:r w:rsidR="00322855">
          <w:t xml:space="preserve"> </w:t>
        </w:r>
      </w:ins>
      <w:ins w:id="131" w:author="Trinity Lakin" w:date="2024-10-22T14:35:00Z" w16du:dateUtc="2024-10-22T18:35:00Z">
        <w:r w:rsidR="00F41BD8">
          <w:t xml:space="preserve">This study’s findings highlight that </w:t>
        </w:r>
        <w:r w:rsidR="00F41BD8" w:rsidRPr="00CE1765">
          <w:t xml:space="preserve">STEM diversity initiatives </w:t>
        </w:r>
        <w:r w:rsidR="00F41BD8">
          <w:t>can oftentimes</w:t>
        </w:r>
        <w:r w:rsidR="00F41BD8" w:rsidRPr="00CE1765">
          <w:t xml:space="preserve"> prioritize recruitment goals aligned with institutional competitiveness and reputation rather than fostering genuine inclusion</w:t>
        </w:r>
        <w:r w:rsidR="00F41BD8">
          <w:t xml:space="preserve"> through structural change</w:t>
        </w:r>
        <w:r w:rsidR="00F41BD8" w:rsidRPr="00CE1765">
          <w:t>, suggesting that progress is contingent on aligning the interests of underrepresented students with the broader institutional agenda.</w:t>
        </w:r>
      </w:ins>
      <w:del w:id="132" w:author="Trinity Lakin" w:date="2024-10-22T13:42:00Z" w16du:dateUtc="2024-10-22T17:42:00Z">
        <w:r w:rsidR="00F94931" w:rsidDel="00D55064">
          <w:rPr>
            <w:rFonts w:cs="Times New Roman"/>
            <w:szCs w:val="24"/>
          </w:rPr>
          <w:delText xml:space="preserve"> </w:delText>
        </w:r>
        <w:r w:rsidR="00D63C14" w:rsidRPr="0061506E" w:rsidDel="00D55064">
          <w:rPr>
            <w:rFonts w:cs="Times New Roman"/>
            <w:szCs w:val="24"/>
          </w:rPr>
          <w:fldChar w:fldCharType="begin"/>
        </w:r>
        <w:r w:rsidR="00BD0044" w:rsidRPr="0061506E" w:rsidDel="00D55064">
          <w:rPr>
            <w:rFonts w:cs="Times New Roman"/>
            <w:szCs w:val="24"/>
          </w:rPr>
          <w:delInstrText xml:space="preserve"> ADDIN ZOTERO_ITEM CSL_CITATION {"citationID":"k9XhOtsm","properties":{"formattedCitation":"(Davis and Harris 2016; Lewis and Shah 2021; Nishi 2020; Tichavakunda 2021)","plainCitation":"(Davis and Harris 2016; Lewis and Shah 2021; Nishi 2020; Tichavakunda 2021)","noteIndex":0},"citationItems":[{"id":548,"uris":["http://zotero.org/users/6628402/items/N9UYD2J6"],"itemData":{"id":548,"type":"article-journal","abstract":"The purpose of this study is to deconstruct the nature of campus responses to racial incidents. Through a critical race theory lens, we scrutinize the language used to address three racial incidents on three campuses. We aim to not only deconstruct responses but also provide concrete suggestions for constructing responses that reach beyond surface-level statements and address the root problem of systemically implicit racism within these incidents.","container-title":"Journal of Critical Scholarship on Higher Education and Student Affairs","issue":"1","language":"en","page":"18","source":"Zotero","title":"But We Didn't Mean it Like That: A Critical Race Analysis of Campus Responses to Racial Incidents","volume":"2","author":[{"family":"Davis","given":"Shametrice"},{"family":"Harris","given":"Jessica C"}],"issued":{"date-parts":[["2016"]]}}},{"id":563,"uris":["http://zotero.org/users/6628402/items/ZKUK6ZP5"],"itemData":{"id":563,"type":"article-journal","abstract":"This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P."}],"issued":{"date-parts":[["2021",6]]}}},{"id":572,"uris":["http://zotero.org/users/6628402/items/NVXG67XH"],"itemData":{"id":572,"type":"article-journal","abstract":"Aﬃrmative Action in higher education exempliﬁes interest convergence, and beyond this, interest divergence and imperialistic reclamation. Diversity initiatives, such as the Inclusive Excellence initiative, have adopted key strategies and reasoning developed in Aﬃrmative Action Supreme Court cases. This paper shows how semantic concessions and co-options within Supreme Court cases and in Inclusive Excellence scholarship have moved the focus of higher education diversity programs from access for Students of Color to educational beneﬁts for white students. I show how current diversity initiatives are based on false premises with legal precedent. I frame these semantic concessions and co-options within imperialistic reclamation and discuss the implications.","container-title":"Race Ethnicity and Education","DOI":"10.1080/13613324.2020.1718079","ISSN":"1361-3324, 1470-109X","journalAbbreviation":"Race Ethnicity and Education","language":"en","page":"1-19","source":"DOI.org (Crossref)","title":"Imperialistic reclamation of higher education diversity initiatives through semantic co-option and concession","author":[{"family":"Nishi","given":"Naomi W."}],"issued":{"date-parts":[["2020",2,5]]}}},{"id":1230,"uris":["http://zotero.org/groups/4703364/items/KZCD4DBE"],"itemData":{"id":1230,"type":"article-journal","abstract":"More historically White institutions of higher education are compelled to respond, in some way, to increased activism and awareness of continued legacies of racism and racial crises on campuses. The author suggests that how schools wrestle with their legacies of racism and/or respond to student demands to right racial wrongs on campus might be considered university acts of racial redress. Through a Critical Race Theory inspired chronicle, the author argues that seemingly positive university acts of racial redress such as policies, place un/naming, or public statements are, in fact, Racial Symbols that do little to change the material realities of racially marginalized people on campus.","container-title":"Educational Policy","DOI":"10.1177/0895904820983031","ISSN":"0895-9048, 1552-3896","issue":"2","journalAbbreviation":"Educational Policy","language":"en","page":"304-322","source":"DOI.org (Crossref)","title":"A Critical Race Analysis of University Acts of Racial “Redress”: The Limited Potential of Racial Symbols","title-short":"A Critical Race Analysis of University Acts of Racial “Redress”","volume":"35","author":[{"family":"Tichavakunda","given":"Antar A."}],"issued":{"date-parts":[["2021",3]]}}}],"schema":"https://github.com/citation-style-language/schema/raw/master/csl-citation.json"} </w:delInstrText>
        </w:r>
        <w:r w:rsidR="00D63C14" w:rsidRPr="0061506E" w:rsidDel="00D55064">
          <w:rPr>
            <w:rFonts w:cs="Times New Roman"/>
            <w:szCs w:val="24"/>
          </w:rPr>
          <w:fldChar w:fldCharType="separate"/>
        </w:r>
        <w:r w:rsidR="00D63C14" w:rsidRPr="0061506E" w:rsidDel="00D55064">
          <w:rPr>
            <w:rFonts w:cs="Times New Roman"/>
            <w:szCs w:val="24"/>
          </w:rPr>
          <w:delText>(Davis and Harris 2016; Lewis and Shah 2021; Nishi 2020; Tichavakunda 2021)</w:delText>
        </w:r>
        <w:r w:rsidR="00D63C14" w:rsidRPr="0061506E" w:rsidDel="00D55064">
          <w:rPr>
            <w:rFonts w:cs="Times New Roman"/>
            <w:szCs w:val="24"/>
          </w:rPr>
          <w:fldChar w:fldCharType="end"/>
        </w:r>
        <w:r w:rsidR="00D63C14" w:rsidRPr="0061506E" w:rsidDel="00D55064">
          <w:rPr>
            <w:rFonts w:cs="Times New Roman"/>
            <w:szCs w:val="24"/>
          </w:rPr>
          <w:delText>.</w:delText>
        </w:r>
      </w:del>
      <w:del w:id="133" w:author="Trinity Lakin" w:date="2024-10-22T13:40:00Z" w16du:dateUtc="2024-10-22T17:40:00Z">
        <w:r w:rsidRPr="0061506E" w:rsidDel="00D55064">
          <w:rPr>
            <w:rFonts w:cs="Times New Roman"/>
            <w:szCs w:val="24"/>
          </w:rPr>
          <w:delText xml:space="preserve"> </w:delText>
        </w:r>
      </w:del>
    </w:p>
    <w:p w14:paraId="457F2373" w14:textId="45C058C0" w:rsidR="00F472A5" w:rsidRDefault="00782515" w:rsidP="00D5053D">
      <w:pPr>
        <w:spacing w:line="480" w:lineRule="auto"/>
        <w:ind w:firstLine="720"/>
        <w:rPr>
          <w:ins w:id="134" w:author="Trinity Lakin" w:date="2024-10-18T17:10:00Z" w16du:dateUtc="2024-10-18T21:10:00Z"/>
        </w:rPr>
      </w:pPr>
      <w:del w:id="135" w:author="Trinity Lakin" w:date="2024-10-18T17:13:00Z" w16du:dateUtc="2024-10-18T21:13:00Z">
        <w:r w:rsidRPr="00782515" w:rsidDel="00F472A5">
          <w:rPr>
            <w:rFonts w:cs="Times New Roman"/>
            <w:szCs w:val="24"/>
            <w:highlight w:val="yellow"/>
          </w:rPr>
          <w:delText xml:space="preserve">[Insert here -- </w:delText>
        </w:r>
        <w:r w:rsidRPr="00782515" w:rsidDel="00F472A5">
          <w:rPr>
            <w:highlight w:val="yellow"/>
          </w:rPr>
          <w:delText>more coverage of CRT analyses of university DEI programs and policies]</w:delText>
        </w:r>
        <w:r w:rsidDel="00F472A5">
          <w:delText xml:space="preserve"> </w:delText>
        </w:r>
      </w:del>
      <w:ins w:id="136" w:author="Trinity Lakin" w:date="2024-10-18T17:13:00Z" w16du:dateUtc="2024-10-18T21:13:00Z">
        <w:r w:rsidR="00F472A5">
          <w:rPr>
            <w:rFonts w:cs="Times New Roman"/>
            <w:szCs w:val="24"/>
          </w:rPr>
          <w:t>S</w:t>
        </w:r>
        <w:commentRangeStart w:id="137"/>
        <w:r w:rsidR="00F472A5" w:rsidRPr="0061506E">
          <w:rPr>
            <w:rFonts w:cs="Times New Roman"/>
            <w:szCs w:val="24"/>
          </w:rPr>
          <w:t xml:space="preserve">cholars have used the interest convergence principle to draw attention to the “window dressing” of post-secondary diversity, equity, and inclusion efforts </w:t>
        </w:r>
        <w:r w:rsidR="00F472A5" w:rsidRPr="0061506E">
          <w:rPr>
            <w:rFonts w:cs="Times New Roman"/>
            <w:szCs w:val="24"/>
          </w:rPr>
          <w:fldChar w:fldCharType="begin"/>
        </w:r>
        <w:r w:rsidR="00F472A5" w:rsidRPr="0061506E">
          <w:rPr>
            <w:rFonts w:cs="Times New Roman"/>
            <w:szCs w:val="24"/>
          </w:rPr>
          <w:instrText xml:space="preserve"> ADDIN ZOTERO_ITEM CSL_CITATION {"citationID":"K2Z2bQAi","properties":{"formattedCitation":"(Bhopal and Pitkin 2020; Masutha, Naidoo, and Enders 2023; McKinley Jones Brayboy 2003)","plainCitation":"(Bhopal and Pitkin 2020; Masutha, Naidoo, and Enders 2023; McKinley Jones Brayboy 2003)","noteIndex":0},"citationItems":[{"id":1198,"uris":["http://zotero.org/groups/4703364/items/X4DU9VVV"],"itemData":{"id":1198,"type":"article-journal","container-title":"Race Ethnicity and Education","DOI":"10.1080/13613324.2020.1718082","ISSN":"1361-3324, 1470-109X","issue":"4","journalAbbreviation":"Race Ethnicity and Education","language":"en","page":"530-547","source":"DOI.org (Crossref)","title":"‘Same old story, just a different policy’: race and policy making in higher education in the UK","title-short":"‘Same old story, just a different policy’","volume":"23","author":[{"family":"Bhopal","given":"Kalwant"},{"family":"Pitkin","given":"Clare"}],"issued":{"date-parts":[["2020",7,3]]}}},{"id":1197,"uris":["http://zotero.org/groups/4703364/items/7AY8EQQA"],"itemData":{"id":1197,"type":"article-journal","abstract":"Low completion rates amongst students from Black working-class backgrounds remain a persistent challenge to post-apartheid university transformation in South Africa. Notions of universities as colour-blind, meritocratic, and post-racial have developed around a deficit and victim-blaming majoritarian narrative that individualises educational under-achievement, blaming victims and downplaying the complicity of universities in reproducing inequity. This article analyses the narratives of a group of Black working-class students, and academics on their in-depth experiences of educational success and failure in post-apartheid South African universities. Counter-storytelling is employed to foreground and promote the voice and lived experiences of those who often go unheard; and to highlight their narratives as valuable and critical in understanding persistent inequity in higher education. This article looks beyond the fixation on what students from marginalised communities are perceived to lack to reassert a place for institutional context in studying their experiences, to minimise the de-contextualisation of such experiences; and to illuminate areas of universities’ complicity in reproducing untenable educational experiences and outcomes for those already in the margins. Participants’ counter-stories are presented to deepen our understanding and theorisation of Black working-class students’ lived experiences in a manner that enriches the work of researchers, policy makers and practitioners.","container-title":"Critical Studies in Education","DOI":"10.1080/17508487.2023.2209125","ISSN":"1750-8487","issue":"0","note":"publisher: Routledge\n_eprint: https://doi.org/10.1080/17508487.2023.2209125","page":"1-19","source":"Taylor and Francis+NEJM","title":"Challenging university complicity and majoritarian narratives: counter-storytelling from black working-class students","title-short":"Challenging university complicity and majoritarian narratives","volume":"0","author":[{"family":"Masutha","given":"Mukovhe"},{"family":"Naidoo","given":"Rajani"},{"family":"Enders","given":"Jürgen"}],"issued":{"date-parts":[["2023"]]}}},{"id":1275,"uris":["http://zotero.org/groups/4703364/items/UED8W3G3"],"itemData":{"id":1275,"type":"article-journal","abstract":"Across America, colleges and universities have appropriated the language of diversity as a way of signaling their commitment to faculty and students of color. This article argues that language of diversity and efforts to implement diversity are bound to fail in the absence of an institutional commitment to incorporating strategies for diversity into their research, teaching, and service missions. The research for this article relies heavily on interviews with African American, American Indian, Asian, and Latino faculty members, of junior status, in predominantly White colleges and universities.","container-title":"Journal of Black Studies","DOI":"10.1177/0021934703253679","ISSN":"0021-9347, 1552-4566","issue":"1","journalAbbreviation":"Journal of Black Studies","language":"en","page":"72-86","source":"DOI.org (Crossref)","title":"The Implementation of Diversity in Predominantly White Colleges and Universities","volume":"34","author":[{"family":"McKinley Jones Brayboy","given":"Bryan"}],"issued":{"date-parts":[["2003",9]]}}}],"schema":"https://github.com/citation-style-language/schema/raw/master/csl-citation.json"} </w:instrText>
        </w:r>
        <w:r w:rsidR="00F472A5" w:rsidRPr="0061506E">
          <w:rPr>
            <w:rFonts w:cs="Times New Roman"/>
            <w:szCs w:val="24"/>
          </w:rPr>
          <w:fldChar w:fldCharType="separate"/>
        </w:r>
        <w:r w:rsidR="00F472A5" w:rsidRPr="0061506E">
          <w:rPr>
            <w:rFonts w:cs="Times New Roman"/>
            <w:szCs w:val="24"/>
          </w:rPr>
          <w:t>(Bhopal and Pitkin 2020; Masutha, Naidoo, and Enders 2023; McKinley Jones Brayboy 2003)</w:t>
        </w:r>
        <w:r w:rsidR="00F472A5" w:rsidRPr="0061506E">
          <w:rPr>
            <w:rFonts w:cs="Times New Roman"/>
            <w:szCs w:val="24"/>
          </w:rPr>
          <w:fldChar w:fldCharType="end"/>
        </w:r>
        <w:r w:rsidR="00F472A5" w:rsidRPr="0061506E">
          <w:rPr>
            <w:rFonts w:cs="Times New Roman"/>
            <w:szCs w:val="24"/>
          </w:rPr>
          <w:t xml:space="preserve">, highlighting that institutions often utilize diversity-focused initiatives, programs, and policies as a public relations measure without committing to tangible, substantive institutional change. Lewis and Shah </w:t>
        </w:r>
        <w:r w:rsidR="00F472A5" w:rsidRPr="0061506E">
          <w:rPr>
            <w:rFonts w:cs="Times New Roman"/>
            <w:szCs w:val="24"/>
          </w:rPr>
          <w:fldChar w:fldCharType="begin"/>
        </w:r>
        <w:r w:rsidR="00F472A5" w:rsidRPr="0061506E">
          <w:rPr>
            <w:rFonts w:cs="Times New Roman"/>
            <w:szCs w:val="24"/>
          </w:rPr>
          <w:instrText xml:space="preserve"> ADDIN ZOTERO_ITEM CSL_CITATION {"citationID":"hQkqN2OI","properties":{"formattedCitation":"(2021)","plainCitation":"(2021)","noteIndex":0},"citationItems":[{"id":563,"uris":["http://zotero.org/users/6628402/items/ZKUK6ZP5"],"itemData":{"id":563,"type":"article-journal","abstract":"This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P."}],"issued":{"date-parts":[["2021",6]]}},"label":"page","suppress-author":true}],"schema":"https://github.com/citation-style-language/schema/raw/master/csl-citation.json"} </w:instrText>
        </w:r>
        <w:r w:rsidR="00F472A5" w:rsidRPr="0061506E">
          <w:rPr>
            <w:rFonts w:cs="Times New Roman"/>
            <w:szCs w:val="24"/>
          </w:rPr>
          <w:fldChar w:fldCharType="separate"/>
        </w:r>
        <w:r w:rsidR="00F472A5" w:rsidRPr="0061506E">
          <w:rPr>
            <w:rFonts w:cs="Times New Roman"/>
            <w:szCs w:val="24"/>
          </w:rPr>
          <w:t>(2021)</w:t>
        </w:r>
        <w:r w:rsidR="00F472A5" w:rsidRPr="0061506E">
          <w:rPr>
            <w:rFonts w:cs="Times New Roman"/>
            <w:szCs w:val="24"/>
          </w:rPr>
          <w:fldChar w:fldCharType="end"/>
        </w:r>
        <w:r w:rsidR="00F472A5" w:rsidRPr="0061506E">
          <w:rPr>
            <w:rFonts w:cs="Times New Roman"/>
            <w:szCs w:val="24"/>
          </w:rPr>
          <w:t xml:space="preserve"> applied the interest convergence principle in their qualitative study exploring how Black students make meaning of the implementation of diversity and inclusion initiatives at their predominantly-white institution.</w:t>
        </w:r>
        <w:commentRangeEnd w:id="137"/>
        <w:r w:rsidR="00F472A5">
          <w:rPr>
            <w:rStyle w:val="CommentReference"/>
          </w:rPr>
          <w:commentReference w:id="137"/>
        </w:r>
        <w:r w:rsidR="00F472A5">
          <w:t xml:space="preserve"> </w:t>
        </w:r>
      </w:ins>
      <w:ins w:id="138" w:author="Trinity Lakin" w:date="2024-10-22T14:42:00Z" w16du:dateUtc="2024-10-22T18:42:00Z">
        <w:r w:rsidR="00A24998">
          <w:rPr>
            <w:rFonts w:cs="Times New Roman"/>
            <w:szCs w:val="24"/>
          </w:rPr>
          <w:t xml:space="preserve">Many </w:t>
        </w:r>
        <w:r w:rsidR="00A24998" w:rsidRPr="0061506E">
          <w:rPr>
            <w:rFonts w:cs="Times New Roman"/>
            <w:szCs w:val="24"/>
          </w:rPr>
          <w:t>of the respondents viewed their institution’s diversity initiatives as falling flat, relying on surface-level diversity efforts and neglecting to focus on inclusion and access</w:t>
        </w:r>
        <w:r w:rsidR="00A24998">
          <w:rPr>
            <w:rFonts w:cs="Times New Roman"/>
            <w:szCs w:val="24"/>
          </w:rPr>
          <w:t>. Further</w:t>
        </w:r>
      </w:ins>
      <w:commentRangeStart w:id="139"/>
      <w:ins w:id="140" w:author="Trinity Lakin" w:date="2024-10-18T17:13:00Z" w16du:dateUtc="2024-10-18T21:13:00Z">
        <w:r w:rsidR="00F472A5" w:rsidRPr="0061506E">
          <w:rPr>
            <w:rFonts w:cs="Times New Roman"/>
            <w:szCs w:val="24"/>
          </w:rPr>
          <w:t xml:space="preserve">, respondents noted that these diversity initiatives were only put into place by the institution after immense pressure from the Black student body. One respondent stated that “if the pressure’s not put on them, they’re not </w:t>
        </w:r>
        <w:proofErr w:type="spellStart"/>
        <w:r w:rsidR="00F472A5" w:rsidRPr="0061506E">
          <w:rPr>
            <w:rFonts w:cs="Times New Roman"/>
            <w:szCs w:val="24"/>
          </w:rPr>
          <w:t>gonna</w:t>
        </w:r>
        <w:proofErr w:type="spellEnd"/>
        <w:r w:rsidR="00F472A5" w:rsidRPr="0061506E">
          <w:rPr>
            <w:rFonts w:cs="Times New Roman"/>
            <w:szCs w:val="24"/>
          </w:rPr>
          <w:t xml:space="preserve"> do it” </w:t>
        </w:r>
        <w:r w:rsidR="00F472A5" w:rsidRPr="0061506E">
          <w:rPr>
            <w:rFonts w:cs="Times New Roman"/>
            <w:szCs w:val="24"/>
          </w:rPr>
          <w:fldChar w:fldCharType="begin"/>
        </w:r>
        <w:r w:rsidR="00F472A5" w:rsidRPr="0061506E">
          <w:rPr>
            <w:rFonts w:cs="Times New Roman"/>
            <w:szCs w:val="24"/>
          </w:rPr>
          <w:instrText xml:space="preserve"> ADDIN ZOTERO_ITEM CSL_CITATION {"citationID":"38ITNp4i","properties":{"formattedCitation":"(2021:195)","plainCitation":"(2021:195)","noteIndex":0},"citationItems":[{"id":563,"uris":["http://zotero.org/users/6628402/items/ZKUK6ZP5"],"itemData":{"id":563,"type":"article-journal","abstract":"This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P."}],"issued":{"date-parts":[["2021",6]]}},"locator":"195","label":"page","suppress-author":true}],"schema":"https://github.com/citation-style-language/schema/raw/master/csl-citation.json"} </w:instrText>
        </w:r>
        <w:r w:rsidR="00F472A5" w:rsidRPr="0061506E">
          <w:rPr>
            <w:rFonts w:cs="Times New Roman"/>
            <w:szCs w:val="24"/>
          </w:rPr>
          <w:fldChar w:fldCharType="separate"/>
        </w:r>
        <w:r w:rsidR="00F472A5" w:rsidRPr="0061506E">
          <w:rPr>
            <w:rFonts w:cs="Times New Roman"/>
            <w:szCs w:val="24"/>
          </w:rPr>
          <w:t>(2021:195)</w:t>
        </w:r>
        <w:r w:rsidR="00F472A5" w:rsidRPr="0061506E">
          <w:rPr>
            <w:rFonts w:cs="Times New Roman"/>
            <w:szCs w:val="24"/>
          </w:rPr>
          <w:fldChar w:fldCharType="end"/>
        </w:r>
        <w:commentRangeEnd w:id="139"/>
        <w:r w:rsidR="00F472A5">
          <w:rPr>
            <w:rStyle w:val="CommentReference"/>
          </w:rPr>
          <w:commentReference w:id="139"/>
        </w:r>
        <w:r w:rsidR="00F472A5" w:rsidRPr="0061506E">
          <w:rPr>
            <w:rFonts w:cs="Times New Roman"/>
            <w:szCs w:val="24"/>
          </w:rPr>
          <w:t>.</w:t>
        </w:r>
      </w:ins>
      <w:ins w:id="141" w:author="Trinity Lakin" w:date="2024-10-22T14:41:00Z" w16du:dateUtc="2024-10-22T18:41:00Z">
        <w:r w:rsidR="003B506E" w:rsidRPr="003B506E">
          <w:rPr>
            <w:rFonts w:cs="Times New Roman"/>
            <w:szCs w:val="24"/>
          </w:rPr>
          <w:t xml:space="preserve"> </w:t>
        </w:r>
      </w:ins>
      <w:ins w:id="142" w:author="Trinity Lakin" w:date="2024-10-22T15:05:00Z" w16du:dateUtc="2024-10-22T19:05:00Z">
        <w:r w:rsidR="00D5053D" w:rsidRPr="001B51A3">
          <w:t xml:space="preserve">In line with the </w:t>
        </w:r>
        <w:r w:rsidR="00D5053D" w:rsidRPr="001B51A3">
          <w:lastRenderedPageBreak/>
          <w:t>interest convergence principle, the</w:t>
        </w:r>
        <w:r w:rsidR="00D5053D">
          <w:t>se</w:t>
        </w:r>
        <w:r w:rsidR="00D5053D" w:rsidRPr="001B51A3">
          <w:t xml:space="preserve"> findings suggest that post-secondary institutions </w:t>
        </w:r>
        <w:r w:rsidR="00D5053D">
          <w:t xml:space="preserve">may </w:t>
        </w:r>
        <w:r w:rsidR="00D5053D" w:rsidRPr="001B51A3">
          <w:t>often adopt diversity initiatives in response to external pressure</w:t>
        </w:r>
        <w:r w:rsidR="00D5053D">
          <w:t xml:space="preserve"> rather than a genuine commitment to equity</w:t>
        </w:r>
        <w:r w:rsidR="00D5053D" w:rsidRPr="001B51A3">
          <w:t>, using such efforts more as a means of public appeasement than as a path to meaningful institutional transformation.</w:t>
        </w:r>
      </w:ins>
    </w:p>
    <w:p w14:paraId="431767DA" w14:textId="5E394CC3" w:rsidR="008B066C" w:rsidRPr="00DA353D" w:rsidRDefault="00F472A5" w:rsidP="00F472A5">
      <w:pPr>
        <w:spacing w:line="480" w:lineRule="auto"/>
        <w:ind w:firstLine="720"/>
      </w:pPr>
      <w:ins w:id="143" w:author="Trinity Lakin" w:date="2024-10-18T17:14:00Z" w16du:dateUtc="2024-10-18T21:14:00Z">
        <w:r w:rsidRPr="00F472A5">
          <w:rPr>
            <w:rPrChange w:id="144" w:author="Trinity Lakin" w:date="2024-10-18T17:15:00Z" w16du:dateUtc="2024-10-18T21:15:00Z">
              <w:rPr>
                <w:highlight w:val="yellow"/>
              </w:rPr>
            </w:rPrChange>
          </w:rPr>
          <w:t>Th</w:t>
        </w:r>
      </w:ins>
      <w:ins w:id="145" w:author="Trinity Lakin" w:date="2024-10-18T17:15:00Z" w16du:dateUtc="2024-10-18T21:15:00Z">
        <w:r w:rsidRPr="00F472A5">
          <w:rPr>
            <w:rPrChange w:id="146" w:author="Trinity Lakin" w:date="2024-10-18T17:15:00Z" w16du:dateUtc="2024-10-18T21:15:00Z">
              <w:rPr>
                <w:highlight w:val="yellow"/>
              </w:rPr>
            </w:rPrChange>
          </w:rPr>
          <w:t>e interest convergence principle</w:t>
        </w:r>
        <w:r>
          <w:t xml:space="preserve"> </w:t>
        </w:r>
        <w:r w:rsidRPr="0026164D">
          <w:t>doesn’t only apply to the numerical diversity of students and faculty or equitable institutional policies and procedures, but also to more symbolic forms of inclusion and representation of racial and gender minorities</w:t>
        </w:r>
      </w:ins>
      <w:del w:id="147" w:author="Trinity Lakin" w:date="2024-10-18T17:14:00Z" w16du:dateUtc="2024-10-18T21:14:00Z">
        <w:r w:rsidR="00F94931" w:rsidRPr="00F472A5" w:rsidDel="00F472A5">
          <w:rPr>
            <w:rPrChange w:id="148" w:author="Trinity Lakin" w:date="2024-10-18T17:15:00Z" w16du:dateUtc="2024-10-18T21:15:00Z">
              <w:rPr>
                <w:highlight w:val="yellow"/>
              </w:rPr>
            </w:rPrChange>
          </w:rPr>
          <w:delText>[Insert sentence about how the theory</w:delText>
        </w:r>
      </w:del>
      <w:del w:id="149" w:author="Trinity Lakin" w:date="2024-10-18T17:15:00Z" w16du:dateUtc="2024-10-18T21:15:00Z">
        <w:r w:rsidR="00F94931" w:rsidRPr="00F472A5" w:rsidDel="00F472A5">
          <w:rPr>
            <w:rPrChange w:id="150" w:author="Trinity Lakin" w:date="2024-10-18T17:15:00Z" w16du:dateUtc="2024-10-18T21:15:00Z">
              <w:rPr>
                <w:highlight w:val="yellow"/>
              </w:rPr>
            </w:rPrChange>
          </w:rPr>
          <w:delText xml:space="preserve"> doesn’t only apply to the numerical diversity of students and faculty or equitable institutional policies and procedures, but also to more symbolic forms of inclusion and representation of racial and gender minorities</w:delText>
        </w:r>
      </w:del>
      <w:ins w:id="151" w:author="Trinity Lakin" w:date="2024-10-18T17:15:00Z" w16du:dateUtc="2024-10-18T21:15:00Z">
        <w:r w:rsidRPr="00F472A5">
          <w:rPr>
            <w:rPrChange w:id="152" w:author="Trinity Lakin" w:date="2024-10-18T17:15:00Z" w16du:dateUtc="2024-10-18T21:15:00Z">
              <w:rPr>
                <w:highlight w:val="yellow"/>
              </w:rPr>
            </w:rPrChange>
          </w:rPr>
          <w:t>.</w:t>
        </w:r>
      </w:ins>
      <w:del w:id="153" w:author="Trinity Lakin" w:date="2024-10-18T17:15:00Z" w16du:dateUtc="2024-10-18T21:15:00Z">
        <w:r w:rsidR="00F94931" w:rsidRPr="00F472A5" w:rsidDel="00F472A5">
          <w:rPr>
            <w:rPrChange w:id="154" w:author="Trinity Lakin" w:date="2024-10-18T17:15:00Z" w16du:dateUtc="2024-10-18T21:15:00Z">
              <w:rPr>
                <w:highlight w:val="yellow"/>
              </w:rPr>
            </w:rPrChange>
          </w:rPr>
          <w:delText>]</w:delText>
        </w:r>
      </w:del>
      <w:r w:rsidR="00F94931">
        <w:t xml:space="preserve"> </w:t>
      </w:r>
      <w:r w:rsidR="00E01D9D" w:rsidRPr="0061506E">
        <w:rPr>
          <w:rFonts w:cs="Times New Roman"/>
          <w:szCs w:val="24"/>
        </w:rPr>
        <w:t xml:space="preserve">Castagno and Lee </w:t>
      </w:r>
      <w:r w:rsidR="00D63C14" w:rsidRPr="0061506E">
        <w:rPr>
          <w:rFonts w:cs="Times New Roman"/>
          <w:szCs w:val="24"/>
        </w:rPr>
        <w:fldChar w:fldCharType="begin"/>
      </w:r>
      <w:r w:rsidR="00BD0044" w:rsidRPr="0061506E">
        <w:rPr>
          <w:rFonts w:cs="Times New Roman"/>
          <w:szCs w:val="24"/>
        </w:rPr>
        <w:instrText xml:space="preserve"> ADDIN ZOTERO_ITEM CSL_CITATION {"citationID":"SzVHCvl9","properties":{"formattedCitation":"(2007)","plainCitation":"(2007)","noteIndex":0},"citationItems":[{"id":82,"uris":["http://zotero.org/users/6628402/items/KW9XV2HH"],"itemData":{"id":82,"type":"article-journal","abstract":"This article examines one university's policies regarding Native mascots and ethnic fraud through a Tribal Critical Race Theory analytic lens. Using the principle of interest convergence, we argue that institutions of higher education allow and even work actively towards a particular form or level of diversity, but they do not extend it far enough. Once racial remedies no longer hold value or benefit the institution itself, the status quo is maintained. Ultimately, the university has an interest in “celebrating” diversity and supporting superficial multiculturalism, but it does not have an interest in critical, social justice-oriented policies that challenge the status quo, the current racial order, or the institution's privilege and power.","container-title":"Equity &amp; Excellence in Education","DOI":"10.1080/10665680601057288","ISSN":"1066-5684","issue":"1","note":"publisher: Routledge\n_eprint: https://doi.org/10.1080/10665680601057288","page":"3-13","source":"Taylor and Francis+NEJM","title":"Native Mascots and Ethnic Fraud in Higher Education: Using Tribal Critical Race Theory and the Interest Convergence Principle as an Analytic Tool","title-short":"Native Mascots and Ethnic Fraud in Higher Education","volume":"40","author":[{"family":"Castagno","given":"Angelina E."},{"family":"Lee","given":"Stacey J."}],"issued":{"date-parts":[["2007",4,1]]}},"label":"page","suppress-author":true}],"schema":"https://github.com/citation-style-language/schema/raw/master/csl-citation.json"} </w:instrText>
      </w:r>
      <w:r w:rsidR="00D63C14" w:rsidRPr="0061506E">
        <w:rPr>
          <w:rFonts w:cs="Times New Roman"/>
          <w:szCs w:val="24"/>
        </w:rPr>
        <w:fldChar w:fldCharType="separate"/>
      </w:r>
      <w:r w:rsidR="00D63C14" w:rsidRPr="0061506E">
        <w:rPr>
          <w:rFonts w:cs="Times New Roman"/>
          <w:szCs w:val="24"/>
        </w:rPr>
        <w:t>(2007)</w:t>
      </w:r>
      <w:r w:rsidR="00D63C14" w:rsidRPr="0061506E">
        <w:rPr>
          <w:rFonts w:cs="Times New Roman"/>
          <w:szCs w:val="24"/>
        </w:rPr>
        <w:fldChar w:fldCharType="end"/>
      </w:r>
      <w:r w:rsidR="00D63C14" w:rsidRPr="0061506E">
        <w:rPr>
          <w:rFonts w:cs="Times New Roman"/>
          <w:szCs w:val="24"/>
        </w:rPr>
        <w:t xml:space="preserve"> </w:t>
      </w:r>
      <w:r w:rsidR="00E01D9D" w:rsidRPr="0061506E">
        <w:rPr>
          <w:rFonts w:cs="Times New Roman"/>
          <w:szCs w:val="24"/>
        </w:rPr>
        <w:t xml:space="preserve">applied the principle of interest convergence in their case study of a </w:t>
      </w:r>
      <w:r w:rsidR="00D63C14" w:rsidRPr="0061506E">
        <w:rPr>
          <w:rFonts w:cs="Times New Roman"/>
          <w:szCs w:val="24"/>
        </w:rPr>
        <w:t xml:space="preserve">predominantly-white </w:t>
      </w:r>
      <w:r w:rsidR="00E01D9D" w:rsidRPr="0061506E">
        <w:rPr>
          <w:rFonts w:cs="Times New Roman"/>
          <w:szCs w:val="24"/>
        </w:rPr>
        <w:t>Midwestern university’s policies towards the use of native mascots</w:t>
      </w:r>
      <w:r w:rsidR="00D63C14" w:rsidRPr="0061506E">
        <w:rPr>
          <w:rFonts w:cs="Times New Roman"/>
          <w:szCs w:val="24"/>
        </w:rPr>
        <w:t>. After rising concerns from Indigenous students</w:t>
      </w:r>
      <w:r w:rsidR="00A11EF9" w:rsidRPr="0061506E">
        <w:rPr>
          <w:rFonts w:cs="Times New Roman"/>
          <w:szCs w:val="24"/>
        </w:rPr>
        <w:t xml:space="preserve"> about the co-option of native imagery in college athletics, the university adopted a policy in which they would refuse to schedule games against</w:t>
      </w:r>
      <w:r w:rsidR="00CF629C" w:rsidRPr="0061506E">
        <w:rPr>
          <w:rFonts w:cs="Times New Roman"/>
          <w:szCs w:val="24"/>
        </w:rPr>
        <w:t xml:space="preserve"> teams</w:t>
      </w:r>
      <w:r w:rsidR="00A11EF9" w:rsidRPr="0061506E">
        <w:rPr>
          <w:rFonts w:cs="Times New Roman"/>
          <w:szCs w:val="24"/>
        </w:rPr>
        <w:t xml:space="preserve"> using native mascots </w:t>
      </w:r>
      <w:r w:rsidR="00A11EF9" w:rsidRPr="0061506E">
        <w:rPr>
          <w:rFonts w:cs="Times New Roman"/>
          <w:i/>
          <w:iCs/>
          <w:szCs w:val="24"/>
        </w:rPr>
        <w:t>unless the team is a traditional rival or a conference member</w:t>
      </w:r>
      <w:r w:rsidR="00A11EF9" w:rsidRPr="0061506E">
        <w:rPr>
          <w:rFonts w:cs="Times New Roman"/>
          <w:szCs w:val="24"/>
        </w:rPr>
        <w:t xml:space="preserve">. </w:t>
      </w:r>
      <w:r w:rsidR="00651909" w:rsidRPr="0061506E">
        <w:rPr>
          <w:rFonts w:cs="Times New Roman"/>
          <w:szCs w:val="24"/>
        </w:rPr>
        <w:t xml:space="preserve">The interests of the university and its Indigenous students converged and led to the adoption </w:t>
      </w:r>
      <w:r w:rsidR="00A15575" w:rsidRPr="0061506E">
        <w:rPr>
          <w:rFonts w:cs="Times New Roman"/>
          <w:szCs w:val="24"/>
        </w:rPr>
        <w:t xml:space="preserve">of </w:t>
      </w:r>
      <w:r w:rsidR="00651909" w:rsidRPr="0061506E">
        <w:rPr>
          <w:rFonts w:cs="Times New Roman"/>
          <w:szCs w:val="24"/>
        </w:rPr>
        <w:t xml:space="preserve">this policy discouraging the use of native imagery. Their interests diverge, however, at the point where this policy could threaten the university’s operational status quo, athletic conference standing, or revenue from ticket sales. </w:t>
      </w:r>
      <w:r w:rsidR="00CF629C" w:rsidRPr="0061506E">
        <w:rPr>
          <w:rFonts w:cs="Times New Roman"/>
          <w:szCs w:val="24"/>
        </w:rPr>
        <w:t>Although the university addressed its students’ concerns and acknowledged the harm that using native mascots can do to Indigenous communities</w:t>
      </w:r>
      <w:r w:rsidR="00A11EF9" w:rsidRPr="0061506E">
        <w:rPr>
          <w:rFonts w:cs="Times New Roman"/>
          <w:szCs w:val="24"/>
        </w:rPr>
        <w:t xml:space="preserve">, the university’s concession came with stipulations that </w:t>
      </w:r>
      <w:r w:rsidR="00CF629C" w:rsidRPr="0061506E">
        <w:rPr>
          <w:rFonts w:cs="Times New Roman"/>
          <w:szCs w:val="24"/>
        </w:rPr>
        <w:t xml:space="preserve">ultimately </w:t>
      </w:r>
      <w:r w:rsidR="00A11EF9" w:rsidRPr="0061506E">
        <w:rPr>
          <w:rFonts w:cs="Times New Roman"/>
          <w:szCs w:val="24"/>
        </w:rPr>
        <w:t>protect</w:t>
      </w:r>
      <w:r w:rsidR="00CF629C" w:rsidRPr="0061506E">
        <w:rPr>
          <w:rFonts w:cs="Times New Roman"/>
          <w:szCs w:val="24"/>
        </w:rPr>
        <w:t>ed</w:t>
      </w:r>
      <w:r w:rsidR="00A11EF9" w:rsidRPr="0061506E">
        <w:rPr>
          <w:rFonts w:cs="Times New Roman"/>
          <w:szCs w:val="24"/>
        </w:rPr>
        <w:t xml:space="preserve"> the reputation and revenue of the institution itself</w:t>
      </w:r>
      <w:r w:rsidR="00CF629C" w:rsidRPr="0061506E">
        <w:rPr>
          <w:rFonts w:cs="Times New Roman"/>
          <w:szCs w:val="24"/>
        </w:rPr>
        <w:t xml:space="preserve">. </w:t>
      </w:r>
    </w:p>
    <w:p w14:paraId="4ECE3BEA" w14:textId="5FA4E42A" w:rsidR="00855D91" w:rsidRPr="0061506E" w:rsidDel="00F472A5" w:rsidRDefault="00855D91" w:rsidP="00BA1501">
      <w:pPr>
        <w:spacing w:line="480" w:lineRule="auto"/>
        <w:ind w:firstLine="720"/>
        <w:rPr>
          <w:del w:id="155" w:author="Trinity Lakin" w:date="2024-10-18T17:13:00Z" w16du:dateUtc="2024-10-18T21:13:00Z"/>
          <w:rFonts w:cs="Times New Roman"/>
          <w:szCs w:val="24"/>
        </w:rPr>
      </w:pPr>
      <w:del w:id="156" w:author="Trinity Lakin" w:date="2024-10-18T17:13:00Z" w16du:dateUtc="2024-10-18T21:13:00Z">
        <w:r w:rsidRPr="0061506E" w:rsidDel="00F472A5">
          <w:rPr>
            <w:rFonts w:cs="Times New Roman"/>
            <w:szCs w:val="24"/>
          </w:rPr>
          <w:delText xml:space="preserve">Other </w:delText>
        </w:r>
        <w:commentRangeStart w:id="157"/>
        <w:r w:rsidRPr="0061506E" w:rsidDel="00F472A5">
          <w:rPr>
            <w:rFonts w:cs="Times New Roman"/>
            <w:szCs w:val="24"/>
          </w:rPr>
          <w:delText>scholars have used the interest convergence principle to draw attention to the “window dressing” of post-secondary diversity, equity, and inclusion efforts</w:delText>
        </w:r>
        <w:r w:rsidR="00E52AD6" w:rsidRPr="0061506E" w:rsidDel="00F472A5">
          <w:rPr>
            <w:rFonts w:cs="Times New Roman"/>
            <w:szCs w:val="24"/>
          </w:rPr>
          <w:delText xml:space="preserve"> </w:delText>
        </w:r>
        <w:r w:rsidR="00E52AD6" w:rsidRPr="0061506E" w:rsidDel="00F472A5">
          <w:rPr>
            <w:rFonts w:cs="Times New Roman"/>
            <w:szCs w:val="24"/>
          </w:rPr>
          <w:fldChar w:fldCharType="begin"/>
        </w:r>
        <w:r w:rsidR="00BD0044" w:rsidRPr="0061506E" w:rsidDel="00F472A5">
          <w:rPr>
            <w:rFonts w:cs="Times New Roman"/>
            <w:szCs w:val="24"/>
          </w:rPr>
          <w:delInstrText xml:space="preserve"> ADDIN ZOTERO_ITEM CSL_CITATION {"citationID":"K2Z2bQAi","properties":{"formattedCitation":"(Bhopal and Pitkin 2020; Masutha, Naidoo, and Enders 2023; McKinley Jones Brayboy 2003)","plainCitation":"(Bhopal and Pitkin 2020; Masutha, Naidoo, and Enders 2023; McKinley Jones Brayboy 2003)","noteIndex":0},"citationItems":[{"id":1198,"uris":["http://zotero.org/groups/4703364/items/X4DU9VVV"],"itemData":{"id":1198,"type":"article-journal","container-title":"Race Ethnicity and Education","DOI":"10.1080/13613324.2020.1718082","ISSN":"1361-3324, 1470-109X","issue":"4","journalAbbreviation":"Race Ethnicity and Education","language":"en","page":"530-547","source":"DOI.org (Crossref)","title":"‘Same old story, just a different policy’: race and policy making in higher education in the UK","title-short":"‘Same old story, just a different policy’","volume":"23","author":[{"family":"Bhopal","given":"Kalwant"},{"family":"Pitkin","given":"Clare"}],"issued":{"date-parts":[["2020",7,3]]}}},{"id":1197,"uris":["http://zotero.org/groups/4703364/items/7AY8EQQA"],"itemData":{"id":1197,"type":"article-journal","abstract":"Low completion rates amongst students from Black working-class backgrounds remain a persistent challenge to post-apartheid university transformation in South Africa. Notions of universities as colour-blind, meritocratic, and post-racial have developed around a deficit and victim-blaming majoritarian narrative that individualises educational under-achievement, blaming victims and downplaying the complicity of universities in reproducing inequity. This article analyses the narratives of a group of Black working-class students, and academics on their in-depth experiences of educational success and failure in post-apartheid South African universities. Counter-storytelling is employed to foreground and promote the voice and lived experiences of those who often go unheard; and to highlight their narratives as valuable and critical in understanding persistent inequity in higher education. This article looks beyond the fixation on what students from marginalised communities are perceived to lack to reassert a place for institutional context in studying their experiences, to minimise the de-contextualisation of such experiences; and to illuminate areas of universities’ complicity in reproducing untenable educational experiences and outcomes for those already in the margins. Participants’ counter-stories are presented to deepen our understanding and theorisation of Black working-class students’ lived experiences in a manner that enriches the work of researchers, policy makers and practitioners.","container-title":"Critical Studies in Education","DOI":"10.1080/17508487.2023.2209125","ISSN":"1750-8487","issue":"0","note":"publisher: Routledge\n_eprint: https://doi.org/10.1080/17508487.2023.2209125","page":"1-19","source":"Taylor and Francis+NEJM","title":"Challenging university complicity and majoritarian narratives: counter-storytelling from black working-class students","title-short":"Challenging university complicity and majoritarian narratives","volume":"0","author":[{"family":"Masutha","given":"Mukovhe"},{"family":"Naidoo","given":"Rajani"},{"family":"Enders","given":"Jürgen"}],"issued":{"date-parts":[["2023"]]}}},{"id":1275,"uris":["http://zotero.org/groups/4703364/items/UED8W3G3"],"itemData":{"id":1275,"type":"article-journal","abstract":"Across America, colleges and universities have appropriated the language of diversity as a way of signaling their commitment to faculty and students of color. This article argues that language of diversity and efforts to implement diversity are bound to fail in the absence of an institutional commitment to incorporating strategies for diversity into their research, teaching, and service missions. The research for this article relies heavily on interviews with African American, American Indian, Asian, and Latino faculty members, of junior status, in predominantly White colleges and universities.","container-title":"Journal of Black Studies","DOI":"10.1177/0021934703253679","ISSN":"0021-9347, 1552-4566","issue":"1","journalAbbreviation":"Journal of Black Studies","language":"en","page":"72-86","source":"DOI.org (Crossref)","title":"The Implementation of Diversity in Predominantly White Colleges and Universities","volume":"34","author":[{"family":"McKinley Jones Brayboy","given":"Bryan"}],"issued":{"date-parts":[["2003",9]]}}}],"schema":"https://github.com/citation-style-language/schema/raw/master/csl-citation.json"} </w:delInstrText>
        </w:r>
        <w:r w:rsidR="00E52AD6" w:rsidRPr="0061506E" w:rsidDel="00F472A5">
          <w:rPr>
            <w:rFonts w:cs="Times New Roman"/>
            <w:szCs w:val="24"/>
          </w:rPr>
          <w:fldChar w:fldCharType="separate"/>
        </w:r>
        <w:r w:rsidR="00EE18D8" w:rsidRPr="0061506E" w:rsidDel="00F472A5">
          <w:rPr>
            <w:rFonts w:cs="Times New Roman"/>
            <w:szCs w:val="24"/>
          </w:rPr>
          <w:delText>(Bhopal and Pitkin 2020; Masutha, Naidoo, and Enders 2023; McKinley Jones Brayboy 2003)</w:delText>
        </w:r>
        <w:r w:rsidR="00E52AD6" w:rsidRPr="0061506E" w:rsidDel="00F472A5">
          <w:rPr>
            <w:rFonts w:cs="Times New Roman"/>
            <w:szCs w:val="24"/>
          </w:rPr>
          <w:fldChar w:fldCharType="end"/>
        </w:r>
        <w:r w:rsidRPr="0061506E" w:rsidDel="00F472A5">
          <w:rPr>
            <w:rFonts w:cs="Times New Roman"/>
            <w:szCs w:val="24"/>
          </w:rPr>
          <w:delText xml:space="preserve">, highlighting that institutions often utilize diversity-focused initiatives, programs, and policies as a public relations measure </w:delText>
        </w:r>
        <w:r w:rsidR="00E52AD6" w:rsidRPr="0061506E" w:rsidDel="00F472A5">
          <w:rPr>
            <w:rFonts w:cs="Times New Roman"/>
            <w:szCs w:val="24"/>
          </w:rPr>
          <w:delText xml:space="preserve">without </w:delText>
        </w:r>
        <w:r w:rsidR="003702DF" w:rsidRPr="0061506E" w:rsidDel="00F472A5">
          <w:rPr>
            <w:rFonts w:cs="Times New Roman"/>
            <w:szCs w:val="24"/>
          </w:rPr>
          <w:delText xml:space="preserve">committing to </w:delText>
        </w:r>
        <w:r w:rsidR="00E52AD6" w:rsidRPr="0061506E" w:rsidDel="00F472A5">
          <w:rPr>
            <w:rFonts w:cs="Times New Roman"/>
            <w:szCs w:val="24"/>
          </w:rPr>
          <w:delText>tangible, substantive institutional change.</w:delText>
        </w:r>
        <w:r w:rsidR="00EE18D8" w:rsidRPr="0061506E" w:rsidDel="00F472A5">
          <w:rPr>
            <w:rFonts w:cs="Times New Roman"/>
            <w:szCs w:val="24"/>
          </w:rPr>
          <w:delText xml:space="preserve"> </w:delText>
        </w:r>
        <w:r w:rsidR="003702DF" w:rsidRPr="0061506E" w:rsidDel="00F472A5">
          <w:rPr>
            <w:rFonts w:cs="Times New Roman"/>
            <w:szCs w:val="24"/>
          </w:rPr>
          <w:delText xml:space="preserve">Lewis and Shah </w:delText>
        </w:r>
        <w:r w:rsidR="003702DF" w:rsidRPr="0061506E" w:rsidDel="00F472A5">
          <w:rPr>
            <w:rFonts w:cs="Times New Roman"/>
            <w:szCs w:val="24"/>
          </w:rPr>
          <w:fldChar w:fldCharType="begin"/>
        </w:r>
        <w:r w:rsidR="00BD0044" w:rsidRPr="0061506E" w:rsidDel="00F472A5">
          <w:rPr>
            <w:rFonts w:cs="Times New Roman"/>
            <w:szCs w:val="24"/>
          </w:rPr>
          <w:delInstrText xml:space="preserve"> ADDIN ZOTERO_ITEM CSL_CITATION {"citationID":"hQkqN2OI","properties":{"formattedCitation":"(2021)","plainCitation":"(2021)","noteIndex":0},"citationItems":[{"id":563,"uris":["http://zotero.org/users/6628402/items/ZKUK6ZP5"],"itemData":{"id":563,"type":"article-journal","abstract":"This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P."}],"issued":{"date-parts":[["2021",6]]}},"label":"page","suppress-author":true}],"schema":"https://github.com/citation-style-language/schema/raw/master/csl-citation.json"} </w:delInstrText>
        </w:r>
        <w:r w:rsidR="003702DF" w:rsidRPr="0061506E" w:rsidDel="00F472A5">
          <w:rPr>
            <w:rFonts w:cs="Times New Roman"/>
            <w:szCs w:val="24"/>
          </w:rPr>
          <w:fldChar w:fldCharType="separate"/>
        </w:r>
        <w:r w:rsidR="003702DF" w:rsidRPr="0061506E" w:rsidDel="00F472A5">
          <w:rPr>
            <w:rFonts w:cs="Times New Roman"/>
            <w:szCs w:val="24"/>
          </w:rPr>
          <w:delText>(2021)</w:delText>
        </w:r>
        <w:r w:rsidR="003702DF" w:rsidRPr="0061506E" w:rsidDel="00F472A5">
          <w:rPr>
            <w:rFonts w:cs="Times New Roman"/>
            <w:szCs w:val="24"/>
          </w:rPr>
          <w:fldChar w:fldCharType="end"/>
        </w:r>
        <w:r w:rsidR="003702DF" w:rsidRPr="0061506E" w:rsidDel="00F472A5">
          <w:rPr>
            <w:rFonts w:cs="Times New Roman"/>
            <w:szCs w:val="24"/>
          </w:rPr>
          <w:delText xml:space="preserve"> applied the interest convergence principle in their qualitative study exploring how Black students make meaning of the implementation of diversity and inclusion initiatives at their predominantly-white institution. The findings of this study revealed that many </w:delText>
        </w:r>
        <w:r w:rsidR="00FC469B" w:rsidRPr="0061506E" w:rsidDel="00F472A5">
          <w:rPr>
            <w:rFonts w:cs="Times New Roman"/>
            <w:szCs w:val="24"/>
          </w:rPr>
          <w:delText>of the respondents</w:delText>
        </w:r>
        <w:r w:rsidR="003702DF" w:rsidRPr="0061506E" w:rsidDel="00F472A5">
          <w:rPr>
            <w:rFonts w:cs="Times New Roman"/>
            <w:szCs w:val="24"/>
          </w:rPr>
          <w:delText xml:space="preserve"> </w:delText>
        </w:r>
        <w:r w:rsidR="00FC469B" w:rsidRPr="0061506E" w:rsidDel="00F472A5">
          <w:rPr>
            <w:rFonts w:cs="Times New Roman"/>
            <w:szCs w:val="24"/>
          </w:rPr>
          <w:delText>viewed their institution’s diversity initiatives as falling flat, relying on surface-level diversity efforts and neglecting to focus on inclusion and access.</w:delText>
        </w:r>
        <w:commentRangeEnd w:id="157"/>
        <w:r w:rsidR="00DA353D" w:rsidDel="00F472A5">
          <w:rPr>
            <w:rStyle w:val="CommentReference"/>
          </w:rPr>
          <w:commentReference w:id="157"/>
        </w:r>
        <w:r w:rsidR="00FC469B" w:rsidRPr="0061506E" w:rsidDel="00F472A5">
          <w:rPr>
            <w:rFonts w:cs="Times New Roman"/>
            <w:szCs w:val="24"/>
          </w:rPr>
          <w:delText xml:space="preserve"> </w:delText>
        </w:r>
        <w:r w:rsidR="00DE5823" w:rsidRPr="0061506E" w:rsidDel="00F472A5">
          <w:rPr>
            <w:rFonts w:cs="Times New Roman"/>
            <w:szCs w:val="24"/>
          </w:rPr>
          <w:delText xml:space="preserve">Respondents also reported that the diversity initiatives were catered toward white students and administrators, to “make them look better” and “to back up the fact that they aren’t racist the next time they say something racist” </w:delText>
        </w:r>
        <w:r w:rsidR="00DE5823" w:rsidRPr="0061506E" w:rsidDel="00F472A5">
          <w:rPr>
            <w:rFonts w:cs="Times New Roman"/>
            <w:szCs w:val="24"/>
          </w:rPr>
          <w:fldChar w:fldCharType="begin"/>
        </w:r>
        <w:r w:rsidR="00BD0044" w:rsidRPr="0061506E" w:rsidDel="00F472A5">
          <w:rPr>
            <w:rFonts w:cs="Times New Roman"/>
            <w:szCs w:val="24"/>
          </w:rPr>
          <w:delInstrText xml:space="preserve"> ADDIN ZOTERO_ITEM CSL_CITATION {"citationID":"h33WekjO","properties":{"formattedCitation":"(2021:196\\uc0\\u8211{}97)","plainCitation":"(2021:196–97)","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P."}],"issued":{"date-parts":[["2021",6]]}},"locator":"196-197","label":"page","suppress-author":true}],"schema":"https://github.com/citation-style-language/schema/raw/master/csl-citation.json"} </w:delInstrText>
        </w:r>
        <w:r w:rsidR="00DE5823" w:rsidRPr="0061506E" w:rsidDel="00F472A5">
          <w:rPr>
            <w:rFonts w:cs="Times New Roman"/>
            <w:szCs w:val="24"/>
          </w:rPr>
          <w:fldChar w:fldCharType="separate"/>
        </w:r>
        <w:r w:rsidR="00DE5823" w:rsidRPr="0061506E" w:rsidDel="00F472A5">
          <w:rPr>
            <w:rFonts w:cs="Times New Roman"/>
            <w:kern w:val="0"/>
            <w:szCs w:val="24"/>
          </w:rPr>
          <w:delText>(2021:196–97)</w:delText>
        </w:r>
        <w:r w:rsidR="00DE5823" w:rsidRPr="0061506E" w:rsidDel="00F472A5">
          <w:rPr>
            <w:rFonts w:cs="Times New Roman"/>
            <w:szCs w:val="24"/>
          </w:rPr>
          <w:fldChar w:fldCharType="end"/>
        </w:r>
        <w:r w:rsidR="00DE5823" w:rsidRPr="0061506E" w:rsidDel="00F472A5">
          <w:rPr>
            <w:rFonts w:cs="Times New Roman"/>
            <w:szCs w:val="24"/>
          </w:rPr>
          <w:delText xml:space="preserve">. </w:delText>
        </w:r>
        <w:commentRangeStart w:id="158"/>
        <w:r w:rsidR="00DE5823" w:rsidRPr="0061506E" w:rsidDel="00F472A5">
          <w:rPr>
            <w:rFonts w:cs="Times New Roman"/>
            <w:szCs w:val="24"/>
          </w:rPr>
          <w:delText>Finally, respondents noted that these diversity initiatives were only put into place by the institution after immense pressure from the Black student body. One respondent stated that “</w:delText>
        </w:r>
        <w:r w:rsidR="007C1C74" w:rsidRPr="0061506E" w:rsidDel="00F472A5">
          <w:rPr>
            <w:rFonts w:cs="Times New Roman"/>
            <w:szCs w:val="24"/>
          </w:rPr>
          <w:delText>i</w:delText>
        </w:r>
        <w:r w:rsidR="00DE5823" w:rsidRPr="0061506E" w:rsidDel="00F472A5">
          <w:rPr>
            <w:rFonts w:cs="Times New Roman"/>
            <w:szCs w:val="24"/>
          </w:rPr>
          <w:delText>f the pressure’s not put on them, they’re not gonna do it</w:delText>
        </w:r>
        <w:r w:rsidR="007C1C74" w:rsidRPr="0061506E" w:rsidDel="00F472A5">
          <w:rPr>
            <w:rFonts w:cs="Times New Roman"/>
            <w:szCs w:val="24"/>
          </w:rPr>
          <w:delText xml:space="preserve">” </w:delText>
        </w:r>
        <w:r w:rsidR="007C1C74" w:rsidRPr="0061506E" w:rsidDel="00F472A5">
          <w:rPr>
            <w:rFonts w:cs="Times New Roman"/>
            <w:szCs w:val="24"/>
          </w:rPr>
          <w:fldChar w:fldCharType="begin"/>
        </w:r>
        <w:r w:rsidR="00BD0044" w:rsidRPr="0061506E" w:rsidDel="00F472A5">
          <w:rPr>
            <w:rFonts w:cs="Times New Roman"/>
            <w:szCs w:val="24"/>
          </w:rPr>
          <w:delInstrText xml:space="preserve"> ADDIN ZOTERO_ITEM CSL_CITATION {"citationID":"38ITNp4i","properties":{"formattedCitation":"(2021:195)","plainCitation":"(2021:195)","noteIndex":0},"citationItems":[{"id":563,"uris":["http://zotero.org/users/6628402/items/ZKUK6ZP5"],"itemData":{"id":563,"type":"article-journal","abstract":"This qualitative study examines how Black undergraduate students attending a predominately White institution (PWI) assess and interpret their university’s diversity and inclusion initiatives given their everyday experiences with campus-based racism. Using critical race theory (CRT) this article illuminates how Black students at a PWI interpret their university’s implementation of diversity and inclusion initiatives. The article illustrates how the students interpreted the rationale behind the university’s implementation of the diversity and inclusion initiatives, questioned who benefits from the implementation of the initiatives, and called attention to how the ineffectiveness of the PWIs initiatives impacted their sense of belonging. By employing the concept of interest-convergence as an analytical tool, this article used the students’ narratives to illustrate what happens when initiatives aimed at promoting a more equitable and inclusive campus racial climate converge with the interests of an institution that centers Whiteness. The findings from this study illustrate the ways in which White supremacy undergirds the university’s implementation of its diversity and inclusion initiatives and the reality it creates for Black students.","container-title":"Journal of Diversity in Higher Education","DOI":"10.1037/dhe0000147","ISSN":"1938-8934, 1938-8926","issue":"2","journalAbbreviation":"Journal of Diversity in Higher Education","language":"en","page":"189-202","source":"DOI.org (Crossref)","title":"Black students’ narratives of diversity and inclusion initiatives and the campus racial climate: An interest-convergence analysis.","title-short":"Black students’ narratives of diversity and inclusion initiatives and the campus racial climate","volume":"14","author":[{"family":"Lewis","given":"Kaleea R."},{"family":"Shah","given":"Payal P."}],"issued":{"date-parts":[["2021",6]]}},"locator":"195","label":"page","suppress-author":true}],"schema":"https://github.com/citation-style-language/schema/raw/master/csl-citation.json"} </w:delInstrText>
        </w:r>
        <w:r w:rsidR="007C1C74" w:rsidRPr="0061506E" w:rsidDel="00F472A5">
          <w:rPr>
            <w:rFonts w:cs="Times New Roman"/>
            <w:szCs w:val="24"/>
          </w:rPr>
          <w:fldChar w:fldCharType="separate"/>
        </w:r>
        <w:r w:rsidR="007C1C74" w:rsidRPr="0061506E" w:rsidDel="00F472A5">
          <w:rPr>
            <w:rFonts w:cs="Times New Roman"/>
            <w:szCs w:val="24"/>
          </w:rPr>
          <w:delText>(2021:195)</w:delText>
        </w:r>
        <w:r w:rsidR="007C1C74" w:rsidRPr="0061506E" w:rsidDel="00F472A5">
          <w:rPr>
            <w:rFonts w:cs="Times New Roman"/>
            <w:szCs w:val="24"/>
          </w:rPr>
          <w:fldChar w:fldCharType="end"/>
        </w:r>
        <w:commentRangeEnd w:id="158"/>
        <w:r w:rsidR="00DA353D" w:rsidDel="00F472A5">
          <w:rPr>
            <w:rStyle w:val="CommentReference"/>
          </w:rPr>
          <w:commentReference w:id="158"/>
        </w:r>
        <w:r w:rsidR="007C1C74" w:rsidRPr="0061506E" w:rsidDel="00F472A5">
          <w:rPr>
            <w:rFonts w:cs="Times New Roman"/>
            <w:szCs w:val="24"/>
          </w:rPr>
          <w:delText xml:space="preserve">. These </w:delText>
        </w:r>
        <w:r w:rsidR="00896149" w:rsidRPr="0061506E" w:rsidDel="00F472A5">
          <w:rPr>
            <w:rFonts w:cs="Times New Roman"/>
            <w:szCs w:val="24"/>
          </w:rPr>
          <w:delText>findings</w:delText>
        </w:r>
        <w:r w:rsidR="007C1C74" w:rsidRPr="0061506E" w:rsidDel="00F472A5">
          <w:rPr>
            <w:rFonts w:cs="Times New Roman"/>
            <w:szCs w:val="24"/>
          </w:rPr>
          <w:delText xml:space="preserve"> </w:delText>
        </w:r>
        <w:r w:rsidR="00896149" w:rsidRPr="0061506E" w:rsidDel="00F472A5">
          <w:rPr>
            <w:rFonts w:cs="Times New Roman"/>
            <w:szCs w:val="24"/>
          </w:rPr>
          <w:delText>highlight</w:delText>
        </w:r>
        <w:r w:rsidR="00D545A7" w:rsidRPr="0061506E" w:rsidDel="00F472A5">
          <w:rPr>
            <w:rFonts w:cs="Times New Roman"/>
            <w:szCs w:val="24"/>
          </w:rPr>
          <w:delText xml:space="preserve"> the strict conditions under which the interests of the Black student body and the institution converged and</w:delText>
        </w:r>
        <w:r w:rsidR="00896149" w:rsidRPr="0061506E" w:rsidDel="00F472A5">
          <w:rPr>
            <w:rFonts w:cs="Times New Roman"/>
            <w:szCs w:val="24"/>
          </w:rPr>
          <w:delText xml:space="preserve"> underscores the limitations of institutional concessions.</w:delText>
        </w:r>
      </w:del>
    </w:p>
    <w:p w14:paraId="7D93E254" w14:textId="03BD0A39" w:rsidR="001C5F00" w:rsidRPr="0061506E" w:rsidRDefault="00655FB4" w:rsidP="00BA1501">
      <w:pPr>
        <w:spacing w:line="480" w:lineRule="auto"/>
        <w:ind w:firstLine="720"/>
        <w:rPr>
          <w:rFonts w:cs="Times New Roman"/>
          <w:szCs w:val="24"/>
        </w:rPr>
      </w:pPr>
      <w:r w:rsidRPr="0061506E">
        <w:rPr>
          <w:rFonts w:cs="Times New Roman"/>
          <w:szCs w:val="24"/>
        </w:rPr>
        <w:t xml:space="preserve">Critiques of Derrick Bell's interest convergence theory highlight several key limitations. </w:t>
      </w:r>
      <w:r w:rsidR="00BB4934" w:rsidRPr="0061506E">
        <w:rPr>
          <w:rFonts w:cs="Times New Roman"/>
          <w:szCs w:val="24"/>
        </w:rPr>
        <w:t xml:space="preserve">First, </w:t>
      </w:r>
      <w:r w:rsidR="004D5E32" w:rsidRPr="0061506E">
        <w:rPr>
          <w:rFonts w:cs="Times New Roman"/>
          <w:szCs w:val="24"/>
        </w:rPr>
        <w:t xml:space="preserve">Driver </w:t>
      </w:r>
      <w:r w:rsidR="004D5E32" w:rsidRPr="0061506E">
        <w:rPr>
          <w:rFonts w:cs="Times New Roman"/>
          <w:szCs w:val="24"/>
        </w:rPr>
        <w:fldChar w:fldCharType="begin"/>
      </w:r>
      <w:r w:rsidR="004D5E32" w:rsidRPr="0061506E">
        <w:rPr>
          <w:rFonts w:cs="Times New Roman"/>
          <w:szCs w:val="24"/>
        </w:rPr>
        <w:instrText xml:space="preserve"> ADDIN ZOTERO_ITEM CSL_CITATION {"citationID":"Zng448Xv","properties":{"formattedCitation":"(2011)","plainCitation":"(2011)","noteIndex":0},"citationItems":[{"id":1459,"uris":["http://zotero.org/groups/4703364/items/QIL8HM7L"],"itemData":{"id":1459,"type":"article-journal","container-title":"NORTHWESTERN UNIVERSITY LAW REVIEW","issue":"1","language":"en","page":"149-197","source":"Zotero","title":"Rethinking the interest-convergence thesis","volume":"105","author":[{"family":"Driver","given":"Justin"}],"issued":{"date-parts":[["2011"]]}},"suppress-author":true}],"schema":"https://github.com/citation-style-language/schema/raw/master/csl-citation.json"} </w:instrText>
      </w:r>
      <w:r w:rsidR="004D5E32" w:rsidRPr="0061506E">
        <w:rPr>
          <w:rFonts w:cs="Times New Roman"/>
          <w:szCs w:val="24"/>
        </w:rPr>
        <w:fldChar w:fldCharType="separate"/>
      </w:r>
      <w:r w:rsidR="004D5E32" w:rsidRPr="0061506E">
        <w:rPr>
          <w:rFonts w:cs="Times New Roman"/>
          <w:noProof/>
          <w:szCs w:val="24"/>
        </w:rPr>
        <w:t>(2011)</w:t>
      </w:r>
      <w:r w:rsidR="004D5E32" w:rsidRPr="0061506E">
        <w:rPr>
          <w:rFonts w:cs="Times New Roman"/>
          <w:szCs w:val="24"/>
        </w:rPr>
        <w:fldChar w:fldCharType="end"/>
      </w:r>
      <w:r w:rsidR="004D5E32" w:rsidRPr="0061506E">
        <w:rPr>
          <w:rFonts w:cs="Times New Roman"/>
          <w:szCs w:val="24"/>
        </w:rPr>
        <w:t xml:space="preserve"> argues that Bell's conceptualization of "Black interests" and "White interests" is overly broad, failing to account for significant </w:t>
      </w:r>
      <w:proofErr w:type="spellStart"/>
      <w:r w:rsidR="004D5E32" w:rsidRPr="0061506E">
        <w:rPr>
          <w:rFonts w:cs="Times New Roman"/>
          <w:szCs w:val="24"/>
        </w:rPr>
        <w:t>intraracial</w:t>
      </w:r>
      <w:proofErr w:type="spellEnd"/>
      <w:r w:rsidR="004D5E32" w:rsidRPr="0061506E">
        <w:rPr>
          <w:rFonts w:cs="Times New Roman"/>
          <w:szCs w:val="24"/>
        </w:rPr>
        <w:t xml:space="preserve"> disagreements on what constitutes genuine progress toward racial equity. Using the case of segregation in the Civil </w:t>
      </w:r>
      <w:r w:rsidR="004D5E32" w:rsidRPr="0061506E">
        <w:rPr>
          <w:rFonts w:cs="Times New Roman"/>
          <w:szCs w:val="24"/>
        </w:rPr>
        <w:lastRenderedPageBreak/>
        <w:t>Rights era, Driver illustrated how many Black business owners benefitted from being the only establishments to serve Black clientele and thus were against ending segregationist policies.</w:t>
      </w:r>
      <w:r w:rsidR="00BB4934" w:rsidRPr="0061506E">
        <w:rPr>
          <w:rFonts w:cs="Times New Roman"/>
          <w:szCs w:val="24"/>
        </w:rPr>
        <w:t xml:space="preserve"> </w:t>
      </w:r>
      <w:ins w:id="159" w:author="Trinity Lakin" w:date="2024-10-22T15:12:00Z" w16du:dateUtc="2024-10-22T19:12:00Z">
        <w:r w:rsidR="00D5053D">
          <w:rPr>
            <w:rFonts w:cs="Times New Roman"/>
            <w:szCs w:val="24"/>
          </w:rPr>
          <w:t>According to Driver, t</w:t>
        </w:r>
      </w:ins>
      <w:del w:id="160" w:author="Trinity Lakin" w:date="2024-10-22T15:12:00Z" w16du:dateUtc="2024-10-22T19:12:00Z">
        <w:r w:rsidR="00BB4934" w:rsidRPr="0061506E" w:rsidDel="00D5053D">
          <w:rPr>
            <w:rFonts w:cs="Times New Roman"/>
            <w:szCs w:val="24"/>
          </w:rPr>
          <w:delText>T</w:delText>
        </w:r>
      </w:del>
      <w:r w:rsidR="00BB4934" w:rsidRPr="0061506E">
        <w:rPr>
          <w:rFonts w:cs="Times New Roman"/>
          <w:szCs w:val="24"/>
        </w:rPr>
        <w:t xml:space="preserve">he interest convergence principle </w:t>
      </w:r>
      <w:commentRangeStart w:id="161"/>
      <w:r w:rsidR="00BB4934" w:rsidRPr="0061506E">
        <w:rPr>
          <w:rFonts w:cs="Times New Roman"/>
          <w:szCs w:val="24"/>
        </w:rPr>
        <w:t xml:space="preserve">would be better applied </w:t>
      </w:r>
      <w:commentRangeEnd w:id="161"/>
      <w:r w:rsidR="00DA353D">
        <w:rPr>
          <w:rStyle w:val="CommentReference"/>
        </w:rPr>
        <w:commentReference w:id="161"/>
      </w:r>
      <w:r w:rsidR="00BB4934" w:rsidRPr="0061506E">
        <w:rPr>
          <w:rFonts w:cs="Times New Roman"/>
          <w:szCs w:val="24"/>
        </w:rPr>
        <w:t xml:space="preserve">using a </w:t>
      </w:r>
      <w:commentRangeStart w:id="162"/>
      <w:del w:id="163" w:author="Trinity Lakin" w:date="2024-10-22T15:13:00Z" w16du:dateUtc="2024-10-22T19:13:00Z">
        <w:r w:rsidR="00BB4934" w:rsidRPr="0061506E" w:rsidDel="00D5053D">
          <w:rPr>
            <w:rFonts w:cs="Times New Roman"/>
            <w:szCs w:val="24"/>
          </w:rPr>
          <w:delText>less reductionist</w:delText>
        </w:r>
      </w:del>
      <w:ins w:id="164" w:author="Trinity Lakin" w:date="2024-10-22T15:13:00Z" w16du:dateUtc="2024-10-22T19:13:00Z">
        <w:r w:rsidR="00D5053D">
          <w:rPr>
            <w:rFonts w:cs="Times New Roman"/>
            <w:szCs w:val="24"/>
          </w:rPr>
          <w:t xml:space="preserve">broader </w:t>
        </w:r>
      </w:ins>
      <w:del w:id="165" w:author="Trinity Lakin" w:date="2024-10-22T15:13:00Z" w16du:dateUtc="2024-10-22T19:13:00Z">
        <w:r w:rsidR="00BB4934" w:rsidRPr="0061506E" w:rsidDel="00D5053D">
          <w:rPr>
            <w:rFonts w:cs="Times New Roman"/>
            <w:szCs w:val="24"/>
          </w:rPr>
          <w:delText xml:space="preserve"> </w:delText>
        </w:r>
      </w:del>
      <w:commentRangeEnd w:id="162"/>
      <w:r w:rsidR="00DA353D">
        <w:rPr>
          <w:rStyle w:val="CommentReference"/>
        </w:rPr>
        <w:commentReference w:id="162"/>
      </w:r>
      <w:r w:rsidR="00BB4934" w:rsidRPr="0061506E">
        <w:rPr>
          <w:rFonts w:cs="Times New Roman"/>
          <w:szCs w:val="24"/>
        </w:rPr>
        <w:t xml:space="preserve">view of </w:t>
      </w:r>
      <w:r w:rsidR="009C2BCD" w:rsidRPr="0061506E">
        <w:rPr>
          <w:rFonts w:cs="Times New Roman"/>
          <w:szCs w:val="24"/>
        </w:rPr>
        <w:t>“Black interests” and “White interests</w:t>
      </w:r>
      <w:r w:rsidR="00BB4934" w:rsidRPr="0061506E">
        <w:rPr>
          <w:rFonts w:cs="Times New Roman"/>
          <w:szCs w:val="24"/>
        </w:rPr>
        <w:t>,</w:t>
      </w:r>
      <w:r w:rsidR="009C2BCD" w:rsidRPr="0061506E">
        <w:rPr>
          <w:rFonts w:cs="Times New Roman"/>
          <w:szCs w:val="24"/>
        </w:rPr>
        <w:t>”</w:t>
      </w:r>
      <w:r w:rsidR="00BB4934" w:rsidRPr="0061506E">
        <w:rPr>
          <w:rFonts w:cs="Times New Roman"/>
          <w:szCs w:val="24"/>
        </w:rPr>
        <w:t xml:space="preserve"> </w:t>
      </w:r>
      <w:del w:id="166" w:author="Trinity Lakin" w:date="2024-10-22T15:13:00Z" w16du:dateUtc="2024-10-22T19:13:00Z">
        <w:r w:rsidR="00BB4934" w:rsidRPr="0061506E" w:rsidDel="000973CE">
          <w:rPr>
            <w:rFonts w:cs="Times New Roman"/>
            <w:szCs w:val="24"/>
          </w:rPr>
          <w:delText xml:space="preserve">and instead </w:delText>
        </w:r>
      </w:del>
      <w:r w:rsidR="00BB4934" w:rsidRPr="0061506E">
        <w:rPr>
          <w:rFonts w:cs="Times New Roman"/>
          <w:szCs w:val="24"/>
        </w:rPr>
        <w:t xml:space="preserve">allowing for the possibility of a wide array of ideological viewpoints within a given racial group. </w:t>
      </w:r>
      <w:r w:rsidR="00437380" w:rsidRPr="0061506E">
        <w:rPr>
          <w:rFonts w:cs="Times New Roman"/>
          <w:szCs w:val="24"/>
        </w:rPr>
        <w:t xml:space="preserve">Second, the interest convergence principle has been criticized for obscuring the agency of Black and White actors in the struggle for racial equity. The theory relies too heavily on “fortune and happenstance” </w:t>
      </w:r>
      <w:r w:rsidR="00437380" w:rsidRPr="0061506E">
        <w:rPr>
          <w:rFonts w:cs="Times New Roman"/>
          <w:szCs w:val="24"/>
        </w:rPr>
        <w:fldChar w:fldCharType="begin"/>
      </w:r>
      <w:r w:rsidR="00437380" w:rsidRPr="0061506E">
        <w:rPr>
          <w:rFonts w:cs="Times New Roman"/>
          <w:szCs w:val="24"/>
        </w:rPr>
        <w:instrText xml:space="preserve"> ADDIN ZOTERO_ITEM CSL_CITATION {"citationID":"AAVhnBML","properties":{"formattedCitation":"(Driver 2011:176)","plainCitation":"(Driver 2011:176)","noteIndex":0},"citationItems":[{"id":1459,"uris":["http://zotero.org/groups/4703364/items/QIL8HM7L"],"itemData":{"id":1459,"type":"article-journal","container-title":"NORTHWESTERN UNIVERSITY LAW REVIEW","issue":"1","language":"en","page":"149-197","source":"Zotero","title":"Rethinking the interest-convergence thesis","volume":"105","author":[{"family":"Driver","given":"Justin"}],"issued":{"date-parts":[["2011"]]}},"locator":"176","label":"page"}],"schema":"https://github.com/citation-style-language/schema/raw/master/csl-citation.json"} </w:instrText>
      </w:r>
      <w:r w:rsidR="00437380" w:rsidRPr="0061506E">
        <w:rPr>
          <w:rFonts w:cs="Times New Roman"/>
          <w:szCs w:val="24"/>
        </w:rPr>
        <w:fldChar w:fldCharType="separate"/>
      </w:r>
      <w:r w:rsidR="00437380" w:rsidRPr="0061506E">
        <w:rPr>
          <w:rFonts w:cs="Times New Roman"/>
          <w:noProof/>
          <w:szCs w:val="24"/>
        </w:rPr>
        <w:t>(Driver 2011:176)</w:t>
      </w:r>
      <w:r w:rsidR="00437380" w:rsidRPr="0061506E">
        <w:rPr>
          <w:rFonts w:cs="Times New Roman"/>
          <w:szCs w:val="24"/>
        </w:rPr>
        <w:fldChar w:fldCharType="end"/>
      </w:r>
      <w:r w:rsidR="00437380" w:rsidRPr="0061506E">
        <w:rPr>
          <w:rFonts w:cs="Times New Roman"/>
          <w:szCs w:val="24"/>
        </w:rPr>
        <w:t xml:space="preserve"> and treats Black Americans as passive</w:t>
      </w:r>
      <w:r w:rsidR="00F71F43" w:rsidRPr="0061506E">
        <w:rPr>
          <w:rFonts w:cs="Times New Roman"/>
          <w:szCs w:val="24"/>
        </w:rPr>
        <w:t xml:space="preserve">ly awaiting moments of sociopolitical opportunity, without acknowledging the many Black activists and cultural leaders that have played a pivotal role in achieving racial justice in the United States. Similarly, it minimizes the </w:t>
      </w:r>
      <w:r w:rsidR="00FB0E42">
        <w:rPr>
          <w:rFonts w:cs="Times New Roman"/>
          <w:szCs w:val="24"/>
        </w:rPr>
        <w:t>role</w:t>
      </w:r>
      <w:r w:rsidR="00FB0E42" w:rsidRPr="0061506E">
        <w:rPr>
          <w:rFonts w:cs="Times New Roman"/>
          <w:szCs w:val="24"/>
        </w:rPr>
        <w:t xml:space="preserve"> </w:t>
      </w:r>
      <w:r w:rsidR="00F71F43" w:rsidRPr="0061506E">
        <w:rPr>
          <w:rFonts w:cs="Times New Roman"/>
          <w:szCs w:val="24"/>
        </w:rPr>
        <w:t>of White Americans in either actively upholding or challenging the existing racial hierarchy.</w:t>
      </w:r>
    </w:p>
    <w:p w14:paraId="6036830A" w14:textId="0612CF48" w:rsidR="003271DE" w:rsidRPr="0061506E" w:rsidRDefault="009C2BCD" w:rsidP="00BA1501">
      <w:pPr>
        <w:spacing w:line="480" w:lineRule="auto"/>
        <w:ind w:firstLine="720"/>
        <w:rPr>
          <w:rFonts w:cs="Times New Roman"/>
          <w:szCs w:val="24"/>
        </w:rPr>
      </w:pPr>
      <w:r w:rsidRPr="0061506E">
        <w:rPr>
          <w:rFonts w:cs="Times New Roman"/>
          <w:szCs w:val="24"/>
        </w:rPr>
        <w:t xml:space="preserve">Third, </w:t>
      </w:r>
      <w:r w:rsidR="003271DE" w:rsidRPr="0061506E">
        <w:rPr>
          <w:rFonts w:cs="Times New Roman"/>
          <w:szCs w:val="24"/>
        </w:rPr>
        <w:t xml:space="preserve">the interest convergence principle is severely limited by its assumption that the interests of Black and White Americans are primarily divergent and may only converge momentarily and opportunistically. Johnson </w:t>
      </w:r>
      <w:r w:rsidR="003271DE" w:rsidRPr="0061506E">
        <w:rPr>
          <w:rFonts w:cs="Times New Roman"/>
          <w:szCs w:val="24"/>
        </w:rPr>
        <w:fldChar w:fldCharType="begin"/>
      </w:r>
      <w:r w:rsidR="003271DE" w:rsidRPr="0061506E">
        <w:rPr>
          <w:rFonts w:cs="Times New Roman"/>
          <w:szCs w:val="24"/>
        </w:rPr>
        <w:instrText xml:space="preserve"> ADDIN ZOTERO_ITEM CSL_CITATION {"citationID":"iG5aFK9Z","properties":{"formattedCitation":"(2024)","plainCitation":"(2024)","noteIndex":0},"citationItems":[{"id":1461,"uris":["http://zotero.org/groups/4703364/items/P5J4W3H5"],"itemData":{"id":1461,"type":"article-journal","abstract":"An assumption that dominates the discourse on race in the United States is that racial subjugation is only harmful to the subjugated. Many people take for granted that White people have nothing to gain from disrupting the existing racial hierarchy. Indeed, efforts to uplift people of color are typically viewed as coming at the expense of White people. This perspective is reflected in Derrick Bell's influential interest-convergence thesis, which asserts that Black interests in racial equality are accommodated only if and when they converge with White interests. Because Bell accepted that White people did not have any inherent self-serving interest in racial equality, he believed that White and Black interests would only rarely and temporarily converge to bring about racial progress. This Note challenges that paradigm. It offers a bold and novel adaptation and rehabilitation of the influential interest-convergence thesis by arguing that there are White interests, particularly in spiritual well-being and membership in a democratic society, which perpetually converge with Black interests in racial equality. Recognition of these perpetually convergent spiritual and democratic interests is necessary to undermine the notion that racial equality is a zero-sum game and to ultimately attain sustained and meaningful progress toward equality. After establishing this theoretical framework, the Note explores the rich but thus far disappointing legacy of the perpetually convergent interests in various landmark race and education cases such as Brown v. Board of Education, Grutter v. Bollinger, and, most recently, Students for Fair Admissions v. Harvard (SFFA). In Brown, the Court failed to recognize how segregation harmed White students and, in doing so, both implicitly affirmed Black inferiority and canonized a zerosum perspective of racial equality that has infected legal and public discourse. Grutter, on the other hand, was a rare instance in which the Court relied on White perpetually convergent interests and adopted an affirmative-action doctrine that recognized, though incompletely, how all people benefit from policies that mitigate or remedy racial subjugation. SFFA, as widely expected, marked the end of Grutter, but the Court's rejection of the perpetually convergent interests in that case represents a more fundamental barrier to racial equality than many might realize. In the wake of SFFA, it is important to recognize the perpetually convergent interests, both within and without the courts, if we are ever to make meaningful and sustained progress toward a more egalitarian society.","container-title":"Yale Law Journal","ISSN":"00440094","issue":"4","note":"publisher: Yale Law Journal","page":"1335-1400","source":"EBSCOhost","title":"\"Trying to Save the White Man's Soul\": Perpetually Convergent Interests and Racial Subjugation","title-short":"Trying to Save the White Man's Soul","volume":"133","author":[{"family":"Johnson","given":"M. Broderick"}],"issued":{"date-parts":[["2024",2]]}},"suppress-author":true}],"schema":"https://github.com/citation-style-language/schema/raw/master/csl-citation.json"} </w:instrText>
      </w:r>
      <w:r w:rsidR="003271DE" w:rsidRPr="0061506E">
        <w:rPr>
          <w:rFonts w:cs="Times New Roman"/>
          <w:szCs w:val="24"/>
        </w:rPr>
        <w:fldChar w:fldCharType="separate"/>
      </w:r>
      <w:r w:rsidR="003271DE" w:rsidRPr="0061506E">
        <w:rPr>
          <w:rFonts w:cs="Times New Roman"/>
          <w:noProof/>
          <w:szCs w:val="24"/>
        </w:rPr>
        <w:t>(2024)</w:t>
      </w:r>
      <w:r w:rsidR="003271DE" w:rsidRPr="0061506E">
        <w:rPr>
          <w:rFonts w:cs="Times New Roman"/>
          <w:szCs w:val="24"/>
        </w:rPr>
        <w:fldChar w:fldCharType="end"/>
      </w:r>
      <w:r w:rsidR="003271DE" w:rsidRPr="0061506E">
        <w:rPr>
          <w:rFonts w:cs="Times New Roman"/>
          <w:szCs w:val="24"/>
        </w:rPr>
        <w:t xml:space="preserve"> introduces the concept of “perpetually convergent interests” </w:t>
      </w:r>
      <w:r w:rsidR="003271DE" w:rsidRPr="0061506E">
        <w:rPr>
          <w:rFonts w:cs="Times New Roman"/>
          <w:szCs w:val="24"/>
        </w:rPr>
        <w:fldChar w:fldCharType="begin"/>
      </w:r>
      <w:r w:rsidR="003271DE" w:rsidRPr="0061506E">
        <w:rPr>
          <w:rFonts w:cs="Times New Roman"/>
          <w:szCs w:val="24"/>
        </w:rPr>
        <w:instrText xml:space="preserve"> ADDIN ZOTERO_ITEM CSL_CITATION {"citationID":"WyWaKCQ7","properties":{"formattedCitation":"(2024:1352)","plainCitation":"(2024:1352)","noteIndex":0},"citationItems":[{"id":1461,"uris":["http://zotero.org/groups/4703364/items/P5J4W3H5"],"itemData":{"id":1461,"type":"article-journal","abstract":"An assumption that dominates the discourse on race in the United States is that racial subjugation is only harmful to the subjugated. Many people take for granted that White people have nothing to gain from disrupting the existing racial hierarchy. Indeed, efforts to uplift people of color are typically viewed as coming at the expense of White people. This perspective is reflected in Derrick Bell's influential interest-convergence thesis, which asserts that Black interests in racial equality are accommodated only if and when they converge with White interests. Because Bell accepted that White people did not have any inherent self-serving interest in racial equality, he believed that White and Black interests would only rarely and temporarily converge to bring about racial progress. This Note challenges that paradigm. It offers a bold and novel adaptation and rehabilitation of the influential interest-convergence thesis by arguing that there are White interests, particularly in spiritual well-being and membership in a democratic society, which perpetually converge with Black interests in racial equality. Recognition of these perpetually convergent spiritual and democratic interests is necessary to undermine the notion that racial equality is a zero-sum game and to ultimately attain sustained and meaningful progress toward equality. After establishing this theoretical framework, the Note explores the rich but thus far disappointing legacy of the perpetually convergent interests in various landmark race and education cases such as Brown v. Board of Education, Grutter v. Bollinger, and, most recently, Students for Fair Admissions v. Harvard (SFFA). In Brown, the Court failed to recognize how segregation harmed White students and, in doing so, both implicitly affirmed Black inferiority and canonized a zerosum perspective of racial equality that has infected legal and public discourse. Grutter, on the other hand, was a rare instance in which the Court relied on White perpetually convergent interests and adopted an affirmative-action doctrine that recognized, though incompletely, how all people benefit from policies that mitigate or remedy racial subjugation. SFFA, as widely expected, marked the end of Grutter, but the Court's rejection of the perpetually convergent interests in that case represents a more fundamental barrier to racial equality than many might realize. In the wake of SFFA, it is important to recognize the perpetually convergent interests, both within and without the courts, if we are ever to make meaningful and sustained progress toward a more egalitarian society.","container-title":"Yale Law Journal","ISSN":"00440094","issue":"4","note":"publisher: Yale Law Journal","page":"1335-1400","source":"EBSCOhost","title":"\"Trying to Save the White Man's Soul\": Perpetually Convergent Interests and Racial Subjugation","title-short":"Trying to Save the White Man's Soul","volume":"133","author":[{"family":"Johnson","given":"M. Broderick"}],"issued":{"date-parts":[["2024",2]]}},"locator":"1352","label":"page","suppress-author":true}],"schema":"https://github.com/citation-style-language/schema/raw/master/csl-citation.json"} </w:instrText>
      </w:r>
      <w:r w:rsidR="003271DE" w:rsidRPr="0061506E">
        <w:rPr>
          <w:rFonts w:cs="Times New Roman"/>
          <w:szCs w:val="24"/>
        </w:rPr>
        <w:fldChar w:fldCharType="separate"/>
      </w:r>
      <w:r w:rsidR="003271DE" w:rsidRPr="0061506E">
        <w:rPr>
          <w:rFonts w:cs="Times New Roman"/>
          <w:noProof/>
          <w:szCs w:val="24"/>
        </w:rPr>
        <w:t>(2024:1352)</w:t>
      </w:r>
      <w:r w:rsidR="003271DE" w:rsidRPr="0061506E">
        <w:rPr>
          <w:rFonts w:cs="Times New Roman"/>
          <w:szCs w:val="24"/>
        </w:rPr>
        <w:fldChar w:fldCharType="end"/>
      </w:r>
      <w:r w:rsidR="003271DE" w:rsidRPr="0061506E">
        <w:rPr>
          <w:rFonts w:cs="Times New Roman"/>
          <w:szCs w:val="24"/>
        </w:rPr>
        <w:t>, which are white interests that are so deeply interconnected with racial equality that they remain consistently aligned with corresponding Black interests and will never diverge.</w:t>
      </w:r>
      <w:r w:rsidR="00682D13" w:rsidRPr="0061506E">
        <w:rPr>
          <w:rFonts w:cs="Times New Roman"/>
          <w:szCs w:val="24"/>
        </w:rPr>
        <w:t xml:space="preserve"> Two examples given to demonstrate this concept are spiritual and democratic interests. Spiritual interests refer to the spiritual, emotional, and psychological harm to White Americans from engaging in a white supremacist social structure. Democratic interests refer to the aim of cultivating a robust and equitable democracy.</w:t>
      </w:r>
      <w:r w:rsidR="00623F4D" w:rsidRPr="0061506E">
        <w:rPr>
          <w:rFonts w:cs="Times New Roman"/>
          <w:szCs w:val="24"/>
        </w:rPr>
        <w:t xml:space="preserve"> Both Black and White Americans may consistently align on these values, challenging the assumption that Black and White interests are inherently at odds and highlighting the potential for sustained alignment in the pursuit of racial justice.</w:t>
      </w:r>
    </w:p>
    <w:p w14:paraId="1B40AB8D" w14:textId="6CA193D3" w:rsidR="0095576C" w:rsidRPr="0095576C" w:rsidRDefault="00280013">
      <w:pPr>
        <w:spacing w:line="480" w:lineRule="auto"/>
        <w:pPrChange w:id="167" w:author="Trinity Lakin" w:date="2024-11-01T12:24:00Z" w16du:dateUtc="2024-11-01T16:24:00Z">
          <w:pPr>
            <w:spacing w:line="480" w:lineRule="auto"/>
            <w:ind w:firstLine="720"/>
          </w:pPr>
        </w:pPrChange>
      </w:pPr>
      <w:commentRangeStart w:id="168"/>
      <w:commentRangeStart w:id="169"/>
      <w:r w:rsidRPr="0061506E">
        <w:rPr>
          <w:rFonts w:cs="Times New Roman"/>
          <w:szCs w:val="24"/>
        </w:rPr>
        <w:lastRenderedPageBreak/>
        <w:t xml:space="preserve">While the interest convergence principle has been applied in studies of institutional </w:t>
      </w:r>
      <w:r w:rsidR="00673C53" w:rsidRPr="0061506E">
        <w:rPr>
          <w:rFonts w:cs="Times New Roman"/>
          <w:szCs w:val="24"/>
        </w:rPr>
        <w:t xml:space="preserve">diversity and inclusion policies, programs, and initiatives </w:t>
      </w:r>
      <w:proofErr w:type="gramStart"/>
      <w:r w:rsidR="00673C53" w:rsidRPr="0061506E">
        <w:rPr>
          <w:rFonts w:cs="Times New Roman"/>
          <w:szCs w:val="24"/>
        </w:rPr>
        <w:t>with regard to</w:t>
      </w:r>
      <w:proofErr w:type="gramEnd"/>
      <w:r w:rsidR="00673C53" w:rsidRPr="0061506E">
        <w:rPr>
          <w:rFonts w:cs="Times New Roman"/>
          <w:szCs w:val="24"/>
        </w:rPr>
        <w:t xml:space="preserve"> enrolled students</w:t>
      </w:r>
      <w:r w:rsidRPr="0061506E">
        <w:rPr>
          <w:rFonts w:cs="Times New Roman"/>
          <w:szCs w:val="24"/>
        </w:rPr>
        <w:t>, it has not yet been used to examine the racial and gender diver</w:t>
      </w:r>
      <w:r w:rsidR="00855D91" w:rsidRPr="0061506E">
        <w:rPr>
          <w:rFonts w:cs="Times New Roman"/>
          <w:szCs w:val="24"/>
        </w:rPr>
        <w:t xml:space="preserve">sity of </w:t>
      </w:r>
      <w:del w:id="170" w:author="Trinity Lakin" w:date="2024-10-22T21:23:00Z" w16du:dateUtc="2024-10-23T01:23:00Z">
        <w:r w:rsidR="00855D91" w:rsidRPr="0061506E" w:rsidDel="0050734C">
          <w:rPr>
            <w:rFonts w:cs="Times New Roman"/>
            <w:szCs w:val="24"/>
          </w:rPr>
          <w:delText xml:space="preserve">existing and newly hired </w:delText>
        </w:r>
      </w:del>
      <w:r w:rsidR="00855D91" w:rsidRPr="0061506E">
        <w:rPr>
          <w:rFonts w:cs="Times New Roman"/>
          <w:szCs w:val="24"/>
        </w:rPr>
        <w:t xml:space="preserve">faculty. </w:t>
      </w:r>
      <w:r w:rsidR="002F1E12" w:rsidRPr="0061506E">
        <w:rPr>
          <w:rFonts w:cs="Times New Roman"/>
          <w:szCs w:val="24"/>
        </w:rPr>
        <w:t xml:space="preserve">It is possible that patterns in the hiring and retention of racial and gender minority faculty will mirror that of </w:t>
      </w:r>
      <w:r w:rsidR="00673C53" w:rsidRPr="0061506E">
        <w:rPr>
          <w:rFonts w:cs="Times New Roman"/>
          <w:szCs w:val="24"/>
        </w:rPr>
        <w:t>the student body</w:t>
      </w:r>
      <w:r w:rsidR="002F1E12" w:rsidRPr="0061506E">
        <w:rPr>
          <w:rFonts w:cs="Times New Roman"/>
          <w:szCs w:val="24"/>
        </w:rPr>
        <w:t xml:space="preserve">. However, it is also possible that faculty face unique challenges due to their positioning within the institution. </w:t>
      </w:r>
      <w:r w:rsidR="008A4CC2" w:rsidRPr="0061506E">
        <w:rPr>
          <w:rFonts w:cs="Times New Roman"/>
          <w:szCs w:val="24"/>
        </w:rPr>
        <w:t>The two groups may have differing interests, and thus differing conditions for their interests to converge with that of the institution.</w:t>
      </w:r>
      <w:commentRangeEnd w:id="168"/>
      <w:r w:rsidR="00DA353D">
        <w:rPr>
          <w:rStyle w:val="CommentReference"/>
        </w:rPr>
        <w:commentReference w:id="168"/>
      </w:r>
      <w:commentRangeEnd w:id="169"/>
      <w:r w:rsidR="00DA353D">
        <w:rPr>
          <w:rStyle w:val="CommentReference"/>
        </w:rPr>
        <w:commentReference w:id="169"/>
      </w:r>
      <w:ins w:id="171" w:author="Trinity Lakin" w:date="2024-11-01T12:16:00Z" w16du:dateUtc="2024-11-01T16:16:00Z">
        <w:r w:rsidR="0095576C" w:rsidRPr="0095576C">
          <w:t xml:space="preserve"> </w:t>
        </w:r>
        <w:r w:rsidR="0095576C">
          <w:t xml:space="preserve">Further, the role of contextual factors in mediating the convergence and divergence of interests is left unclear. Are the interests of racial groups consistent across time, place, and circumstance, or are they variable in response to social, political, and economic context? As Driver highlighted, Bell’s original theorization of interest convergence </w:t>
        </w:r>
      </w:ins>
      <w:ins w:id="172" w:author="Trinity Lakin" w:date="2024-11-01T12:17:00Z" w16du:dateUtc="2024-11-01T16:17:00Z">
        <w:r w:rsidR="0095576C">
          <w:t>treated</w:t>
        </w:r>
      </w:ins>
      <w:ins w:id="173" w:author="Trinity Lakin" w:date="2024-11-01T12:16:00Z" w16du:dateUtc="2024-11-01T16:16:00Z">
        <w:r w:rsidR="0095576C">
          <w:t xml:space="preserve"> “Black interests” and “White interests” as monolithic and immutable. More research is necessary to better understand the variability of the interests of racial groups, both </w:t>
        </w:r>
        <w:proofErr w:type="gramStart"/>
        <w:r w:rsidR="0095576C">
          <w:t>with regard to</w:t>
        </w:r>
        <w:proofErr w:type="gramEnd"/>
        <w:r w:rsidR="0095576C">
          <w:t xml:space="preserve"> </w:t>
        </w:r>
        <w:proofErr w:type="spellStart"/>
        <w:r w:rsidR="0095576C">
          <w:t>intraracial</w:t>
        </w:r>
        <w:proofErr w:type="spellEnd"/>
        <w:r w:rsidR="0095576C">
          <w:t xml:space="preserve"> differences as well as macro-level contextual factors.</w:t>
        </w:r>
      </w:ins>
    </w:p>
    <w:p w14:paraId="5D11178E" w14:textId="708C298C" w:rsidR="008A4CC2" w:rsidRPr="0061506E" w:rsidDel="005D2033" w:rsidRDefault="008A4CC2" w:rsidP="00A4080A">
      <w:pPr>
        <w:spacing w:line="480" w:lineRule="auto"/>
        <w:jc w:val="center"/>
        <w:outlineLvl w:val="2"/>
        <w:rPr>
          <w:del w:id="174" w:author="Trinity Lakin" w:date="2024-11-01T15:36:00Z" w16du:dateUtc="2024-11-01T19:36:00Z"/>
          <w:rFonts w:cs="Times New Roman"/>
          <w:szCs w:val="24"/>
          <w:u w:val="single"/>
        </w:rPr>
      </w:pPr>
      <w:bookmarkStart w:id="175" w:name="_Toc182854175"/>
      <w:r w:rsidRPr="0061506E">
        <w:rPr>
          <w:rFonts w:cs="Times New Roman"/>
          <w:szCs w:val="24"/>
          <w:u w:val="single"/>
        </w:rPr>
        <w:t>Intersectionality</w:t>
      </w:r>
      <w:bookmarkEnd w:id="175"/>
    </w:p>
    <w:p w14:paraId="5E278B5D" w14:textId="73C228DB" w:rsidR="00DA353D" w:rsidRDefault="009B6DBF">
      <w:pPr>
        <w:spacing w:line="480" w:lineRule="auto"/>
        <w:jc w:val="center"/>
        <w:outlineLvl w:val="2"/>
        <w:rPr>
          <w:rFonts w:cs="Times New Roman"/>
          <w:szCs w:val="24"/>
        </w:rPr>
        <w:pPrChange w:id="176" w:author="Trinity Lakin" w:date="2024-11-01T15:36:00Z" w16du:dateUtc="2024-11-01T19:36:00Z">
          <w:pPr>
            <w:spacing w:line="480" w:lineRule="auto"/>
          </w:pPr>
        </w:pPrChange>
      </w:pPr>
      <w:del w:id="177" w:author="Trinity Lakin" w:date="2024-11-01T15:36:00Z" w16du:dateUtc="2024-11-01T19:36:00Z">
        <w:r w:rsidRPr="0061506E" w:rsidDel="005D2033">
          <w:rPr>
            <w:rFonts w:cs="Times New Roman"/>
            <w:szCs w:val="24"/>
          </w:rPr>
          <w:tab/>
        </w:r>
        <w:r w:rsidR="00DA353D" w:rsidRPr="00DA353D" w:rsidDel="005D2033">
          <w:rPr>
            <w:rFonts w:cs="Times New Roman"/>
            <w:szCs w:val="24"/>
            <w:highlight w:val="yellow"/>
          </w:rPr>
          <w:delText>[Add at least one Pat Hill Collins cite somewhere in this section]</w:delText>
        </w:r>
      </w:del>
    </w:p>
    <w:p w14:paraId="19F0ED9F" w14:textId="6ED435F9" w:rsidR="00ED20DA" w:rsidRPr="0061506E" w:rsidRDefault="009B6DBF" w:rsidP="00DA353D">
      <w:pPr>
        <w:spacing w:line="480" w:lineRule="auto"/>
        <w:ind w:firstLine="720"/>
        <w:rPr>
          <w:rFonts w:cs="Times New Roman"/>
          <w:szCs w:val="24"/>
        </w:rPr>
      </w:pPr>
      <w:r w:rsidRPr="0061506E">
        <w:rPr>
          <w:rFonts w:cs="Times New Roman"/>
          <w:szCs w:val="24"/>
        </w:rPr>
        <w:t xml:space="preserve">The principle of intersectionality, coined by </w:t>
      </w:r>
      <w:proofErr w:type="spellStart"/>
      <w:r w:rsidRPr="0061506E">
        <w:rPr>
          <w:rFonts w:cs="Times New Roman"/>
          <w:szCs w:val="24"/>
        </w:rPr>
        <w:t>Kimberlé</w:t>
      </w:r>
      <w:proofErr w:type="spellEnd"/>
      <w:r w:rsidRPr="0061506E">
        <w:rPr>
          <w:rFonts w:cs="Times New Roman"/>
          <w:szCs w:val="24"/>
        </w:rPr>
        <w:t xml:space="preserve"> Crenshaw </w:t>
      </w:r>
      <w:r w:rsidR="005955B8" w:rsidRPr="0061506E">
        <w:rPr>
          <w:rFonts w:cs="Times New Roman"/>
          <w:szCs w:val="24"/>
        </w:rPr>
        <w:fldChar w:fldCharType="begin"/>
      </w:r>
      <w:r w:rsidR="00BD0044" w:rsidRPr="0061506E">
        <w:rPr>
          <w:rFonts w:cs="Times New Roman"/>
          <w:szCs w:val="24"/>
        </w:rPr>
        <w:instrText xml:space="preserve"> ADDIN ZOTERO_ITEM CSL_CITATION {"citationID":"750GkoAG","properties":{"formattedCitation":"(1989)","plainCitation":"(1989)","noteIndex":0},"citationItems":[{"id":1194,"uris":["http://zotero.org/groups/4703364/items/EXVUSQRF"],"itemData":{"id":1194,"type":"article-journal","container-title":"University of Chicago Legal Forum","issue":"1","page":"139-167","title":"Demarginalizing the Intersection of Race and Sex: A Black Feminist Critique of Antidiscrimination Doctrine, Feminist Theory and Antiracist Policies","volume":"1989","author":[{"family":"Crenshaw","given":"Kimberle"}],"issued":{"date-parts":[["1989"]]}},"label":"page","suppress-author":true}],"schema":"https://github.com/citation-style-language/schema/raw/master/csl-citation.json"} </w:instrText>
      </w:r>
      <w:r w:rsidR="005955B8" w:rsidRPr="0061506E">
        <w:rPr>
          <w:rFonts w:cs="Times New Roman"/>
          <w:szCs w:val="24"/>
        </w:rPr>
        <w:fldChar w:fldCharType="separate"/>
      </w:r>
      <w:r w:rsidR="005955B8" w:rsidRPr="0061506E">
        <w:rPr>
          <w:rFonts w:cs="Times New Roman"/>
          <w:szCs w:val="24"/>
        </w:rPr>
        <w:t>(1989)</w:t>
      </w:r>
      <w:r w:rsidR="005955B8" w:rsidRPr="0061506E">
        <w:rPr>
          <w:rFonts w:cs="Times New Roman"/>
          <w:szCs w:val="24"/>
        </w:rPr>
        <w:fldChar w:fldCharType="end"/>
      </w:r>
      <w:r w:rsidR="005955B8" w:rsidRPr="0061506E">
        <w:rPr>
          <w:rFonts w:cs="Times New Roman"/>
          <w:szCs w:val="24"/>
        </w:rPr>
        <w:t>, emphasizes the interconnectedness of social categories such as race, gender, age, sexuality, and socioeconomic status. It argues that individuals experience multiple layers of privilege and oppression simultaneously, and these intersections shape their experiences and identities.</w:t>
      </w:r>
      <w:r w:rsidR="00ED20DA" w:rsidRPr="0061506E">
        <w:rPr>
          <w:rFonts w:cs="Times New Roman"/>
          <w:szCs w:val="24"/>
        </w:rPr>
        <w:t xml:space="preserve"> At its core, the principle of intersectionality recognizes that a person's identity is multifaceted, and different forms of oppression or privilege can't be understood independently. Instead, they intersect to create complex, and sometimes contradictory, experiences.</w:t>
      </w:r>
    </w:p>
    <w:p w14:paraId="29666164" w14:textId="2F1D507E" w:rsidR="002340F9" w:rsidRDefault="00A9547A" w:rsidP="00BA1501">
      <w:pPr>
        <w:spacing w:line="480" w:lineRule="auto"/>
        <w:rPr>
          <w:rFonts w:cs="Times New Roman"/>
          <w:szCs w:val="24"/>
        </w:rPr>
      </w:pPr>
      <w:r w:rsidRPr="0061506E">
        <w:rPr>
          <w:rFonts w:cs="Times New Roman"/>
          <w:szCs w:val="24"/>
        </w:rPr>
        <w:tab/>
        <w:t xml:space="preserve">Crenshaw coined the concept in her study of court cases involving discrimination against Black women in hiring and promotion (1989). </w:t>
      </w:r>
      <w:r w:rsidR="005D431F" w:rsidRPr="0061506E">
        <w:rPr>
          <w:rFonts w:cs="Times New Roman"/>
          <w:szCs w:val="24"/>
        </w:rPr>
        <w:t xml:space="preserve">Her analysis demonstrated </w:t>
      </w:r>
      <w:r w:rsidR="0099595B" w:rsidRPr="0061506E">
        <w:rPr>
          <w:rFonts w:cs="Times New Roman"/>
          <w:szCs w:val="24"/>
        </w:rPr>
        <w:t xml:space="preserve">how the courts </w:t>
      </w:r>
      <w:r w:rsidR="00813095" w:rsidRPr="0061506E">
        <w:rPr>
          <w:rFonts w:cs="Times New Roman"/>
          <w:szCs w:val="24"/>
        </w:rPr>
        <w:lastRenderedPageBreak/>
        <w:t xml:space="preserve">dismissed the grievances of Black women by </w:t>
      </w:r>
      <w:r w:rsidR="0065345C" w:rsidRPr="0061506E">
        <w:rPr>
          <w:rFonts w:cs="Times New Roman"/>
          <w:szCs w:val="24"/>
        </w:rPr>
        <w:t>mounting counterexamples of Black men to negate claims of racism, and of white women to negate claims of sexism. For example, in DeGraffenreid v General Motors</w:t>
      </w:r>
      <w:r w:rsidR="002340F9" w:rsidRPr="0061506E">
        <w:rPr>
          <w:rFonts w:cs="Times New Roman"/>
          <w:szCs w:val="24"/>
        </w:rPr>
        <w:t xml:space="preserve"> </w:t>
      </w:r>
      <w:r w:rsidR="002340F9" w:rsidRPr="0061506E">
        <w:rPr>
          <w:rFonts w:cs="Times New Roman"/>
          <w:szCs w:val="24"/>
        </w:rPr>
        <w:fldChar w:fldCharType="begin"/>
      </w:r>
      <w:r w:rsidR="00BD0044" w:rsidRPr="0061506E">
        <w:rPr>
          <w:rFonts w:cs="Times New Roman"/>
          <w:szCs w:val="24"/>
        </w:rPr>
        <w:instrText xml:space="preserve"> ADDIN ZOTERO_ITEM CSL_CITATION {"citationID":"6myV4jSY","properties":{"formattedCitation":"(Anon 1976)","plainCitation":"(Anon 1976)","dontUpdate":true,"noteIndex":0},"citationItems":[{"id":1186,"uris":["http://zotero.org/groups/4703364/items/YY5IWZFK"],"itemData":{"id":1186,"type":"document","note":"issue: No. 75-487 C (3)\npage: 142\ncontainer-title: F. Supp.\nvolume: 413","publisher":"Dist. Court, ED Missouri","title":"DeGraffenreid v. GENERAL MOTORS ASSEMBLY DIV., ETC.","issued":{"date-parts":[["1976"]]}},"label":"page","suppress-author":true}],"schema":"https://github.com/citation-style-language/schema/raw/master/csl-citation.json"} </w:instrText>
      </w:r>
      <w:r w:rsidR="002340F9" w:rsidRPr="0061506E">
        <w:rPr>
          <w:rFonts w:cs="Times New Roman"/>
          <w:szCs w:val="24"/>
        </w:rPr>
        <w:fldChar w:fldCharType="separate"/>
      </w:r>
      <w:r w:rsidR="002340F9" w:rsidRPr="0061506E">
        <w:rPr>
          <w:rFonts w:cs="Times New Roman"/>
          <w:szCs w:val="24"/>
        </w:rPr>
        <w:t>(1976)</w:t>
      </w:r>
      <w:r w:rsidR="002340F9" w:rsidRPr="0061506E">
        <w:rPr>
          <w:rFonts w:cs="Times New Roman"/>
          <w:szCs w:val="24"/>
        </w:rPr>
        <w:fldChar w:fldCharType="end"/>
      </w:r>
      <w:r w:rsidR="00C86D14" w:rsidRPr="0061506E">
        <w:rPr>
          <w:rFonts w:cs="Times New Roman"/>
          <w:szCs w:val="24"/>
        </w:rPr>
        <w:t xml:space="preserve">, </w:t>
      </w:r>
      <w:r w:rsidR="000A1933" w:rsidRPr="0061506E">
        <w:rPr>
          <w:rFonts w:cs="Times New Roman"/>
          <w:szCs w:val="24"/>
        </w:rPr>
        <w:t xml:space="preserve">the court dismissed allegations of sexist and racist discrimination in the company’s hiring, promotion, and layoff practices on the basis that the company had historically hired both white women and Black men. </w:t>
      </w:r>
      <w:r w:rsidR="002340F9" w:rsidRPr="0061506E">
        <w:rPr>
          <w:rFonts w:cs="Times New Roman"/>
          <w:szCs w:val="24"/>
        </w:rPr>
        <w:t xml:space="preserve">In these cases, the courts overlooked the possibility that Black women experience unique challenges in the workplace due to the overlapping and compounding effects of both racism and sexism. </w:t>
      </w:r>
      <w:r w:rsidR="00E776E9" w:rsidRPr="0061506E">
        <w:rPr>
          <w:rFonts w:cs="Times New Roman"/>
          <w:szCs w:val="24"/>
        </w:rPr>
        <w:t>This study highlights the importance of considering the impact of multiple intersecting systems of oppression rather than relying on single-axis frameworks.</w:t>
      </w:r>
    </w:p>
    <w:p w14:paraId="08055F34" w14:textId="23EA1A74" w:rsidR="0095576C" w:rsidRDefault="0095576C">
      <w:pPr>
        <w:spacing w:line="480" w:lineRule="auto"/>
        <w:ind w:firstLine="720"/>
        <w:rPr>
          <w:ins w:id="178" w:author="Trinity Lakin" w:date="2024-11-01T14:00:00Z" w16du:dateUtc="2024-11-01T18:00:00Z"/>
        </w:rPr>
        <w:pPrChange w:id="179" w:author="Trinity Lakin" w:date="2024-11-01T14:00:00Z" w16du:dateUtc="2024-11-01T18:00:00Z">
          <w:pPr>
            <w:spacing w:line="480" w:lineRule="auto"/>
          </w:pPr>
        </w:pPrChange>
      </w:pPr>
      <w:ins w:id="180" w:author="Trinity Lakin" w:date="2024-11-01T14:00:00Z" w16du:dateUtc="2024-11-01T18:00:00Z">
        <w:r>
          <w:t xml:space="preserve">Although intersectionality is most often applied within a critical race lens, the framework expands far beyond analyses of variance within and between racial groups. The intersectional approach considers the complex interrelations of categories of race, class, gender, sexuality, socioeconomic status, nationality, ability status, ethnicity, and age, among many others. In her book </w:t>
        </w:r>
        <w:r w:rsidRPr="00213D0A">
          <w:rPr>
            <w:i/>
            <w:iCs/>
          </w:rPr>
          <w:t>Intersectionality</w:t>
        </w:r>
        <w:r>
          <w:t xml:space="preserve"> </w:t>
        </w:r>
      </w:ins>
      <w:r>
        <w:fldChar w:fldCharType="begin"/>
      </w:r>
      <w:r>
        <w:instrText xml:space="preserve"> ADDIN ZOTERO_ITEM CSL_CITATION {"citationID":"93Sd8qLr","properties":{"formattedCitation":"(2020)","plainCitation":"(2020)","noteIndex":0},"citationItems":[{"id":1546,"uris":["http://zotero.org/groups/4703364/items/Q53JVA4S"],"itemData":{"id":1546,"type":"book","abstract":"The concept of intersectionality has become a central topic in academic and activist circles alike. But what exactly does it mean, and why has it emerged as such a vital lens through which to explore how social inequalities of race, class, gender, sexuality, age, ability, and ethnicity shape one another?  In this fully revised and expanded second edition of their popular text, Patricia Hill Collins and Sirma Bilge provide a much-needed introduction to the field of intersectional knowledge and praxis. Analyzing the emergence, growth, and contours of the concept of intersectionality, the authors also consider its global reach through an array of new topics such as the rise of far-right populism, reproductive justice, climate change, and digital environments and cultures. Accessibly written and drawing on a plethora of lively examples to illustrate its arguments, the book highlights intersectionality’s potential for understanding complex architecture of social and economic inequalities and bringing about social justice-oriented change. Intersectionality will be an invaluable resource for anyone grappling with the main ideas, debates, and new directions in this field.Also available as an audiobook.","ISBN":"978-1-5095-3969-7","language":"en","note":"Google-Books-ID: fyrfDwAAQBAJ","number-of-pages":"203","publisher":"John Wiley &amp; Sons","source":"Google Books","title":"Intersectionality","author":[{"family":"Collins","given":"Patricia Hill"},{"family":"Bilge","given":"Sirma"}],"issued":{"date-parts":[["2020",4,17]]}},"suppress-author":true}],"schema":"https://github.com/citation-style-language/schema/raw/master/csl-citation.json"} </w:instrText>
      </w:r>
      <w:r>
        <w:fldChar w:fldCharType="separate"/>
      </w:r>
      <w:r>
        <w:rPr>
          <w:noProof/>
        </w:rPr>
        <w:t>(2020)</w:t>
      </w:r>
      <w:r>
        <w:fldChar w:fldCharType="end"/>
      </w:r>
      <w:ins w:id="181" w:author="Trinity Lakin" w:date="2024-11-01T14:00:00Z" w16du:dateUtc="2024-11-01T18:00:00Z">
        <w:r>
          <w:t xml:space="preserve">, Patricia Hill Collins illustrates how intersectional analyses can assume many different forms to accommodate a wide range of social problems. Intersectionality can be deployed as an analytic tool to understand intersecting power relations across a range of domains including queer liberation movements, global economic inequality, and indigenous land rights. For example, Collins demonstrated how studying the FIFA World Cup through an intersectional lens highlights the complex interplay of wealth, citizenship, race, gender, and ability which shapes patterns of opportunity and disadvantage within the sports industry. </w:t>
        </w:r>
      </w:ins>
    </w:p>
    <w:p w14:paraId="157BE195" w14:textId="2E2CFD0F" w:rsidR="00DA353D" w:rsidRPr="0061506E" w:rsidDel="0095576C" w:rsidRDefault="0095576C" w:rsidP="00BA1501">
      <w:pPr>
        <w:spacing w:line="480" w:lineRule="auto"/>
        <w:rPr>
          <w:del w:id="182" w:author="Trinity Lakin" w:date="2024-11-01T14:00:00Z" w16du:dateUtc="2024-11-01T18:00:00Z"/>
          <w:rFonts w:cs="Times New Roman"/>
          <w:szCs w:val="24"/>
        </w:rPr>
      </w:pPr>
      <w:ins w:id="183" w:author="Trinity Lakin" w:date="2024-11-01T14:20:00Z" w16du:dateUtc="2024-11-01T18:20:00Z">
        <w:r w:rsidRPr="0095576C">
          <w:rPr>
            <w:rFonts w:cs="Times New Roman"/>
            <w:szCs w:val="24"/>
            <w:rPrChange w:id="184" w:author="Trinity Lakin" w:date="2024-11-01T14:20:00Z" w16du:dateUtc="2024-11-01T18:20:00Z">
              <w:rPr>
                <w:rFonts w:cs="Times New Roman"/>
                <w:szCs w:val="24"/>
                <w:highlight w:val="yellow"/>
              </w:rPr>
            </w:rPrChange>
          </w:rPr>
          <w:tab/>
        </w:r>
      </w:ins>
      <w:del w:id="185" w:author="Trinity Lakin" w:date="2024-11-01T14:00:00Z" w16du:dateUtc="2024-11-01T18:00:00Z">
        <w:r w:rsidR="00DA353D" w:rsidRPr="0095576C" w:rsidDel="0095576C">
          <w:rPr>
            <w:rFonts w:cs="Times New Roman"/>
            <w:szCs w:val="24"/>
            <w:rPrChange w:id="186" w:author="Trinity Lakin" w:date="2024-11-01T14:20:00Z" w16du:dateUtc="2024-11-01T18:20:00Z">
              <w:rPr>
                <w:rFonts w:cs="Times New Roman"/>
                <w:szCs w:val="24"/>
                <w:highlight w:val="yellow"/>
              </w:rPr>
            </w:rPrChange>
          </w:rPr>
          <w:delText>[Insert explanation/exploration of whether intersectionality is solely a component of CRT, or if it exists as a bigger, broader idea that also appears within CRT]</w:delText>
        </w:r>
      </w:del>
    </w:p>
    <w:p w14:paraId="7B2A9433" w14:textId="55FEF494" w:rsidR="00C7678E" w:rsidRDefault="000C2C02" w:rsidP="0095576C">
      <w:pPr>
        <w:spacing w:line="480" w:lineRule="auto"/>
        <w:rPr>
          <w:ins w:id="187" w:author="Trinity Lakin" w:date="2024-11-01T14:21:00Z" w16du:dateUtc="2024-11-01T18:21:00Z"/>
          <w:rFonts w:cs="Times New Roman"/>
          <w:szCs w:val="24"/>
        </w:rPr>
      </w:pPr>
      <w:r w:rsidRPr="0061506E">
        <w:rPr>
          <w:rFonts w:cs="Times New Roman"/>
          <w:szCs w:val="24"/>
        </w:rPr>
        <w:t xml:space="preserve">Within the context of higher education, intersectionality has primarily been used to study </w:t>
      </w:r>
      <w:commentRangeStart w:id="188"/>
      <w:r w:rsidRPr="0061506E">
        <w:rPr>
          <w:rFonts w:cs="Times New Roman"/>
          <w:szCs w:val="24"/>
        </w:rPr>
        <w:t>outcomes and experiences of undergraduate and graduate students</w:t>
      </w:r>
      <w:commentRangeEnd w:id="188"/>
      <w:r w:rsidR="007648D4">
        <w:rPr>
          <w:rStyle w:val="CommentReference"/>
        </w:rPr>
        <w:commentReference w:id="188"/>
      </w:r>
      <w:r w:rsidRPr="0061506E">
        <w:rPr>
          <w:rFonts w:cs="Times New Roman"/>
          <w:szCs w:val="24"/>
        </w:rPr>
        <w:t xml:space="preserve">. </w:t>
      </w:r>
      <w:ins w:id="189" w:author="Trinity Lakin" w:date="2024-11-01T14:11:00Z" w16du:dateUtc="2024-11-01T18:11:00Z">
        <w:r w:rsidR="0095576C">
          <w:rPr>
            <w:rFonts w:cs="Times New Roman"/>
            <w:szCs w:val="24"/>
          </w:rPr>
          <w:t xml:space="preserve">For example, Morales </w:t>
        </w:r>
      </w:ins>
      <w:r w:rsidR="0095576C">
        <w:rPr>
          <w:rFonts w:cs="Times New Roman"/>
          <w:szCs w:val="24"/>
        </w:rPr>
        <w:fldChar w:fldCharType="begin"/>
      </w:r>
      <w:r w:rsidR="0095576C">
        <w:rPr>
          <w:rFonts w:cs="Times New Roman"/>
          <w:szCs w:val="24"/>
        </w:rPr>
        <w:instrText xml:space="preserve"> ADDIN ZOTERO_ITEM CSL_CITATION {"citationID":"2IPCh4LA","properties":{"formattedCitation":"(2014)","plainCitation":"(2014)","noteIndex":0},"citationItems":[{"id":1549,"uris":["http://zotero.org/groups/4703364/items/8WYDB3AU"],"itemData":{"id":1549,"type":"article-journal","abstract":"Racial microaggressions are subtle racialized insults that Black students encounter in higher education. Few studies have analyzed how racial microaggressions can connect to race, gender and class. Utilizing sixty-two indepth interviews with Black students from different class backgrounds, I found that they encountered notions that they were exotic, hypersexual and aggressive from non-Blacks on campus. These racial microaggressions are tied to racialized, gendered and classed ideas of low-income Black male and female bodies. Black students experience racial microaggressions through their gender and a perceived class status as low-income, regardless of their actual class background. Scholarship should closely examine the relationship between racial microaggressions and social locations in order to understand the ways that Black students are marginalized in higher education.","container-title":"Race, Gender &amp; Class","ISSN":"1082-8354","issue":"3/4","note":"publisher: Jean Ait Belkhir, Race, Gender &amp; Class Journal","page":"48-66","source":"JSTOR","title":"Intersectional Impact: Black Students and Race, Gender and Class Microaggressions in Higher Education","title-short":"Intersectional Impact","volume":"21","author":[{"family":"Morales","given":"Erica M."}],"issued":{"date-parts":[["2014"]]}},"suppress-author":true}],"schema":"https://github.com/citation-style-language/schema/raw/master/csl-citation.json"} </w:instrText>
      </w:r>
      <w:r w:rsidR="0095576C">
        <w:rPr>
          <w:rFonts w:cs="Times New Roman"/>
          <w:szCs w:val="24"/>
        </w:rPr>
        <w:fldChar w:fldCharType="separate"/>
      </w:r>
      <w:r w:rsidR="0095576C">
        <w:rPr>
          <w:rFonts w:cs="Times New Roman"/>
          <w:noProof/>
          <w:szCs w:val="24"/>
        </w:rPr>
        <w:t>(2014)</w:t>
      </w:r>
      <w:r w:rsidR="0095576C">
        <w:rPr>
          <w:rFonts w:cs="Times New Roman"/>
          <w:szCs w:val="24"/>
        </w:rPr>
        <w:fldChar w:fldCharType="end"/>
      </w:r>
      <w:ins w:id="190" w:author="Trinity Lakin" w:date="2024-11-01T14:11:00Z" w16du:dateUtc="2024-11-01T18:11:00Z">
        <w:r w:rsidR="0095576C">
          <w:rPr>
            <w:rFonts w:cs="Times New Roman"/>
            <w:szCs w:val="24"/>
          </w:rPr>
          <w:t xml:space="preserve"> </w:t>
        </w:r>
      </w:ins>
      <w:ins w:id="191" w:author="Trinity Lakin" w:date="2024-11-01T14:19:00Z" w16du:dateUtc="2024-11-01T18:19:00Z">
        <w:r w:rsidR="0095576C">
          <w:t xml:space="preserve">wielded the intersectional lens in her interview study of Black university students’ experiences </w:t>
        </w:r>
        <w:r w:rsidR="0095576C">
          <w:lastRenderedPageBreak/>
          <w:t xml:space="preserve">with microaggressions on campus, finding distinct differences depending on gender and </w:t>
        </w:r>
      </w:ins>
      <w:ins w:id="192" w:author="Trinity Lakin" w:date="2024-11-13T08:16:00Z" w16du:dateUtc="2024-11-13T13:16:00Z">
        <w:r w:rsidR="0004212C">
          <w:t xml:space="preserve">perceived </w:t>
        </w:r>
      </w:ins>
      <w:ins w:id="193" w:author="Trinity Lakin" w:date="2024-11-01T14:19:00Z" w16du:dateUtc="2024-11-01T18:19:00Z">
        <w:r w:rsidR="0095576C">
          <w:t xml:space="preserve">socioeconomic status. </w:t>
        </w:r>
      </w:ins>
      <w:r w:rsidRPr="0061506E">
        <w:rPr>
          <w:rFonts w:cs="Times New Roman"/>
          <w:szCs w:val="24"/>
        </w:rPr>
        <w:t xml:space="preserve">However, several scholars have applied the principle of intersectionality to examine disparities in faculty hiring and tenure promotion processes, professional expectations, and the efficacy of initiatives promoting faculty diversity. </w:t>
      </w:r>
      <w:r w:rsidR="00FB0E42">
        <w:rPr>
          <w:rFonts w:cs="Times New Roman"/>
          <w:szCs w:val="24"/>
        </w:rPr>
        <w:t>Research</w:t>
      </w:r>
      <w:r w:rsidRPr="0061506E">
        <w:rPr>
          <w:rFonts w:cs="Times New Roman"/>
          <w:szCs w:val="24"/>
        </w:rPr>
        <w:t xml:space="preserve"> shows that women of color in academia face </w:t>
      </w:r>
      <w:r w:rsidR="00FB0E42">
        <w:rPr>
          <w:rFonts w:cs="Times New Roman"/>
          <w:szCs w:val="24"/>
        </w:rPr>
        <w:t>multiple</w:t>
      </w:r>
      <w:r w:rsidR="00FB0E42" w:rsidRPr="0061506E">
        <w:rPr>
          <w:rFonts w:cs="Times New Roman"/>
          <w:szCs w:val="24"/>
        </w:rPr>
        <w:t xml:space="preserve"> </w:t>
      </w:r>
      <w:r w:rsidRPr="0061506E">
        <w:rPr>
          <w:rFonts w:cs="Times New Roman"/>
          <w:szCs w:val="24"/>
        </w:rPr>
        <w:t xml:space="preserve">challenges in the field including high teaching and service loads, ambiguous standards for tenure promotion, and a lack of culturally responsive mentorship </w:t>
      </w:r>
      <w:r w:rsidRPr="0061506E">
        <w:rPr>
          <w:rFonts w:cs="Times New Roman"/>
          <w:szCs w:val="24"/>
        </w:rPr>
        <w:fldChar w:fldCharType="begin"/>
      </w:r>
      <w:r w:rsidR="00BD0044" w:rsidRPr="0061506E">
        <w:rPr>
          <w:rFonts w:cs="Times New Roman"/>
          <w:szCs w:val="24"/>
        </w:rPr>
        <w:instrText xml:space="preserve"> ADDIN ZOTERO_ITEM CSL_CITATION {"citationID":"bD3QIxZD","properties":{"formattedCitation":"(Corneille et al. 2019)","plainCitation":"(Corneille et al. 2019)","noteIndex":0},"citationItems":[{"id":1188,"uris":["http://zotero.org/groups/4703364/items/UM3WS3R6"],"itemData":{"id":1188,"type":"article-journal","container-title":"Equality, Diversity and Inclusion: An International Journal","issue":"3","note":"publisher: Emerald Publishing Limited","page":"328–348","title":"Barriers to the advancement of women of color faculty in STEM: The need for promoting equity using an intersectional framework","volume":"38","author":[{"family":"Corneille","given":"Maya"},{"family":"Lee","given":"Anna"},{"family":"Allen","given":"Sherrice"},{"family":"Cannady","given":"Jessica"},{"family":"Guess","given":"Alexia"}],"issued":{"date-parts":[["2019"]]}}}],"schema":"https://github.com/citation-style-language/schema/raw/master/csl-citation.json"} </w:instrText>
      </w:r>
      <w:r w:rsidRPr="0061506E">
        <w:rPr>
          <w:rFonts w:cs="Times New Roman"/>
          <w:szCs w:val="24"/>
        </w:rPr>
        <w:fldChar w:fldCharType="separate"/>
      </w:r>
      <w:r w:rsidRPr="0061506E">
        <w:rPr>
          <w:rFonts w:cs="Times New Roman"/>
          <w:szCs w:val="24"/>
        </w:rPr>
        <w:t>(Corneille et al. 2019)</w:t>
      </w:r>
      <w:r w:rsidRPr="0061506E">
        <w:rPr>
          <w:rFonts w:cs="Times New Roman"/>
          <w:szCs w:val="24"/>
        </w:rPr>
        <w:fldChar w:fldCharType="end"/>
      </w:r>
      <w:r w:rsidRPr="0061506E">
        <w:rPr>
          <w:rFonts w:cs="Times New Roman"/>
          <w:szCs w:val="24"/>
        </w:rPr>
        <w:t xml:space="preserve">. Women faculty of color also face increased scrutiny from their colleagues and administrators. In qualitative studies of women faculty of color’s experiences with microaggressions in the workplace, respondents reported having had their professional qualifications and quality of work questioned as well as being presumed incompetent by students, colleagues, and </w:t>
      </w:r>
      <w:r w:rsidR="00C553C7">
        <w:rPr>
          <w:rFonts w:cs="Times New Roman"/>
          <w:szCs w:val="24"/>
        </w:rPr>
        <w:t>administrators</w:t>
      </w:r>
      <w:r w:rsidR="00C553C7" w:rsidRPr="0061506E">
        <w:rPr>
          <w:rFonts w:cs="Times New Roman"/>
          <w:szCs w:val="24"/>
        </w:rPr>
        <w:t xml:space="preserve"> </w:t>
      </w:r>
      <w:r w:rsidRPr="0061506E">
        <w:rPr>
          <w:rFonts w:cs="Times New Roman"/>
          <w:szCs w:val="24"/>
        </w:rPr>
        <w:fldChar w:fldCharType="begin"/>
      </w:r>
      <w:r w:rsidR="00BD0044" w:rsidRPr="0061506E">
        <w:rPr>
          <w:rFonts w:cs="Times New Roman"/>
          <w:szCs w:val="24"/>
        </w:rPr>
        <w:instrText xml:space="preserve"> ADDIN ZOTERO_ITEM CSL_CITATION {"citationID":"sj1qevil","properties":{"formattedCitation":"(Guti\\uc0\\u233{}rrez y Muhs et al. 2012; Young and Anderson 2021)","plainCitation":"(Gutiérrez y Muhs et al. 2012; Young and Anderson 2021)","noteIndex":0},"citationItems":[{"id":1179,"uris":["http://zotero.org/groups/4703364/items/W9XZCHJZ"],"itemData":{"id":1179,"type":"book","publisher":"University Press of Colorado","title":"Presumed incompetent: The intersections of race and class for women in academia","author":[{"family":"Gutiérrez y Muhs","given":"Gabriella"},{"family":"Niemann","given":"Yolanda Flores"},{"family":"González","given":"Carmen G"},{"family":"Harris","given":"Angela P"}],"issued":{"date-parts":[["2012"]]}}},{"id":1181,"uris":["http://zotero.org/groups/4703364/items/JIFY2DQZ"],"itemData":{"id":1181,"type":"article-journal","container-title":"Metropolitan Universities","issue":"1","note":"publisher: ERIC","page":"78–103","title":"Hierarchical Microaggressive Intersectionalities: Small Stories of Women of Color in Higher Education.","volume":"32","author":[{"family":"Young","given":"Kathryn"},{"family":"Anderson","given":"Myron"}],"issued":{"date-parts":[["2021"]]}}}],"schema":"https://github.com/citation-style-language/schema/raw/master/csl-citation.json"} </w:instrText>
      </w:r>
      <w:r w:rsidRPr="0061506E">
        <w:rPr>
          <w:rFonts w:cs="Times New Roman"/>
          <w:szCs w:val="24"/>
        </w:rPr>
        <w:fldChar w:fldCharType="separate"/>
      </w:r>
      <w:r w:rsidR="00EF0004" w:rsidRPr="0061506E">
        <w:rPr>
          <w:rFonts w:cs="Times New Roman"/>
          <w:kern w:val="0"/>
          <w:szCs w:val="24"/>
        </w:rPr>
        <w:t>(Gutiérrez y Muhs et al. 2012; Young and Anderson 2021)</w:t>
      </w:r>
      <w:r w:rsidRPr="0061506E">
        <w:rPr>
          <w:rFonts w:cs="Times New Roman"/>
          <w:szCs w:val="24"/>
        </w:rPr>
        <w:fldChar w:fldCharType="end"/>
      </w:r>
      <w:r w:rsidRPr="0061506E">
        <w:rPr>
          <w:rFonts w:cs="Times New Roman"/>
          <w:szCs w:val="24"/>
        </w:rPr>
        <w:t xml:space="preserve">. </w:t>
      </w:r>
    </w:p>
    <w:p w14:paraId="6911FF83" w14:textId="31DA82AD" w:rsidR="000C2C02" w:rsidRPr="0095576C" w:rsidRDefault="000C2C02" w:rsidP="00D849C3">
      <w:pPr>
        <w:spacing w:line="480" w:lineRule="auto"/>
        <w:ind w:firstLine="720"/>
      </w:pPr>
      <w:commentRangeStart w:id="194"/>
      <w:r w:rsidRPr="0061506E">
        <w:rPr>
          <w:rFonts w:cs="Times New Roman"/>
          <w:szCs w:val="24"/>
        </w:rPr>
        <w:t>Further, interventions aimed at promoting diversity in faculty hiring and retention often neglect to account for intersectional factors. In practice, these initiatives tend to primarily benefit white women over men and women of color</w:t>
      </w:r>
      <w:del w:id="195" w:author="Trinity Lakin" w:date="2024-11-01T14:45:00Z" w16du:dateUtc="2024-11-01T18:45:00Z">
        <w:r w:rsidR="00EF0004" w:rsidRPr="0061506E" w:rsidDel="00C7678E">
          <w:rPr>
            <w:rFonts w:cs="Times New Roman"/>
            <w:szCs w:val="24"/>
          </w:rPr>
          <w:delText xml:space="preserve"> </w:delText>
        </w:r>
        <w:r w:rsidR="00EF0004" w:rsidRPr="0061506E" w:rsidDel="00C7678E">
          <w:rPr>
            <w:rFonts w:cs="Times New Roman"/>
            <w:szCs w:val="24"/>
          </w:rPr>
          <w:fldChar w:fldCharType="begin"/>
        </w:r>
        <w:r w:rsidR="00BD0044" w:rsidRPr="0061506E" w:rsidDel="00C7678E">
          <w:rPr>
            <w:rFonts w:cs="Times New Roman"/>
            <w:szCs w:val="24"/>
          </w:rPr>
          <w:delInstrText xml:space="preserve"> ADDIN ZOTERO_ITEM CSL_CITATION {"citationID":"GErAPaQw","properties":{"formattedCitation":"(Hunt et al. 2012; Liu, Brown, and Sabat 2019)","plainCitation":"(Hunt et al. 2012; Liu, Brown, and Sabat 2019)","noteIndex":0},"citationItems":[{"id":1191,"uris":["http://zotero.org/groups/4703364/items/NZ9UNLA2"],"itemData":{"id":1191,"type":"article-journal","abstract":"For almost three decades, the National Science Foundation (NSF) has sponsored women faculty-oriented equity efforts in science and engineering disciplines, including the ADVANCE initiative launched in 200 1 . In this paper, we analyze ADVANCE program announcements and solicitations to assess faculty equity programs' potential to dismantle race and gender-based institutional privileges. We find that while the NSF attempts to make the ADVANCE program inclusive, it continues to privilege the racially unmarked locations of white women. Importantly, two recently added ADVANCE program components appear promising for addressing racialized inequities in institutions of higher education, but may be hindered by inattention to social class privileges. We conclude by discussing the implications of these findings for policy efforts to dismantle institutional privileges.","container-title":"Race, Gender &amp; Class","issue":"1/2","language":"en","page":"266-290","source":"Zotero","title":"Intersectionality and Dismantling Institutional Privilege: The Case of the NSF ADVANCE Program","volume":"19","author":[{"family":"Hunt","given":"Valerie H."},{"family":"Morimoto","given":"Shauna"},{"family":"Zajicek","given":"Anna"},{"family":"Lisnic","given":"Rodica"}],"issued":{"date-parts":[["2012"]]}}},{"id":1189,"uris":["http://zotero.org/groups/4703364/items/9A777SAB"],"itemData":{"id":1189,"type":"article-journal","abstract":"The “leaky pipeline” entails the progressive loss of competent women faculty members in the fields of science, technology, engineering, and mathematics (STEM). These leaks have been identified at various career stages, including selection, promotion, and retention. Efforts to increase female representation in STEM academia have had mixed results: Although the overall percentage of STEM women faculty has increased in recent decades, the percentage of women of color faculty (WOCF) in STEM has decreased. These differential effects may stem from the fact that most existing interventions for increasing female representation in STEM academia have not been intersectional in nature. However, when the intersectionality of raceϪethnicity and gender are accounted for, WOCF are more likely to thrive professionally and feel like they matter to the institution. In this article, intersectionality theory is employed to identify the specific barriers in selection, promotion, and retention faced by WOCF within the scope of academic STEM careers and to identify the types of interventions that are likely to be particularly effective at fixing these leaks. In doing so, this article provides a framework for future research in the area of improving diversity and inclusion of WOCF in STEM.","container-title":"Archives of Scientific Psychology","DOI":"10.1037/arc0000062","ISSN":"2169-3269","issue":"1","journalAbbreviation":"Archives of Scientific Psychology","language":"en","page":"32-39","source":"DOI.org (Crossref)","title":"Patching the “leaky pipeline”: Interventions for women of color faculty in STEM academia.","title-short":"Patching the “leaky pipeline”","volume":"7","author":[{"family":"Liu","given":"Sin-Ning C."},{"family":"Brown","given":"Stephanie E. V."},{"family":"Sabat","given":"Isaac E."}],"issued":{"date-parts":[["2019",11,25]]}}}],"schema":"https://github.com/citation-style-language/schema/raw/master/csl-citation.json"} </w:delInstrText>
        </w:r>
        <w:r w:rsidR="00EF0004" w:rsidRPr="0061506E" w:rsidDel="00C7678E">
          <w:rPr>
            <w:rFonts w:cs="Times New Roman"/>
            <w:szCs w:val="24"/>
          </w:rPr>
          <w:fldChar w:fldCharType="separate"/>
        </w:r>
        <w:r w:rsidR="00EF0004" w:rsidRPr="0061506E" w:rsidDel="00C7678E">
          <w:rPr>
            <w:rFonts w:cs="Times New Roman"/>
            <w:szCs w:val="24"/>
          </w:rPr>
          <w:delText>(Hunt et al. 2012; Liu, Brown, and Sabat 2019)</w:delText>
        </w:r>
        <w:r w:rsidR="00EF0004" w:rsidRPr="0061506E" w:rsidDel="00C7678E">
          <w:rPr>
            <w:rFonts w:cs="Times New Roman"/>
            <w:szCs w:val="24"/>
          </w:rPr>
          <w:fldChar w:fldCharType="end"/>
        </w:r>
      </w:del>
      <w:r w:rsidRPr="0061506E">
        <w:rPr>
          <w:rFonts w:cs="Times New Roman"/>
          <w:szCs w:val="24"/>
        </w:rPr>
        <w:t xml:space="preserve">. </w:t>
      </w:r>
      <w:commentRangeEnd w:id="194"/>
      <w:r w:rsidR="007648D4">
        <w:rPr>
          <w:rStyle w:val="CommentReference"/>
        </w:rPr>
        <w:commentReference w:id="194"/>
      </w:r>
      <w:ins w:id="196" w:author="Trinity Lakin" w:date="2024-11-01T14:45:00Z" w16du:dateUtc="2024-11-01T18:45:00Z">
        <w:r w:rsidR="00C7678E" w:rsidRPr="00C7678E">
          <w:t xml:space="preserve"> </w:t>
        </w:r>
        <w:r w:rsidR="00C7678E">
          <w:t xml:space="preserve">Hunt and colleagues </w:t>
        </w:r>
      </w:ins>
      <w:r w:rsidR="00C7678E">
        <w:fldChar w:fldCharType="begin"/>
      </w:r>
      <w:r w:rsidR="00C7678E">
        <w:instrText xml:space="preserve"> ADDIN ZOTERO_ITEM CSL_CITATION {"citationID":"u6eYSItD","properties":{"formattedCitation":"(2012)","plainCitation":"(2012)","noteIndex":0},"citationItems":[{"id":1191,"uris":["http://zotero.org/groups/4703364/items/NZ9UNLA2"],"itemData":{"id":1191,"type":"article-journal","abstract":"For almost three decades, the National Science Foundation (NSF) has sponsored women faculty-oriented equity efforts in science and engineering disciplines, including the ADVANCE initiative launched in 200 1 . In this paper, we analyze ADVANCE program announcements and solicitations to assess faculty equity programs' potential to dismantle race and gender-based institutional privileges. We find that while the NSF attempts to make the ADVANCE program inclusive, it continues to privilege the racially unmarked locations of white women. Importantly, two recently added ADVANCE program components appear promising for addressing racialized inequities in institutions of higher education, but may be hindered by inattention to social class privileges. We conclude by discussing the implications of these findings for policy efforts to dismantle institutional privileges.","container-title":"Race, Gender &amp; Class","issue":"1/2","language":"en","page":"266-290","source":"Zotero","title":"Intersectionality and Dismantling Institutional Privilege: The Case of the NSF ADVANCE Program","volume":"19","author":[{"family":"Hunt","given":"Valerie H."},{"family":"Morimoto","given":"Shauna"},{"family":"Zajicek","given":"Anna"},{"family":"Lisnic","given":"Rodica"}],"issued":{"date-parts":[["2012"]]}},"suppress-author":true}],"schema":"https://github.com/citation-style-language/schema/raw/master/csl-citation.json"} </w:instrText>
      </w:r>
      <w:r w:rsidR="00C7678E">
        <w:fldChar w:fldCharType="separate"/>
      </w:r>
      <w:r w:rsidR="00C7678E">
        <w:rPr>
          <w:noProof/>
        </w:rPr>
        <w:t>(2012)</w:t>
      </w:r>
      <w:r w:rsidR="00C7678E">
        <w:fldChar w:fldCharType="end"/>
      </w:r>
      <w:ins w:id="197" w:author="Trinity Lakin" w:date="2024-11-01T14:45:00Z" w16du:dateUtc="2024-11-01T18:45:00Z">
        <w:r w:rsidR="00C7678E">
          <w:t xml:space="preserve"> analyzed the language of program announcements for the National Science Foundation (NSF) ADVANCE </w:t>
        </w:r>
      </w:ins>
      <w:ins w:id="198" w:author="Trinity Lakin" w:date="2024-11-22T20:03:00Z" w16du:dateUtc="2024-11-23T01:03:00Z">
        <w:r w:rsidR="00EE6CD1">
          <w:t xml:space="preserve">diversity </w:t>
        </w:r>
      </w:ins>
      <w:ins w:id="199" w:author="Trinity Lakin" w:date="2024-11-01T14:45:00Z" w16du:dateUtc="2024-11-01T18:45:00Z">
        <w:r w:rsidR="00C7678E">
          <w:t>initiative, finding that the program privileges the racially unmarked location of White women. The program announcements list numerous specific interventions which institutions and academia at large can implement to foster the equity and inclusion of women generally, while only passively and vaguely discussing women from underrepresented groups such as women of color or disabled women.</w:t>
        </w:r>
      </w:ins>
      <w:ins w:id="200" w:author="Trinity Lakin" w:date="2024-11-01T15:21:00Z" w16du:dateUtc="2024-11-01T19:21:00Z">
        <w:r w:rsidR="00F53DD6">
          <w:t xml:space="preserve"> One quantitative analysis of the impact of NSF’s ADVANCE initiative on faculty racial and gender diversity revealed a modest improvement in women’s representation in academia between 2000 and 2020 </w:t>
        </w:r>
      </w:ins>
      <w:r w:rsidR="00F53DD6">
        <w:fldChar w:fldCharType="begin"/>
      </w:r>
      <w:r w:rsidR="00F53DD6">
        <w:instrText xml:space="preserve"> ADDIN ZOTERO_ITEM CSL_CITATION {"citationID":"bcEOeFi9","properties":{"formattedCitation":"(Mcquillan and Hernandez 2021)","plainCitation":"(Mcquillan and Hernandez 2021)","noteIndex":0},"citationItems":[{"id":1550,"uris":["http://zotero.org/groups/4703364/items/QB3N4YML"],"itemData":{"id":1550,"type":"article-journal","abstract":"Intersecting systems of inequality (i.e., gender and race/ethnicity) are remarkably resistant to change. Many universities, however, seek National Science Foundation Institutional Transformation awards to change processes, procedures, and cultures to make science, technology, engineering, and mathematics (STEM) departments more inclusive. In this article we describe a case study with observations for eight years of before (2000–2007), five during (2008–2013), and seven after (2014–2020) intensive efforts to increase women through reducing barriers and increasing access to women. Finally, we reflect on flawed assumptions built into the proposal, the slow and uneven change in the proportion of women over time, the strengths and weaknesses of numeric assessments, and the value of a longer view for seeing how seeds planted with promising practices initiated during the award may end with the funding but can reemerge and bear fruit when faculty who engage in equity work are in positions of authority later in their careers.","container-title":"Gender &amp; Society","DOI":"10.1177/08912432211013147","ISSN":"0891-2432, 1552-3977","issue":"3","journalAbbreviation":"Gender &amp; Society","language":"en","page":"300-329","source":"DOI.org (Crossref)","title":"Real-Life Conundrums in the Struggle for Institutional Transformation","volume":"35","author":[{"family":"Mcquillan","given":"Julia"},{"family":"Hernandez","given":"Nestor"}],"issued":{"date-parts":[["2021",6]]}}}],"schema":"https://github.com/citation-style-language/schema/raw/master/csl-citation.json"} </w:instrText>
      </w:r>
      <w:r w:rsidR="00F53DD6">
        <w:fldChar w:fldCharType="separate"/>
      </w:r>
      <w:r w:rsidR="00F53DD6">
        <w:rPr>
          <w:noProof/>
        </w:rPr>
        <w:t>(Mcquillan and Hernandez 2021)</w:t>
      </w:r>
      <w:r w:rsidR="00F53DD6">
        <w:fldChar w:fldCharType="end"/>
      </w:r>
      <w:ins w:id="201" w:author="Trinity Lakin" w:date="2024-11-01T15:21:00Z" w16du:dateUtc="2024-11-01T19:21:00Z">
        <w:r w:rsidR="00F53DD6">
          <w:t xml:space="preserve">. The magnitude of </w:t>
        </w:r>
        <w:r w:rsidR="00F53DD6">
          <w:lastRenderedPageBreak/>
          <w:t>increasing representation, however, differs by race. White women experienced the largest gains in representation, while the proportion of women faculty of color remained well below their share of the workforce.</w:t>
        </w:r>
      </w:ins>
      <w:ins w:id="202" w:author="Trinity Lakin" w:date="2024-11-01T14:45:00Z" w16du:dateUtc="2024-11-01T18:45:00Z">
        <w:r w:rsidR="00C7678E">
          <w:t xml:space="preserve"> By placing gender equality as a focal concern without also attending to racial, socioeconomic, and other structural barriers facing underrepresented women in the academy, the ADVANCE program </w:t>
        </w:r>
      </w:ins>
      <w:ins w:id="203" w:author="Trinity Lakin" w:date="2024-11-01T15:22:00Z" w16du:dateUtc="2024-11-01T19:22:00Z">
        <w:r w:rsidR="00F53DD6">
          <w:t>has primarily favored the outcomes of</w:t>
        </w:r>
      </w:ins>
      <w:ins w:id="204" w:author="Trinity Lakin" w:date="2024-11-01T14:45:00Z" w16du:dateUtc="2024-11-01T18:45:00Z">
        <w:r w:rsidR="00C7678E">
          <w:t xml:space="preserve"> upper-middle class White women.</w:t>
        </w:r>
      </w:ins>
    </w:p>
    <w:p w14:paraId="5D75BDA9" w14:textId="1AA72859" w:rsidR="00F60788" w:rsidRDefault="000C2C02" w:rsidP="00BA1501">
      <w:pPr>
        <w:spacing w:line="480" w:lineRule="auto"/>
        <w:ind w:firstLine="720"/>
        <w:rPr>
          <w:ins w:id="205" w:author="Trinity Lakin" w:date="2024-10-03T15:12:00Z" w16du:dateUtc="2024-10-03T19:12:00Z"/>
          <w:rFonts w:cs="Times New Roman"/>
          <w:szCs w:val="24"/>
        </w:rPr>
      </w:pPr>
      <w:r w:rsidRPr="0061506E">
        <w:rPr>
          <w:rFonts w:cs="Times New Roman"/>
          <w:szCs w:val="24"/>
        </w:rPr>
        <w:t xml:space="preserve">Blake </w:t>
      </w:r>
      <w:r w:rsidR="00EF0004" w:rsidRPr="0061506E">
        <w:rPr>
          <w:rFonts w:cs="Times New Roman"/>
          <w:szCs w:val="24"/>
        </w:rPr>
        <w:fldChar w:fldCharType="begin"/>
      </w:r>
      <w:r w:rsidR="00BD0044" w:rsidRPr="0061506E">
        <w:rPr>
          <w:rFonts w:cs="Times New Roman"/>
          <w:szCs w:val="24"/>
        </w:rPr>
        <w:instrText xml:space="preserve"> ADDIN ZOTERO_ITEM CSL_CITATION {"citationID":"gWl9ibsC","properties":{"formattedCitation":"(2022)","plainCitation":"(2022)","noteIndex":0},"citationItems":[{"id":1183,"uris":["http://zotero.org/groups/4703364/items/4NTNUIUS"],"itemData":{"id":1183,"type":"article-journal","container-title":"Journal of Women and Gender in Higher Education","DOI":"10.1080/26379112.2022.2067168","ISSN":"2637-9112, 2637-9120","issue":"2","journalAbbreviation":"Journal of Women and Gender in Higher Education","language":"en","page":"113-133","source":"DOI.org (Crossref)","title":"Gendered and Racialized Career Sacrifices of Women Faculty Accepting Dual-Career Offers","volume":"15","author":[{"family":"Blake","given":"Daniel J."}],"issued":{"date-parts":[["2022",4,3]]}},"label":"page","suppress-author":true}],"schema":"https://github.com/citation-style-language/schema/raw/master/csl-citation.json"}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(2022)</w:t>
      </w:r>
      <w:r w:rsidR="00EF0004" w:rsidRPr="0061506E">
        <w:rPr>
          <w:rFonts w:cs="Times New Roman"/>
          <w:szCs w:val="24"/>
        </w:rPr>
        <w:fldChar w:fldCharType="end"/>
      </w:r>
      <w:r w:rsidR="00EF0004" w:rsidRPr="0061506E">
        <w:rPr>
          <w:rFonts w:cs="Times New Roman"/>
          <w:szCs w:val="24"/>
        </w:rPr>
        <w:t xml:space="preserve"> </w:t>
      </w:r>
      <w:r w:rsidRPr="0061506E">
        <w:rPr>
          <w:rFonts w:cs="Times New Roman"/>
          <w:szCs w:val="24"/>
        </w:rPr>
        <w:t xml:space="preserve">applied the principle of intersectionality in their qualitative study of </w:t>
      </w:r>
      <w:del w:id="206" w:author="Trinity Lakin" w:date="2024-11-01T15:27:00Z" w16du:dateUtc="2024-11-01T19:27:00Z">
        <w:r w:rsidR="007648D4" w:rsidRPr="007648D4" w:rsidDel="003641CC">
          <w:rPr>
            <w:rFonts w:cs="Times New Roman"/>
            <w:szCs w:val="24"/>
            <w:highlight w:val="yellow"/>
          </w:rPr>
          <w:delText>[Insert number of couples studied]</w:delText>
        </w:r>
      </w:del>
      <w:ins w:id="207" w:author="Trinity Lakin" w:date="2024-11-01T15:27:00Z" w16du:dateUtc="2024-11-01T19:27:00Z">
        <w:r w:rsidR="003641CC">
          <w:rPr>
            <w:rFonts w:cs="Times New Roman"/>
            <w:szCs w:val="24"/>
          </w:rPr>
          <w:t>nine</w:t>
        </w:r>
      </w:ins>
      <w:r w:rsidR="007648D4">
        <w:rPr>
          <w:rFonts w:cs="Times New Roman"/>
          <w:szCs w:val="24"/>
        </w:rPr>
        <w:t xml:space="preserve"> </w:t>
      </w:r>
      <w:r w:rsidRPr="0061506E">
        <w:rPr>
          <w:rFonts w:cs="Times New Roman"/>
          <w:szCs w:val="24"/>
        </w:rPr>
        <w:t>academic couples undergoing the dual</w:t>
      </w:r>
      <w:r w:rsidR="00AD4CF7" w:rsidRPr="0061506E">
        <w:rPr>
          <w:rFonts w:cs="Times New Roman"/>
          <w:szCs w:val="24"/>
        </w:rPr>
        <w:t xml:space="preserve"> </w:t>
      </w:r>
      <w:r w:rsidRPr="0061506E">
        <w:rPr>
          <w:rFonts w:cs="Times New Roman"/>
          <w:szCs w:val="24"/>
        </w:rPr>
        <w:t xml:space="preserve">career hiring process at Association of American Universities (AAU) institutions. All couples interviewed were heterosexual and both partners were racially minoritized, shedding light on how gendered dynamics occur within racial groups. Findings revealed that </w:t>
      </w:r>
      <w:commentRangeStart w:id="208"/>
      <w:commentRangeStart w:id="209"/>
      <w:r w:rsidRPr="0061506E">
        <w:rPr>
          <w:rFonts w:cs="Times New Roman"/>
          <w:szCs w:val="24"/>
        </w:rPr>
        <w:t xml:space="preserve">most </w:t>
      </w:r>
      <w:commentRangeEnd w:id="208"/>
      <w:r w:rsidR="007648D4">
        <w:rPr>
          <w:rStyle w:val="CommentReference"/>
        </w:rPr>
        <w:commentReference w:id="208"/>
      </w:r>
      <w:commentRangeEnd w:id="209"/>
      <w:r w:rsidR="003641CC">
        <w:rPr>
          <w:rStyle w:val="CommentReference"/>
        </w:rPr>
        <w:commentReference w:id="209"/>
      </w:r>
      <w:r w:rsidRPr="0061506E">
        <w:rPr>
          <w:rFonts w:cs="Times New Roman"/>
          <w:szCs w:val="24"/>
        </w:rPr>
        <w:t xml:space="preserve">women interviewed made </w:t>
      </w:r>
      <w:r w:rsidR="00C553C7">
        <w:rPr>
          <w:rFonts w:cs="Times New Roman"/>
          <w:szCs w:val="24"/>
        </w:rPr>
        <w:t xml:space="preserve">career </w:t>
      </w:r>
      <w:r w:rsidRPr="0061506E">
        <w:rPr>
          <w:rFonts w:cs="Times New Roman"/>
          <w:szCs w:val="24"/>
        </w:rPr>
        <w:t xml:space="preserve">sacrifices in accepting </w:t>
      </w:r>
      <w:r w:rsidR="00EF0004" w:rsidRPr="0061506E">
        <w:rPr>
          <w:rFonts w:cs="Times New Roman"/>
          <w:szCs w:val="24"/>
        </w:rPr>
        <w:t>dual career</w:t>
      </w:r>
      <w:r w:rsidRPr="0061506E">
        <w:rPr>
          <w:rFonts w:cs="Times New Roman"/>
          <w:szCs w:val="24"/>
        </w:rPr>
        <w:t xml:space="preserve"> offers with their partner, while none of the couples accepted offers that disadvantaged men’s careers with respect to fit or tenure status. For example, one couple’s move required the woman to accept a position at an institution that did not align with her career interests (a research university rather than her preferred liberal arts university), leaving her institution which was more progressive and inclusive of women and people of color for an institution described as “very conservative” and “very White” </w:t>
      </w:r>
      <w:r w:rsidR="00EF0004" w:rsidRPr="0061506E">
        <w:rPr>
          <w:rFonts w:cs="Times New Roman"/>
          <w:szCs w:val="24"/>
        </w:rPr>
        <w:fldChar w:fldCharType="begin"/>
      </w:r>
      <w:r w:rsidR="00BD0044" w:rsidRPr="0061506E">
        <w:rPr>
          <w:rFonts w:cs="Times New Roman"/>
          <w:szCs w:val="24"/>
        </w:rPr>
        <w:instrText xml:space="preserve"> ADDIN ZOTERO_ITEM CSL_CITATION {"citationID":"7g055cdm","properties":{"formattedCitation":"(2022:125)","plainCitation":"(2022:125)","noteIndex":0},"citationItems":[{"id":1183,"uris":["http://zotero.org/groups/4703364/items/4NTNUIUS"],"itemData":{"id":1183,"type":"article-journal","container-title":"Journal of Women and Gender in Higher Education","DOI":"10.1080/26379112.2022.2067168","ISSN":"2637-9112, 2637-9120","issue":"2","journalAbbreviation":"Journal of Women and Gender in Higher Education","language":"en","page":"113-133","source":"DOI.org (Crossref)","title":"Gendered and Racialized Career Sacrifices of Women Faculty Accepting Dual-Career Offers","volume":"15","author":[{"family":"Blake","given":"Daniel J."}],"issued":{"date-parts":[["2022",4,3]]}},"locator":"125","label":"page","suppress-author":true}],"schema":"https://github.com/citation-style-language/schema/raw/master/csl-citation.json"} </w:instrText>
      </w:r>
      <w:r w:rsidR="00EF0004" w:rsidRPr="0061506E">
        <w:rPr>
          <w:rFonts w:cs="Times New Roman"/>
          <w:szCs w:val="24"/>
        </w:rPr>
        <w:fldChar w:fldCharType="separate"/>
      </w:r>
      <w:r w:rsidR="00EF0004" w:rsidRPr="0061506E">
        <w:rPr>
          <w:rFonts w:cs="Times New Roman"/>
          <w:szCs w:val="24"/>
        </w:rPr>
        <w:t>(2022:125)</w:t>
      </w:r>
      <w:r w:rsidR="00EF0004" w:rsidRPr="0061506E">
        <w:rPr>
          <w:rFonts w:cs="Times New Roman"/>
          <w:szCs w:val="24"/>
        </w:rPr>
        <w:fldChar w:fldCharType="end"/>
      </w:r>
      <w:r w:rsidRPr="0061506E">
        <w:rPr>
          <w:rFonts w:cs="Times New Roman"/>
          <w:szCs w:val="24"/>
        </w:rPr>
        <w:t xml:space="preserve">. In addition to this, she was placed in a department in a different field than the one she was trained in due to the institution not having a department in her area of expertise. </w:t>
      </w:r>
      <w:ins w:id="210" w:author="Trinity Lakin" w:date="2024-11-13T11:12:00Z" w16du:dateUtc="2024-11-13T16:12:00Z">
        <w:r w:rsidR="003A08E0" w:rsidRPr="0061506E">
          <w:rPr>
            <w:rFonts w:cs="Times New Roman"/>
            <w:szCs w:val="24"/>
          </w:rPr>
          <w:t>These observations illustrate the gendered and racialized concessions that women of color in academi</w:t>
        </w:r>
      </w:ins>
      <w:ins w:id="211" w:author="Trinity Lakin" w:date="2024-11-13T11:13:00Z" w16du:dateUtc="2024-11-13T16:13:00Z">
        <w:r w:rsidR="003A08E0">
          <w:rPr>
            <w:rFonts w:cs="Times New Roman"/>
            <w:szCs w:val="24"/>
          </w:rPr>
          <w:t>c couples</w:t>
        </w:r>
      </w:ins>
      <w:ins w:id="212" w:author="Trinity Lakin" w:date="2024-11-13T11:12:00Z" w16du:dateUtc="2024-11-13T16:12:00Z">
        <w:r w:rsidR="003A08E0" w:rsidRPr="0061506E">
          <w:rPr>
            <w:rFonts w:cs="Times New Roman"/>
            <w:szCs w:val="24"/>
          </w:rPr>
          <w:t xml:space="preserve"> </w:t>
        </w:r>
      </w:ins>
      <w:ins w:id="213" w:author="Trinity Lakin" w:date="2024-11-13T11:33:00Z" w16du:dateUtc="2024-11-13T16:33:00Z">
        <w:r w:rsidR="00D849C3">
          <w:rPr>
            <w:rFonts w:cs="Times New Roman"/>
            <w:szCs w:val="24"/>
          </w:rPr>
          <w:t>may</w:t>
        </w:r>
      </w:ins>
      <w:ins w:id="214" w:author="Trinity Lakin" w:date="2024-11-13T11:12:00Z" w16du:dateUtc="2024-11-13T16:12:00Z">
        <w:r w:rsidR="003A08E0">
          <w:rPr>
            <w:rFonts w:cs="Times New Roman"/>
            <w:szCs w:val="24"/>
          </w:rPr>
          <w:t xml:space="preserve"> be</w:t>
        </w:r>
        <w:r w:rsidR="003A08E0" w:rsidRPr="0061506E">
          <w:rPr>
            <w:rFonts w:cs="Times New Roman"/>
            <w:szCs w:val="24"/>
          </w:rPr>
          <w:t xml:space="preserve"> expected to make.</w:t>
        </w:r>
      </w:ins>
    </w:p>
    <w:p w14:paraId="728428EB" w14:textId="23DFE92A" w:rsidR="000C2C02" w:rsidRPr="00AA6E84" w:rsidDel="00C21499" w:rsidRDefault="00AA6E84">
      <w:pPr>
        <w:spacing w:line="480" w:lineRule="auto"/>
        <w:ind w:firstLine="720"/>
        <w:rPr>
          <w:del w:id="215" w:author="Trinity Lakin" w:date="2024-11-13T11:27:00Z" w16du:dateUtc="2024-11-13T16:27:00Z"/>
        </w:rPr>
      </w:pPr>
      <w:ins w:id="216" w:author="Trinity Lakin" w:date="2024-11-13T12:12:00Z" w16du:dateUtc="2024-11-13T17:12:00Z">
        <w:r>
          <w:t>Women faculty of color also face a lack of clarity on tenure and promotion pathways and requirements. Kulp</w:t>
        </w:r>
      </w:ins>
      <w:ins w:id="217" w:author="Trinity Lakin" w:date="2024-11-22T20:06:00Z" w16du:dateUtc="2024-11-23T01:06:00Z">
        <w:r w:rsidR="00EE6CD1">
          <w:t xml:space="preserve"> et al. </w:t>
        </w:r>
      </w:ins>
      <w:r>
        <w:fldChar w:fldCharType="begin"/>
      </w:r>
      <w:r>
        <w:instrText xml:space="preserve"> ADDIN ZOTERO_ITEM CSL_CITATION {"citationID":"WWF1756T","properties":{"formattedCitation":"(2022)","plainCitation":"(2022)","noteIndex":0},"citationItems":[{"id":1551,"uris":["http://zotero.org/groups/4703364/items/3WHSSSHA"],"itemData":{"id":1551,"type":"article-journal","abstract":"Mid-career faculty members often seek to advance to the highest faculty rank of full professor, but research suggests women and Black, Indigenous and Other People of Color (BIPOC) faculty face inequitable patterns in advancement to the full professor rank. This study focuses on associate professors’ perceptions of promotion clarity, or the degree to which they are clear about the processes and criteria for advancing to the full professor rank. Using a national sample of associate professors at four-year colleges and universities (n = 4,871), we sought to understand how the relationships between satisfaction and promotion clarity vary across stages in the associate professor career, and how women and BIPOC faculty experienced promotion clarity differently. By conceptualizing time spent in the associate rank using a lifespan approach, we found that women had less promotion clarity than men throughout each stage of the associate career, and the intersection between being a woman and a BIPOC faculty member is linked with having less promotion clarity at the middle stages of the associate career in particular.","container-title":"Innovative Higher Education","DOI":"10.1007/s10755-021-09565-7","ISSN":"1573-1758","issue":"1","journalAbbreviation":"Innov High Educ","language":"en","page":"73-94","source":"Springer Link","title":"Clear as Mud: Promotion Clarity by Gender and BIPOC Status Across the Associate Professor Lifespan","title-short":"Clear as Mud","volume":"47","author":[{"family":"Kulp","given":"Amanda M."},{"family":"Pascale","given":"Amanda Blakewood"},{"family":"Wolf-Wendel","given":"Lisa"}],"issued":{"date-parts":[["2022",2,1]]}},"suppress-author":true}],"schema":"https://github.com/citation-style-language/schema/raw/master/csl-citation.json"} </w:instrText>
      </w:r>
      <w:r>
        <w:fldChar w:fldCharType="separate"/>
      </w:r>
      <w:r>
        <w:rPr>
          <w:noProof/>
        </w:rPr>
        <w:t>(2022)</w:t>
      </w:r>
      <w:r>
        <w:fldChar w:fldCharType="end"/>
      </w:r>
      <w:ins w:id="218" w:author="Trinity Lakin" w:date="2024-11-13T12:12:00Z" w16du:dateUtc="2024-11-13T17:12:00Z">
        <w:r>
          <w:t xml:space="preserve"> analyzed data from the </w:t>
        </w:r>
        <w:r w:rsidRPr="0004186B">
          <w:t xml:space="preserve">2013 to 2018 iterations of the Collaborative on Academic Careers in Higher Education (COACHE) </w:t>
        </w:r>
        <w:r w:rsidRPr="0004186B">
          <w:rPr>
            <w:i/>
            <w:iCs/>
          </w:rPr>
          <w:t xml:space="preserve">Survey of Faculty </w:t>
        </w:r>
        <w:r w:rsidRPr="0004186B">
          <w:rPr>
            <w:i/>
            <w:iCs/>
          </w:rPr>
          <w:lastRenderedPageBreak/>
          <w:t>Satisfaction</w:t>
        </w:r>
        <w:r>
          <w:rPr>
            <w:i/>
            <w:iCs/>
          </w:rPr>
          <w:t xml:space="preserve"> </w:t>
        </w:r>
        <w:r>
          <w:t>to assess the perception of promotion clarity among tenure-track associate professors. In their analyses, they considered three separate stages of associate professorship: early stages (1-5 years as an associate professor), middle stages (6-10</w:t>
        </w:r>
      </w:ins>
      <w:ins w:id="219" w:author="Trinity Lakin" w:date="2024-11-22T20:07:00Z" w16du:dateUtc="2024-11-23T01:07:00Z">
        <w:r w:rsidR="00EE6CD1">
          <w:t xml:space="preserve"> years</w:t>
        </w:r>
      </w:ins>
      <w:ins w:id="220" w:author="Trinity Lakin" w:date="2024-11-13T12:12:00Z" w16du:dateUtc="2024-11-13T17:12:00Z">
        <w:r>
          <w:t xml:space="preserve">), and late stages (11-20 years). Their findings revealed that </w:t>
        </w:r>
      </w:ins>
      <w:ins w:id="221" w:author="Trinity Lakin" w:date="2024-11-15T15:58:00Z" w16du:dateUtc="2024-11-15T20:58:00Z">
        <w:r w:rsidR="00DD1853" w:rsidRPr="0004186B">
          <w:t>wom</w:t>
        </w:r>
        <w:r w:rsidR="00DD1853">
          <w:t>e</w:t>
        </w:r>
        <w:r w:rsidR="00DD1853" w:rsidRPr="0004186B">
          <w:t>n</w:t>
        </w:r>
      </w:ins>
      <w:ins w:id="222" w:author="Trinity Lakin" w:date="2024-11-13T12:12:00Z" w16du:dateUtc="2024-11-13T17:12:00Z">
        <w:r w:rsidRPr="0004186B">
          <w:t xml:space="preserve"> had less promotion clarity than men throughout each stage,</w:t>
        </w:r>
        <w:r>
          <w:t xml:space="preserve"> especially for women of color in the middle stages of the associate career. Similarly, Domingo and colleagues’ </w:t>
        </w:r>
      </w:ins>
      <w:r>
        <w:fldChar w:fldCharType="begin"/>
      </w:r>
      <w:r>
        <w:instrText xml:space="preserve"> ADDIN ZOTERO_ITEM CSL_CITATION {"citationID":"upcfkZgM","properties":{"formattedCitation":"(2022)","plainCitation":"(2022)","noteIndex":0},"citationItems":[{"id":1556,"uris":["http://zotero.org/groups/4703364/items/3IRQXJ7W"],"itemData":{"id":1556,"type":"article-journal","abstract":"Racialized and gendered imbalances impact tenure-track faculty service workload and ultimately, career advancement for women faculty, especially women of color faculty. This article reports on a 3-year study examining the barriers to career advancement for women/women of color tenure-line Science, Technology, Engineering and Math (STEM) faculty at a large public comprehensive minority-serving university. We aimed to understand institutional policies and practices, and compared the perceptions and actions of 3 constituent groups: Deans, STEM faculty, and members of the university tenure and promotion committee. Specifically, we examined tenured and tenure-track STEM faculty perceptions and experiences with institutional service in an effort to understand how these align or diverge among gendered and racial groups and among 3 constituent groups of institutional actors to uncover tensions that arise with formal and informal service policies and activities. Findings are based on a faculty survey conducted to gather descriptive information about the role of service in tenure-line STEM faculty careers and faculty perceptions of their work-load and value of these activities, in-depth interviews with university deans and members of the University Tenure &amp; Promotion Committee (UTPC), and focus groups with STEM tenure-line women faculty. We found 3 institutional and service-related barriers to career advancement: (a) inequitable distribution of service with no reward; (b) devaluing of service by the university; and (c) lack of clarity and consistency about the role of service in the retention, tenure, and promotion (RTP) processes. Further, embedded in these barriers were experiences of gendered and racist stereotypes and inequities shaping and intersecting with the identified barriers. The study suggests institutional changes to make high impact service activities more visible, equitably distributed, and valued in the tenure and promotion process at this large public, comprehensive minority-serving institution.","container-title":"Journal of Diversity in Higher Education","DOI":"10.1037/dhe0000292","ISSN":"1938-8934, 1938-8926","issue":"3","journalAbbreviation":"Journal of Diversity in Higher Education","language":"en","license":"http://www.apa.org/pubs/journals/resources/open-access.aspx","page":"365-379","source":"DOI.org (Crossref)","title":"More service or more advancement: Institutional barriers to academic success for women and women of color faculty at a large public comprehensive minority-serving state university.","title-short":"More service or more advancement","volume":"15","author":[{"family":"Domingo","given":"Carmen R."},{"family":"Gerber","given":"Nancy Counts"},{"family":"Harris","given":"Diane"},{"family":"Mamo","given":"Laura"},{"family":"Pasion","given":"Sally G."},{"family":"Rebanal","given":"R. David"},{"family":"Rosser","given":"Sue V."}],"issued":{"date-parts":[["2022",6]]}},"suppress-author":true}],"schema":"https://github.com/citation-style-language/schema/raw/master/csl-citation.json"} </w:instrText>
      </w:r>
      <w:r>
        <w:fldChar w:fldCharType="separate"/>
      </w:r>
      <w:r>
        <w:rPr>
          <w:noProof/>
        </w:rPr>
        <w:t>(2022)</w:t>
      </w:r>
      <w:r>
        <w:fldChar w:fldCharType="end"/>
      </w:r>
      <w:ins w:id="223" w:author="Trinity Lakin" w:date="2024-11-13T12:12:00Z" w16du:dateUtc="2024-11-13T17:12:00Z">
        <w:r>
          <w:t xml:space="preserve"> mixed methods study of STEM faculty, deans, and members of </w:t>
        </w:r>
        <w:r w:rsidRPr="0004186B">
          <w:t>the university tenure and promotion committee</w:t>
        </w:r>
        <w:r>
          <w:t xml:space="preserve"> found that women faculty of color face unclear promotion requirements within their departments along with a devaluation of the service work that is inequitably distributed to them. </w:t>
        </w:r>
        <w:r w:rsidRPr="0004186B">
          <w:t>For example, in response to the survey question “How would you rate the Retention, Tenure and Promotion (RTP) criteria established by your department in terms of providing guidance for successful tenure and promotion?”, women of color</w:t>
        </w:r>
        <w:r>
          <w:t xml:space="preserve"> </w:t>
        </w:r>
        <w:r w:rsidRPr="0004186B">
          <w:t>were more likely to rate their departments as “poor or terrible</w:t>
        </w:r>
        <w:r>
          <w:t>” (approximately 67% of WOC) compared to White women (approximately 25% of white women).</w:t>
        </w:r>
      </w:ins>
      <w:del w:id="224" w:author="Trinity Lakin" w:date="2024-11-13T11:27:00Z" w16du:dateUtc="2024-11-13T16:27:00Z">
        <w:r w:rsidR="00E75ECC" w:rsidRPr="00E75ECC" w:rsidDel="00C21499">
          <w:rPr>
            <w:rFonts w:cs="Times New Roman"/>
            <w:szCs w:val="24"/>
            <w:highlight w:val="yellow"/>
          </w:rPr>
          <w:delText>[Insert other examples of gender &amp; race intersecting in faculty hiring/promotion/careers]</w:delText>
        </w:r>
        <w:r w:rsidR="00E75ECC" w:rsidDel="00C21499">
          <w:rPr>
            <w:rFonts w:cs="Times New Roman"/>
            <w:szCs w:val="24"/>
          </w:rPr>
          <w:delText xml:space="preserve"> </w:delText>
        </w:r>
      </w:del>
      <w:del w:id="225" w:author="Trinity Lakin" w:date="2024-11-13T11:12:00Z" w16du:dateUtc="2024-11-13T16:12:00Z">
        <w:r w:rsidR="000C2C02" w:rsidRPr="0061506E" w:rsidDel="003A08E0">
          <w:rPr>
            <w:rFonts w:cs="Times New Roman"/>
            <w:szCs w:val="24"/>
          </w:rPr>
          <w:delText xml:space="preserve">These observations illustrate the gendered and racialized concessions that women of color in academia </w:delText>
        </w:r>
        <w:r w:rsidR="00C553C7" w:rsidDel="003A08E0">
          <w:rPr>
            <w:rFonts w:cs="Times New Roman"/>
            <w:szCs w:val="24"/>
          </w:rPr>
          <w:delText>can be</w:delText>
        </w:r>
        <w:r w:rsidR="000C2C02" w:rsidRPr="0061506E" w:rsidDel="003A08E0">
          <w:rPr>
            <w:rFonts w:cs="Times New Roman"/>
            <w:szCs w:val="24"/>
          </w:rPr>
          <w:delText xml:space="preserve"> expected to make. </w:delText>
        </w:r>
      </w:del>
    </w:p>
    <w:p w14:paraId="51079D4E" w14:textId="77777777" w:rsidR="00C21499" w:rsidRPr="0061506E" w:rsidRDefault="00C21499" w:rsidP="00AA6E84">
      <w:pPr>
        <w:spacing w:line="480" w:lineRule="auto"/>
        <w:ind w:firstLine="720"/>
        <w:rPr>
          <w:ins w:id="226" w:author="Trinity Lakin" w:date="2024-11-13T11:27:00Z" w16du:dateUtc="2024-11-13T16:27:00Z"/>
          <w:rFonts w:cs="Times New Roman"/>
          <w:szCs w:val="24"/>
        </w:rPr>
      </w:pPr>
    </w:p>
    <w:p w14:paraId="27982140" w14:textId="10E36B7F" w:rsidR="005D6ECE" w:rsidRPr="0061506E" w:rsidDel="00803BA2" w:rsidRDefault="00C553C7" w:rsidP="00BA1501">
      <w:pPr>
        <w:spacing w:line="480" w:lineRule="auto"/>
        <w:ind w:firstLine="720"/>
        <w:rPr>
          <w:del w:id="227" w:author="Trinity Lakin" w:date="2024-11-01T15:25:00Z" w16du:dateUtc="2024-11-01T19:25:00Z"/>
          <w:rFonts w:cs="Times New Roman"/>
          <w:szCs w:val="24"/>
        </w:rPr>
      </w:pPr>
      <w:r>
        <w:rPr>
          <w:rFonts w:cs="Times New Roman"/>
          <w:szCs w:val="24"/>
        </w:rPr>
        <w:t xml:space="preserve">Social science scholars have raised some concerns with the intersectional framework. </w:t>
      </w:r>
      <w:r w:rsidR="00492193" w:rsidRPr="0061506E">
        <w:rPr>
          <w:rFonts w:cs="Times New Roman"/>
          <w:szCs w:val="24"/>
        </w:rPr>
        <w:t xml:space="preserve">In her article </w:t>
      </w:r>
      <w:r w:rsidR="00492193" w:rsidRPr="0061506E">
        <w:rPr>
          <w:rFonts w:cs="Times New Roman"/>
          <w:i/>
          <w:iCs/>
          <w:szCs w:val="24"/>
        </w:rPr>
        <w:t>Re-thinking Intersectionality,</w:t>
      </w:r>
      <w:r w:rsidR="00492193" w:rsidRPr="0061506E">
        <w:rPr>
          <w:rFonts w:cs="Times New Roman"/>
          <w:szCs w:val="24"/>
        </w:rPr>
        <w:t xml:space="preserve"> Nash </w:t>
      </w:r>
      <w:r w:rsidR="00492193" w:rsidRPr="0061506E">
        <w:rPr>
          <w:rFonts w:cs="Times New Roman"/>
          <w:szCs w:val="24"/>
        </w:rPr>
        <w:fldChar w:fldCharType="begin"/>
      </w:r>
      <w:r w:rsidR="00492193" w:rsidRPr="0061506E">
        <w:rPr>
          <w:rFonts w:cs="Times New Roman"/>
          <w:szCs w:val="24"/>
        </w:rPr>
        <w:instrText xml:space="preserve"> ADDIN ZOTERO_ITEM CSL_CITATION {"citationID":"0upIgJnR","properties":{"formattedCitation":"(2008)","plainCitation":"(2008)","noteIndex":0},"citationItems":[{"id":1201,"uris":["http://zotero.org/groups/4703364/items/L6TLV2W5"],"itemData":{"id":1201,"type":"article-journal","container-title":"Feminist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C"}],"issued":{"date-parts":[["2008"]]}},"suppress-author":true}],"schema":"https://github.com/citation-style-language/schema/raw/master/csl-citation.json"} </w:instrText>
      </w:r>
      <w:r w:rsidR="00492193" w:rsidRPr="0061506E">
        <w:rPr>
          <w:rFonts w:cs="Times New Roman"/>
          <w:szCs w:val="24"/>
        </w:rPr>
        <w:fldChar w:fldCharType="separate"/>
      </w:r>
      <w:r w:rsidR="00492193" w:rsidRPr="0061506E">
        <w:rPr>
          <w:rFonts w:cs="Times New Roman"/>
          <w:noProof/>
          <w:szCs w:val="24"/>
        </w:rPr>
        <w:t>(2008)</w:t>
      </w:r>
      <w:r w:rsidR="00492193" w:rsidRPr="0061506E">
        <w:rPr>
          <w:rFonts w:cs="Times New Roman"/>
          <w:szCs w:val="24"/>
        </w:rPr>
        <w:fldChar w:fldCharType="end"/>
      </w:r>
      <w:r w:rsidR="00492193" w:rsidRPr="0061506E">
        <w:rPr>
          <w:rFonts w:cs="Times New Roman"/>
          <w:szCs w:val="24"/>
        </w:rPr>
        <w:t xml:space="preserve"> identified four main paradoxes within intersectional literature.</w:t>
      </w:r>
      <w:r w:rsidR="0036463C" w:rsidRPr="0061506E">
        <w:rPr>
          <w:rFonts w:cs="Times New Roman"/>
          <w:szCs w:val="24"/>
        </w:rPr>
        <w:t xml:space="preserve"> </w:t>
      </w:r>
      <w:commentRangeStart w:id="228"/>
      <w:r w:rsidR="0036463C" w:rsidRPr="0061506E">
        <w:rPr>
          <w:rFonts w:cs="Times New Roman"/>
          <w:szCs w:val="24"/>
        </w:rPr>
        <w:t xml:space="preserve">First, </w:t>
      </w:r>
      <w:del w:id="229" w:author="Trinity Lakin" w:date="2024-11-01T15:24:00Z" w16du:dateUtc="2024-11-01T19:24:00Z">
        <w:r w:rsidR="0036463C" w:rsidRPr="0061506E" w:rsidDel="00803BA2">
          <w:rPr>
            <w:rFonts w:cs="Times New Roman"/>
            <w:szCs w:val="24"/>
          </w:rPr>
          <w:delText xml:space="preserve">the theory is criticized for using Black women as the "prototypical intersectional subjects" </w:delText>
        </w:r>
        <w:r w:rsidR="0036463C" w:rsidRPr="0061506E" w:rsidDel="00803BA2">
          <w:rPr>
            <w:rFonts w:cs="Times New Roman"/>
            <w:szCs w:val="24"/>
          </w:rPr>
          <w:fldChar w:fldCharType="begin"/>
        </w:r>
        <w:r w:rsidR="00492193" w:rsidRPr="0061506E" w:rsidDel="00803BA2">
          <w:rPr>
            <w:rFonts w:cs="Times New Roman"/>
            <w:szCs w:val="24"/>
          </w:rPr>
          <w:delInstrText xml:space="preserve"> ADDIN ZOTERO_ITEM CSL_CITATION {"citationID":"LoTCF8X6","properties":{"formattedCitation":"(2008:4)","plainCitation":"(2008:4)","noteIndex":0},"citationItems":[{"id":1201,"uris":["http://zotero.org/groups/4703364/items/L6TLV2W5"],"itemData":{"id":1201,"type":"article-journal","container-title":"Feminist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C"}],"issued":{"date-parts":[["2008"]]}},"locator":"4","label":"page","suppress-author":true}],"schema":"https://github.com/citation-style-language/schema/raw/master/csl-citation.json"} </w:delInstrText>
        </w:r>
        <w:r w:rsidR="0036463C" w:rsidRPr="0061506E" w:rsidDel="00803BA2">
          <w:rPr>
            <w:rFonts w:cs="Times New Roman"/>
            <w:szCs w:val="24"/>
          </w:rPr>
          <w:fldChar w:fldCharType="separate"/>
        </w:r>
        <w:r w:rsidR="00492193" w:rsidRPr="0061506E" w:rsidDel="00803BA2">
          <w:rPr>
            <w:rFonts w:cs="Times New Roman"/>
            <w:noProof/>
            <w:szCs w:val="24"/>
          </w:rPr>
          <w:delText>(2008:4)</w:delText>
        </w:r>
        <w:r w:rsidR="0036463C" w:rsidRPr="0061506E" w:rsidDel="00803BA2">
          <w:rPr>
            <w:rFonts w:cs="Times New Roman"/>
            <w:szCs w:val="24"/>
          </w:rPr>
          <w:fldChar w:fldCharType="end"/>
        </w:r>
        <w:r w:rsidR="0036463C" w:rsidRPr="0061506E" w:rsidDel="00803BA2">
          <w:rPr>
            <w:rFonts w:cs="Times New Roman"/>
            <w:szCs w:val="24"/>
          </w:rPr>
          <w:delText xml:space="preserve"> to exemplify the shortcomings of feminist and anti-racist scholarship. In turn, Black women in intersectional theory are often positioned as a “theoretical wedge” </w:delText>
        </w:r>
        <w:r w:rsidR="0036463C" w:rsidRPr="0061506E" w:rsidDel="00803BA2">
          <w:rPr>
            <w:rFonts w:cs="Times New Roman"/>
            <w:szCs w:val="24"/>
          </w:rPr>
          <w:fldChar w:fldCharType="begin"/>
        </w:r>
        <w:r w:rsidR="00492193" w:rsidRPr="0061506E" w:rsidDel="00803BA2">
          <w:rPr>
            <w:rFonts w:cs="Times New Roman"/>
            <w:szCs w:val="24"/>
          </w:rPr>
          <w:delInstrText xml:space="preserve"> ADDIN ZOTERO_ITEM CSL_CITATION {"citationID":"d4v2eZyd","properties":{"formattedCitation":"(2008:8)","plainCitation":"(2008:8)","noteIndex":0},"citationItems":[{"id":1201,"uris":["http://zotero.org/groups/4703364/items/L6TLV2W5"],"itemData":{"id":1201,"type":"article-journal","container-title":"Feminist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C"}],"issued":{"date-parts":[["2008"]]}},"locator":"8","label":"page","suppress-author":true}],"schema":"https://github.com/citation-style-language/schema/raw/master/csl-citation.json"} </w:delInstrText>
        </w:r>
        <w:r w:rsidR="0036463C" w:rsidRPr="0061506E" w:rsidDel="00803BA2">
          <w:rPr>
            <w:rFonts w:cs="Times New Roman"/>
            <w:szCs w:val="24"/>
          </w:rPr>
          <w:fldChar w:fldCharType="separate"/>
        </w:r>
        <w:r w:rsidR="00492193" w:rsidRPr="0061506E" w:rsidDel="00803BA2">
          <w:rPr>
            <w:rFonts w:cs="Times New Roman"/>
            <w:noProof/>
            <w:szCs w:val="24"/>
          </w:rPr>
          <w:delText>(2008:8)</w:delText>
        </w:r>
        <w:r w:rsidR="0036463C" w:rsidRPr="0061506E" w:rsidDel="00803BA2">
          <w:rPr>
            <w:rFonts w:cs="Times New Roman"/>
            <w:szCs w:val="24"/>
          </w:rPr>
          <w:fldChar w:fldCharType="end"/>
        </w:r>
        <w:r w:rsidR="0036463C" w:rsidRPr="0061506E" w:rsidDel="00803BA2">
          <w:rPr>
            <w:rFonts w:cs="Times New Roman"/>
            <w:szCs w:val="24"/>
          </w:rPr>
          <w:delText xml:space="preserve"> rather than real people with real lived experiences.</w:delText>
        </w:r>
        <w:r w:rsidR="00492193" w:rsidRPr="0061506E" w:rsidDel="00803BA2">
          <w:rPr>
            <w:rFonts w:cs="Times New Roman"/>
            <w:szCs w:val="24"/>
          </w:rPr>
          <w:delText xml:space="preserve"> </w:delText>
        </w:r>
        <w:r w:rsidR="001273A1" w:rsidRPr="0061506E" w:rsidDel="00803BA2">
          <w:rPr>
            <w:rFonts w:cs="Times New Roman"/>
            <w:szCs w:val="24"/>
          </w:rPr>
          <w:delText>T</w:delText>
        </w:r>
        <w:r w:rsidR="00492193" w:rsidRPr="0061506E" w:rsidDel="00803BA2">
          <w:rPr>
            <w:rFonts w:cs="Times New Roman"/>
            <w:szCs w:val="24"/>
          </w:rPr>
          <w:delText>his exemplification also flattens Black women into a monolithic entity and does not honor the varied experiences and social positionings within this group.</w:delText>
        </w:r>
        <w:commentRangeEnd w:id="228"/>
        <w:r w:rsidR="00E75ECC" w:rsidDel="00803BA2">
          <w:rPr>
            <w:rStyle w:val="CommentReference"/>
          </w:rPr>
          <w:commentReference w:id="228"/>
        </w:r>
        <w:r w:rsidR="00492193" w:rsidRPr="0061506E" w:rsidDel="00803BA2">
          <w:rPr>
            <w:rFonts w:cs="Times New Roman"/>
            <w:szCs w:val="24"/>
          </w:rPr>
          <w:delText xml:space="preserve"> Second, </w:delText>
        </w:r>
      </w:del>
      <w:r w:rsidR="00492193" w:rsidRPr="0061506E">
        <w:rPr>
          <w:rFonts w:cs="Times New Roman"/>
          <w:szCs w:val="24"/>
        </w:rPr>
        <w:t xml:space="preserve">the concept of “intersectional” is often vaguely defined and leaves unanswered the question of </w:t>
      </w:r>
      <w:r w:rsidR="00492193" w:rsidRPr="0061506E">
        <w:rPr>
          <w:rFonts w:cs="Times New Roman"/>
          <w:i/>
          <w:iCs/>
          <w:szCs w:val="24"/>
        </w:rPr>
        <w:t>who</w:t>
      </w:r>
      <w:r w:rsidR="00492193" w:rsidRPr="0061506E">
        <w:rPr>
          <w:rFonts w:cs="Times New Roman"/>
          <w:szCs w:val="24"/>
        </w:rPr>
        <w:t xml:space="preserve"> is intersectional. </w:t>
      </w:r>
      <w:r w:rsidR="001273A1" w:rsidRPr="0061506E">
        <w:rPr>
          <w:rFonts w:cs="Times New Roman"/>
          <w:szCs w:val="24"/>
        </w:rPr>
        <w:t xml:space="preserve">Because of the theory’s focus on Black women’s experiences, it remains unclear whether </w:t>
      </w:r>
      <w:r w:rsidR="001273A1" w:rsidRPr="0061506E">
        <w:rPr>
          <w:rFonts w:cs="Times New Roman"/>
          <w:i/>
          <w:iCs/>
          <w:szCs w:val="24"/>
        </w:rPr>
        <w:t>all identities</w:t>
      </w:r>
      <w:r w:rsidR="001273A1" w:rsidRPr="0061506E">
        <w:rPr>
          <w:rFonts w:cs="Times New Roman"/>
          <w:szCs w:val="24"/>
        </w:rPr>
        <w:t xml:space="preserve"> are considered intersectional or only those that are multiply marginalized. For example, would a white woman or black man be considered to have an intersectional identity within this theoretical framework? Both subjects experience intersecting racial and gendered dimensions of identity, yet neither is multiply marginalized by this intersection. </w:t>
      </w:r>
      <w:r>
        <w:rPr>
          <w:rFonts w:cs="Times New Roman"/>
          <w:szCs w:val="24"/>
        </w:rPr>
        <w:t>Scholars continue to debate this issue</w:t>
      </w:r>
      <w:r w:rsidR="001273A1" w:rsidRPr="0061506E">
        <w:rPr>
          <w:rFonts w:cs="Times New Roman"/>
          <w:szCs w:val="24"/>
        </w:rPr>
        <w:t xml:space="preserve"> </w:t>
      </w:r>
      <w:r w:rsidR="001273A1" w:rsidRPr="0061506E">
        <w:rPr>
          <w:rFonts w:cs="Times New Roman"/>
          <w:szCs w:val="24"/>
        </w:rPr>
        <w:fldChar w:fldCharType="begin"/>
      </w:r>
      <w:r w:rsidR="003754EF" w:rsidRPr="0061506E">
        <w:rPr>
          <w:rFonts w:cs="Times New Roman"/>
          <w:szCs w:val="24"/>
        </w:rPr>
        <w:instrText xml:space="preserve"> ADDIN ZOTERO_ITEM CSL_CITATION {"citationID":"eax3fg6t","properties":{"formattedCitation":"(Ferguson 1998; Runyan 2018; Zack 2005)","plainCitation":"(Ferguson 1998; Runyan 2018; Zack 2005)","noteIndex":0},"citationItems":[{"id":1473,"uris":["http://zotero.org/groups/4703364/items/LB6AKZZC"],"itemData":{"id":1473,"type":"article-journal","container-title":"Hypatia","issue":"3","note":"publisher: Cambridge University Press","page":"95–113","title":"Resisting the veil of privilege: Building bridge identities as an ethico-politics of global feminisms","volume":"13","author":[{"family":"Ferguson","given":"Ann"}],"issued":{"date-parts":[["1998"]]}}},{"id":1475,"uris":["http://zotero.org/groups/4703364/items/LRIWQMGY"],"itemData":{"id":1475,"type":"article-journal","container-title":"Academe","ISSN":"0190-2946","issue":"6","note":"publisher: American Association of University Professors","page":"10-14","source":"JSTOR","title":"What Is Intersectionality and Why Is It Important?","volume":"104","author":[{"family":"Runyan","given":"Anne Sisson"}],"issued":{"date-parts":[["2018"]]}}},{"id":1474,"uris":["http://zotero.org/groups/4703364/items/TWEE6XJ5"],"itemData":{"id":1474,"type":"book","publisher":"Rowman &amp; Littlefield","title":"Inclusive feminism: A third wave theory of women's commonality","author":[{"family":"Zack","given":"Naomi"}],"issued":{"date-parts":[["2005"]]}}}],"schema":"https://github.com/citation-style-language/schema/raw/master/csl-citation.json"} </w:instrText>
      </w:r>
      <w:r w:rsidR="001273A1" w:rsidRPr="0061506E">
        <w:rPr>
          <w:rFonts w:cs="Times New Roman"/>
          <w:szCs w:val="24"/>
        </w:rPr>
        <w:fldChar w:fldCharType="separate"/>
      </w:r>
      <w:r w:rsidR="003754EF" w:rsidRPr="0061506E">
        <w:rPr>
          <w:rFonts w:cs="Times New Roman"/>
          <w:noProof/>
          <w:szCs w:val="24"/>
        </w:rPr>
        <w:t>(Ferguson 1998; Runyan 2018; Zack 2005)</w:t>
      </w:r>
      <w:r w:rsidR="001273A1" w:rsidRPr="0061506E">
        <w:rPr>
          <w:rFonts w:cs="Times New Roman"/>
          <w:szCs w:val="24"/>
        </w:rPr>
        <w:fldChar w:fldCharType="end"/>
      </w:r>
      <w:r w:rsidR="003754EF" w:rsidRPr="0061506E">
        <w:rPr>
          <w:rFonts w:cs="Times New Roman"/>
          <w:szCs w:val="24"/>
        </w:rPr>
        <w:t>.</w:t>
      </w:r>
      <w:ins w:id="230" w:author="Trinity Lakin" w:date="2024-11-01T15:25:00Z" w16du:dateUtc="2024-11-01T19:25:00Z">
        <w:r w:rsidR="00803BA2">
          <w:rPr>
            <w:rFonts w:cs="Times New Roman"/>
            <w:szCs w:val="24"/>
          </w:rPr>
          <w:t xml:space="preserve"> </w:t>
        </w:r>
      </w:ins>
    </w:p>
    <w:p w14:paraId="0B71D153" w14:textId="77777777" w:rsidR="00803BA2" w:rsidRDefault="003754EF" w:rsidP="00803BA2">
      <w:pPr>
        <w:spacing w:line="480" w:lineRule="auto"/>
        <w:ind w:firstLine="720"/>
        <w:rPr>
          <w:ins w:id="231" w:author="Trinity Lakin" w:date="2024-11-01T15:25:00Z" w16du:dateUtc="2024-11-01T19:25:00Z"/>
          <w:rFonts w:cs="Times New Roman"/>
          <w:szCs w:val="24"/>
        </w:rPr>
      </w:pPr>
      <w:del w:id="232" w:author="Trinity Lakin" w:date="2024-11-01T15:24:00Z" w16du:dateUtc="2024-11-01T19:24:00Z">
        <w:r w:rsidRPr="0061506E" w:rsidDel="00803BA2">
          <w:rPr>
            <w:rFonts w:cs="Times New Roman"/>
            <w:szCs w:val="24"/>
          </w:rPr>
          <w:delText>Third</w:delText>
        </w:r>
      </w:del>
      <w:ins w:id="233" w:author="Trinity Lakin" w:date="2024-11-01T15:24:00Z" w16du:dateUtc="2024-11-01T19:24:00Z">
        <w:r w:rsidR="00803BA2">
          <w:rPr>
            <w:rFonts w:cs="Times New Roman"/>
            <w:szCs w:val="24"/>
          </w:rPr>
          <w:t>Second</w:t>
        </w:r>
      </w:ins>
      <w:r w:rsidRPr="0061506E">
        <w:rPr>
          <w:rFonts w:cs="Times New Roman"/>
          <w:szCs w:val="24"/>
        </w:rPr>
        <w:t xml:space="preserve">, </w:t>
      </w:r>
      <w:del w:id="234" w:author="Trinity Lakin" w:date="2024-10-02T10:39:00Z" w16du:dateUtc="2024-10-02T14:39:00Z">
        <w:r w:rsidRPr="0061506E" w:rsidDel="00665579">
          <w:rPr>
            <w:rFonts w:cs="Times New Roman"/>
            <w:szCs w:val="24"/>
          </w:rPr>
          <w:delText xml:space="preserve">existing </w:delText>
        </w:r>
      </w:del>
      <w:r w:rsidRPr="0061506E">
        <w:rPr>
          <w:rFonts w:cs="Times New Roman"/>
          <w:szCs w:val="24"/>
        </w:rPr>
        <w:t xml:space="preserve">intersectional scholarship overwhelmingly centers the intersection of </w:t>
      </w:r>
      <w:r w:rsidRPr="0061506E">
        <w:rPr>
          <w:rFonts w:cs="Times New Roman"/>
          <w:szCs w:val="24"/>
        </w:rPr>
        <w:lastRenderedPageBreak/>
        <w:t xml:space="preserve">race and gender, paying little attention to other factors of one's identity such as socioeconomic status, sexuality, nationality, disability status, etc. </w:t>
      </w:r>
      <w:r w:rsidR="00166493" w:rsidRPr="0061506E">
        <w:rPr>
          <w:rFonts w:cs="Times New Roman"/>
          <w:szCs w:val="24"/>
        </w:rPr>
        <w:t xml:space="preserve">In using Black women as “prototypes” to juxtapose against the experiences of Black men and white women, there is a lack of concern for the ways in which Black women’s experiences of oppression can differ based on their social class, level of education, and ethnicity along with many other axes of identity. </w:t>
      </w:r>
    </w:p>
    <w:p w14:paraId="5B598588" w14:textId="45858AB9" w:rsidR="003754EF" w:rsidRPr="0061506E" w:rsidRDefault="00621C2A" w:rsidP="00803BA2">
      <w:pPr>
        <w:spacing w:line="480" w:lineRule="auto"/>
        <w:ind w:firstLine="720"/>
        <w:rPr>
          <w:rFonts w:cs="Times New Roman"/>
          <w:szCs w:val="24"/>
        </w:rPr>
      </w:pPr>
      <w:r w:rsidRPr="0061506E">
        <w:rPr>
          <w:rFonts w:cs="Times New Roman"/>
          <w:szCs w:val="24"/>
        </w:rPr>
        <w:t xml:space="preserve">Further, there is little attention paid to the ways in which the intersecting forces of racism and sexism are shaped by historical context, positioning Black women’s experience of race and gender as “trans-historical constants” </w:t>
      </w:r>
      <w:r w:rsidRPr="0061506E">
        <w:rPr>
          <w:rFonts w:cs="Times New Roman"/>
          <w:szCs w:val="24"/>
        </w:rPr>
        <w:fldChar w:fldCharType="begin"/>
      </w:r>
      <w:r w:rsidRPr="0061506E">
        <w:rPr>
          <w:rFonts w:cs="Times New Roman"/>
          <w:szCs w:val="24"/>
        </w:rPr>
        <w:instrText xml:space="preserve"> ADDIN ZOTERO_ITEM CSL_CITATION {"citationID":"2DX3qT3h","properties":{"formattedCitation":"(Nash 2008:7)","plainCitation":"(Nash 2008:7)","noteIndex":0},"citationItems":[{"id":1201,"uris":["http://zotero.org/groups/4703364/items/L6TLV2W5"],"itemData":{"id":1201,"type":"article-journal","container-title":"Feminist review","issue":"1","note":"publisher: SAGE Publications Sage UK: London, England","page":"1–15","title":"Re-thinking intersectionality","volume":"89","author":[{"family":"Nash","given":"Jennifer C"}],"issued":{"date-parts":[["2008"]]}},"locator":"7","label":"page"}],"schema":"https://github.com/citation-style-language/schema/raw/master/csl-citation.json"} </w:instrText>
      </w:r>
      <w:r w:rsidRPr="0061506E">
        <w:rPr>
          <w:rFonts w:cs="Times New Roman"/>
          <w:szCs w:val="24"/>
        </w:rPr>
        <w:fldChar w:fldCharType="separate"/>
      </w:r>
      <w:r w:rsidRPr="0061506E">
        <w:rPr>
          <w:rFonts w:cs="Times New Roman"/>
          <w:noProof/>
          <w:szCs w:val="24"/>
        </w:rPr>
        <w:t>(Nash 2008:7)</w:t>
      </w:r>
      <w:r w:rsidRPr="0061506E">
        <w:rPr>
          <w:rFonts w:cs="Times New Roman"/>
          <w:szCs w:val="24"/>
        </w:rPr>
        <w:fldChar w:fldCharType="end"/>
      </w:r>
      <w:r w:rsidRPr="0061506E">
        <w:rPr>
          <w:rFonts w:cs="Times New Roman"/>
          <w:szCs w:val="24"/>
        </w:rPr>
        <w:t xml:space="preserve"> that affect </w:t>
      </w:r>
      <w:r w:rsidRPr="0061506E">
        <w:rPr>
          <w:rFonts w:cs="Times New Roman"/>
          <w:i/>
          <w:iCs/>
          <w:szCs w:val="24"/>
        </w:rPr>
        <w:t>all</w:t>
      </w:r>
      <w:r w:rsidRPr="0061506E">
        <w:rPr>
          <w:rFonts w:cs="Times New Roman"/>
          <w:szCs w:val="24"/>
        </w:rPr>
        <w:t xml:space="preserve"> Black women similarly throughout history</w:t>
      </w:r>
      <w:ins w:id="235" w:author="Trinity Lakin" w:date="2024-11-13T12:14:00Z" w16du:dateUtc="2024-11-13T17:14:00Z">
        <w:r w:rsidR="00AA6E84" w:rsidRPr="00AA6E84">
          <w:rPr>
            <w:rFonts w:cs="Times New Roman"/>
            <w:szCs w:val="24"/>
            <w:rPrChange w:id="236" w:author="Trinity Lakin" w:date="2024-11-13T12:14:00Z" w16du:dateUtc="2024-11-13T17:14:00Z">
              <w:rPr>
                <w:rFonts w:cs="Times New Roman"/>
                <w:szCs w:val="24"/>
                <w:highlight w:val="yellow"/>
              </w:rPr>
            </w:rPrChange>
          </w:rPr>
          <w:t xml:space="preserve">. </w:t>
        </w:r>
        <w:r w:rsidR="00AA6E84">
          <w:rPr>
            <w:rFonts w:cs="Times New Roman"/>
            <w:szCs w:val="24"/>
          </w:rPr>
          <w:t>Admittedly, this dissertation is limited by the nature of IPEDS data and wil</w:t>
        </w:r>
      </w:ins>
      <w:ins w:id="237" w:author="Trinity Lakin" w:date="2024-11-13T12:15:00Z" w16du:dateUtc="2024-11-13T17:15:00Z">
        <w:r w:rsidR="00AA6E84">
          <w:rPr>
            <w:rFonts w:cs="Times New Roman"/>
            <w:szCs w:val="24"/>
          </w:rPr>
          <w:t xml:space="preserve">l only be able to account for </w:t>
        </w:r>
      </w:ins>
      <w:ins w:id="238" w:author="Trinity Lakin" w:date="2024-11-22T20:08:00Z" w16du:dateUtc="2024-11-23T01:08:00Z">
        <w:r w:rsidR="00EE6CD1">
          <w:rPr>
            <w:rFonts w:cs="Times New Roman"/>
            <w:szCs w:val="24"/>
          </w:rPr>
          <w:t xml:space="preserve">the intersection of </w:t>
        </w:r>
      </w:ins>
      <w:ins w:id="239" w:author="Trinity Lakin" w:date="2024-11-13T12:15:00Z" w16du:dateUtc="2024-11-13T17:15:00Z">
        <w:r w:rsidR="00AA6E84">
          <w:rPr>
            <w:rFonts w:cs="Times New Roman"/>
            <w:szCs w:val="24"/>
          </w:rPr>
          <w:t>race and gender.</w:t>
        </w:r>
      </w:ins>
      <w:ins w:id="240" w:author="Trinity Lakin" w:date="2024-11-13T12:14:00Z" w16du:dateUtc="2024-11-13T17:14:00Z">
        <w:r w:rsidR="00AA6E84">
          <w:rPr>
            <w:rFonts w:cs="Times New Roman"/>
            <w:szCs w:val="24"/>
          </w:rPr>
          <w:t xml:space="preserve"> </w:t>
        </w:r>
      </w:ins>
      <w:del w:id="241" w:author="Trinity Lakin" w:date="2024-11-13T12:14:00Z" w16du:dateUtc="2024-11-13T17:14:00Z">
        <w:r w:rsidRPr="00E75ECC" w:rsidDel="00AA6E84">
          <w:rPr>
            <w:rFonts w:cs="Times New Roman"/>
            <w:szCs w:val="24"/>
            <w:highlight w:val="yellow"/>
          </w:rPr>
          <w:delText xml:space="preserve">. </w:delText>
        </w:r>
        <w:r w:rsidR="00E75ECC" w:rsidRPr="00E75ECC" w:rsidDel="00AA6E84">
          <w:rPr>
            <w:rFonts w:cs="Times New Roman"/>
            <w:szCs w:val="24"/>
            <w:highlight w:val="yellow"/>
          </w:rPr>
          <w:delText>[Pause here to admit that I will be likewise focused on race and gender due to the nature of IPEDS data]</w:delText>
        </w:r>
        <w:r w:rsidR="00E75ECC" w:rsidDel="00AA6E84">
          <w:rPr>
            <w:rFonts w:cs="Times New Roman"/>
            <w:szCs w:val="24"/>
          </w:rPr>
          <w:delText xml:space="preserve"> </w:delText>
        </w:r>
      </w:del>
      <w:r w:rsidRPr="0061506E">
        <w:rPr>
          <w:rFonts w:cs="Times New Roman"/>
          <w:szCs w:val="24"/>
        </w:rPr>
        <w:t xml:space="preserve">Fourth, </w:t>
      </w:r>
      <w:del w:id="242" w:author="Trinity Lakin" w:date="2024-10-02T10:39:00Z" w16du:dateUtc="2024-10-02T14:39:00Z">
        <w:r w:rsidRPr="0061506E" w:rsidDel="00665579">
          <w:rPr>
            <w:rFonts w:cs="Times New Roman"/>
            <w:szCs w:val="24"/>
          </w:rPr>
          <w:delText xml:space="preserve">the existing </w:delText>
        </w:r>
      </w:del>
      <w:r w:rsidRPr="0061506E">
        <w:rPr>
          <w:rFonts w:cs="Times New Roman"/>
          <w:szCs w:val="24"/>
        </w:rPr>
        <w:t>scholarship on intersectionality lack</w:t>
      </w:r>
      <w:r w:rsidR="00C553C7">
        <w:rPr>
          <w:rFonts w:cs="Times New Roman"/>
          <w:szCs w:val="24"/>
        </w:rPr>
        <w:t xml:space="preserve">s </w:t>
      </w:r>
      <w:r w:rsidRPr="0061506E">
        <w:rPr>
          <w:rFonts w:cs="Times New Roman"/>
          <w:szCs w:val="24"/>
        </w:rPr>
        <w:t>a defined intersectional methodology</w:t>
      </w:r>
      <w:r w:rsidR="009B3A9E" w:rsidRPr="0061506E">
        <w:rPr>
          <w:rFonts w:cs="Times New Roman"/>
          <w:szCs w:val="24"/>
        </w:rPr>
        <w:t xml:space="preserve">, highlighting the empirical difficulty of systematically examining a complex myriad of intersecting dimensions of identity simultaneously. </w:t>
      </w:r>
      <w:r w:rsidR="00014DD9" w:rsidRPr="0061506E">
        <w:rPr>
          <w:rFonts w:cs="Times New Roman"/>
          <w:szCs w:val="24"/>
        </w:rPr>
        <w:t xml:space="preserve">The experiences of multiply marginalized people cannot be adequately understood using a purely additive approach (race + gender = racially gendered identity), posing a methodological conundrum for quantitative studies of intersectionality </w:t>
      </w:r>
      <w:r w:rsidR="00014DD9" w:rsidRPr="0061506E">
        <w:rPr>
          <w:rFonts w:cs="Times New Roman"/>
          <w:szCs w:val="24"/>
        </w:rPr>
        <w:fldChar w:fldCharType="begin"/>
      </w:r>
      <w:r w:rsidR="00014DD9" w:rsidRPr="0061506E">
        <w:rPr>
          <w:rFonts w:cs="Times New Roman"/>
          <w:szCs w:val="24"/>
        </w:rPr>
        <w:instrText xml:space="preserve"> ADDIN ZOTERO_ITEM CSL_CITATION {"citationID":"4xJPJ4mE","properties":{"formattedCitation":"(Hancock 2007)","plainCitation":"(Hancock 2007)","noteIndex":0},"citationItems":[{"id":1477,"uris":["http://zotero.org/groups/4703364/items/484BUGPH"],"itemData":{"id":1477,"type":"article-journal","abstract":"In the past twenty years, intersectionality has emerged as a \ncompelling response to arguments on behalf of identity-based politics \nacross the discipline. It has done so by drawing attention to the \nsimultaneous and interacting effects of gender, race, class, sexual \norientation, and national origin as categories of difference. \nIntersectional arguments and research findings have had varying levels of \nimpact in feminist theory, social movements, international human rights, \npublic policy, and electoral behavior research within political science \nand across the disciplines of sociology, critical legal studies, and \nhistory. Yet consideration of intersectionality as a research paradigm has \nyet to gain a wide foothold in political science. This article closely \nreads research on race and gender across subfields of political science to \npresent a coherent set of empirical research standards for \nintersectionality.Ange-Marie Hancock is \nAssistant Professor of Political Science &amp; African American Studies at \nYale University (ange-marie.hancock@yale.edu). She is the author of The \nPolitics of Disgust: The Public Identity of the “Welfare \nQueen.” The author thanks Christian Davenport, Gary Goertz, \nErrol Henderson, Gerald Jaynes, Eric Juenke, Alondra Nelson, Valerie \nPurdie-Vaughn, Mark Sawyer, James Scott, Evelyn Simien, Lester Spence, \nDara Strolovitch, and the anonymous reviewers of Perspectives on \nPolitics for their comments on previous versions of this paper, which \nsubstantially improved the manuscript. She is currently a visiting faculty \nfellow at the Research Institute for Comparative Studies in Race and \nEthnicity at Stanford University.","container-title":"Perspectives on Politics","DOI":"10.1017/S1537592707070065","ISSN":"1541-0986, 1537-5927","issue":"1","language":"en","page":"63-79","source":"Cambridge University Press","title":"When Multiplication Doesn't Equal Quick Addition: Examining Intersectionality as a Research Paradigm","title-short":"When Multiplication Doesn't Equal Quick Addition","volume":"5","author":[{"family":"Hancock","given":"Ange-Marie"}],"issued":{"date-parts":[["2007",3]]}}}],"schema":"https://github.com/citation-style-language/schema/raw/master/csl-citation.json"} </w:instrText>
      </w:r>
      <w:r w:rsidR="00014DD9" w:rsidRPr="0061506E">
        <w:rPr>
          <w:rFonts w:cs="Times New Roman"/>
          <w:szCs w:val="24"/>
        </w:rPr>
        <w:fldChar w:fldCharType="separate"/>
      </w:r>
      <w:r w:rsidR="00014DD9" w:rsidRPr="0061506E">
        <w:rPr>
          <w:rFonts w:cs="Times New Roman"/>
          <w:noProof/>
          <w:szCs w:val="24"/>
        </w:rPr>
        <w:t>(Hancock 2007)</w:t>
      </w:r>
      <w:r w:rsidR="00014DD9" w:rsidRPr="0061506E">
        <w:rPr>
          <w:rFonts w:cs="Times New Roman"/>
          <w:szCs w:val="24"/>
        </w:rPr>
        <w:fldChar w:fldCharType="end"/>
      </w:r>
      <w:r w:rsidR="00014DD9" w:rsidRPr="0061506E">
        <w:rPr>
          <w:rFonts w:cs="Times New Roman"/>
          <w:szCs w:val="24"/>
        </w:rPr>
        <w:t>. Further, modeling can become cumbersome and unwieldy when including increasing numbers of variables to account for the many relevant axes of identity beyond race and gender that shape people’s experiences and social positionings.</w:t>
      </w:r>
    </w:p>
    <w:p w14:paraId="252E8063" w14:textId="7ED378D9" w:rsidR="00AD4CF7" w:rsidRPr="0061506E" w:rsidRDefault="00C553C7" w:rsidP="00BA1501">
      <w:pPr>
        <w:spacing w:line="480" w:lineRule="auto"/>
        <w:ind w:firstLine="720"/>
        <w:rPr>
          <w:rFonts w:cs="Times New Roman"/>
          <w:szCs w:val="24"/>
        </w:rPr>
      </w:pPr>
      <w:r>
        <w:rPr>
          <w:rFonts w:cs="Times New Roman"/>
          <w:szCs w:val="24"/>
        </w:rPr>
        <w:t>Research</w:t>
      </w:r>
      <w:r w:rsidR="004E7F18" w:rsidRPr="0061506E">
        <w:rPr>
          <w:rFonts w:cs="Times New Roman"/>
          <w:szCs w:val="24"/>
        </w:rPr>
        <w:t xml:space="preserve"> applying intersectionality within higher education predominantly utilizes qualitative methods, using interviews and focus groups, </w:t>
      </w:r>
      <w:r w:rsidR="00A609AD" w:rsidRPr="0061506E">
        <w:rPr>
          <w:rFonts w:cs="Times New Roman"/>
          <w:szCs w:val="24"/>
        </w:rPr>
        <w:t>storytelling, and content analysis.</w:t>
      </w:r>
      <w:r w:rsidR="00E055F2" w:rsidRPr="0061506E">
        <w:rPr>
          <w:rFonts w:cs="Times New Roman"/>
          <w:szCs w:val="24"/>
        </w:rPr>
        <w:t xml:space="preserve"> </w:t>
      </w:r>
      <w:commentRangeStart w:id="243"/>
      <w:r w:rsidR="00E055F2" w:rsidRPr="0061506E">
        <w:rPr>
          <w:rFonts w:cs="Times New Roman"/>
          <w:szCs w:val="24"/>
        </w:rPr>
        <w:t xml:space="preserve">There is a need for more quantitative analyses of women </w:t>
      </w:r>
      <w:del w:id="244" w:author="Trinity Lakin" w:date="2024-11-01T15:36:00Z" w16du:dateUtc="2024-11-01T19:36:00Z">
        <w:r w:rsidR="00E055F2" w:rsidRPr="0061506E" w:rsidDel="005D2033">
          <w:rPr>
            <w:rFonts w:cs="Times New Roman"/>
            <w:szCs w:val="24"/>
          </w:rPr>
          <w:delText>and racial minorities</w:delText>
        </w:r>
      </w:del>
      <w:ins w:id="245" w:author="Trinity Lakin" w:date="2024-11-01T15:36:00Z" w16du:dateUtc="2024-11-01T19:36:00Z">
        <w:r w:rsidR="005D2033">
          <w:rPr>
            <w:rFonts w:cs="Times New Roman"/>
            <w:szCs w:val="24"/>
          </w:rPr>
          <w:t>of color</w:t>
        </w:r>
      </w:ins>
      <w:r w:rsidR="00E055F2" w:rsidRPr="0061506E">
        <w:rPr>
          <w:rFonts w:cs="Times New Roman"/>
          <w:szCs w:val="24"/>
        </w:rPr>
        <w:t xml:space="preserve"> in academia </w:t>
      </w:r>
      <w:r>
        <w:rPr>
          <w:rFonts w:cs="Times New Roman"/>
          <w:szCs w:val="24"/>
        </w:rPr>
        <w:t>that</w:t>
      </w:r>
      <w:r w:rsidRPr="0061506E">
        <w:rPr>
          <w:rFonts w:cs="Times New Roman"/>
          <w:szCs w:val="24"/>
        </w:rPr>
        <w:t xml:space="preserve"> </w:t>
      </w:r>
      <w:r w:rsidR="00E055F2" w:rsidRPr="0061506E">
        <w:rPr>
          <w:rFonts w:cs="Times New Roman"/>
          <w:szCs w:val="24"/>
        </w:rPr>
        <w:t>employ</w:t>
      </w:r>
      <w:r>
        <w:rPr>
          <w:rFonts w:cs="Times New Roman"/>
          <w:szCs w:val="24"/>
        </w:rPr>
        <w:t>s</w:t>
      </w:r>
      <w:r w:rsidR="00E055F2" w:rsidRPr="0061506E">
        <w:rPr>
          <w:rFonts w:cs="Times New Roman"/>
          <w:szCs w:val="24"/>
        </w:rPr>
        <w:t xml:space="preserve"> intersectionality as a theoretical framework, </w:t>
      </w:r>
      <w:proofErr w:type="gramStart"/>
      <w:r w:rsidR="00E055F2" w:rsidRPr="0061506E">
        <w:rPr>
          <w:rFonts w:cs="Times New Roman"/>
          <w:szCs w:val="24"/>
        </w:rPr>
        <w:t>in order to</w:t>
      </w:r>
      <w:proofErr w:type="gramEnd"/>
      <w:r w:rsidR="00E055F2" w:rsidRPr="0061506E">
        <w:rPr>
          <w:rFonts w:cs="Times New Roman"/>
          <w:szCs w:val="24"/>
        </w:rPr>
        <w:t xml:space="preserve"> understand factors such as nationwide hiring and retention rates, tenure promotion patterns, and gaps in salary and grant funding</w:t>
      </w:r>
      <w:commentRangeEnd w:id="243"/>
      <w:r w:rsidR="00E75ECC">
        <w:rPr>
          <w:rStyle w:val="CommentReference"/>
        </w:rPr>
        <w:commentReference w:id="243"/>
      </w:r>
      <w:r w:rsidR="00E055F2" w:rsidRPr="0061506E">
        <w:rPr>
          <w:rFonts w:cs="Times New Roman"/>
          <w:szCs w:val="24"/>
        </w:rPr>
        <w:t xml:space="preserve">. </w:t>
      </w:r>
      <w:r w:rsidR="00AD4CF7" w:rsidRPr="0061506E">
        <w:rPr>
          <w:rFonts w:cs="Times New Roman"/>
          <w:szCs w:val="24"/>
        </w:rPr>
        <w:t xml:space="preserve">Both </w:t>
      </w:r>
      <w:r w:rsidR="00AD4CF7" w:rsidRPr="0061506E">
        <w:rPr>
          <w:rFonts w:cs="Times New Roman"/>
          <w:szCs w:val="24"/>
        </w:rPr>
        <w:lastRenderedPageBreak/>
        <w:t>perspectives are necessary to cultivate a deeper, more holistic understanding of the gendered and racialized dynamics experienced by women faculty of color.</w:t>
      </w:r>
    </w:p>
    <w:p w14:paraId="78C80FCB" w14:textId="4CB79E3B" w:rsidR="00E22328" w:rsidRPr="0061506E" w:rsidRDefault="009E43FD" w:rsidP="00D95D70">
      <w:pPr>
        <w:spacing w:line="480" w:lineRule="auto"/>
        <w:outlineLvl w:val="1"/>
        <w:rPr>
          <w:rFonts w:cs="Times New Roman"/>
          <w:i/>
          <w:iCs/>
          <w:szCs w:val="24"/>
        </w:rPr>
      </w:pPr>
      <w:bookmarkStart w:id="246" w:name="_Toc182854176"/>
      <w:r w:rsidRPr="0061506E">
        <w:rPr>
          <w:rFonts w:cs="Times New Roman"/>
          <w:i/>
          <w:iCs/>
          <w:szCs w:val="24"/>
        </w:rPr>
        <w:t>Diversity in the U.S. Professoriate</w:t>
      </w:r>
      <w:bookmarkEnd w:id="246"/>
    </w:p>
    <w:p w14:paraId="450586AB" w14:textId="60E8C2DF" w:rsidR="00073BF9" w:rsidRDefault="00073BF9">
      <w:pPr>
        <w:spacing w:line="480" w:lineRule="auto"/>
        <w:ind w:firstLine="720"/>
        <w:rPr>
          <w:ins w:id="247" w:author="Trinity Lakin" w:date="2024-11-22T15:49:00Z" w16du:dateUtc="2024-11-22T20:49:00Z"/>
        </w:rPr>
        <w:pPrChange w:id="248" w:author="Trinity Lakin" w:date="2024-11-22T15:49:00Z" w16du:dateUtc="2024-11-22T20:49:00Z">
          <w:pPr>
            <w:spacing w:line="480" w:lineRule="auto"/>
          </w:pPr>
        </w:pPrChange>
      </w:pPr>
      <w:ins w:id="249" w:author="Trinity Lakin" w:date="2024-11-22T15:49:00Z" w16du:dateUtc="2024-11-22T20:49:00Z">
        <w:r w:rsidRPr="002A1BFA">
          <w:t xml:space="preserve">The importance of faculty diversity extends beyond </w:t>
        </w:r>
        <w:r>
          <w:t xml:space="preserve">numerical </w:t>
        </w:r>
        <w:r w:rsidRPr="002A1BFA">
          <w:t>representation, as research demonstrates its significant impact on key student outcomes such as retention, graduation rates, and</w:t>
        </w:r>
        <w:r>
          <w:t xml:space="preserve"> </w:t>
        </w:r>
      </w:ins>
      <w:ins w:id="250" w:author="Trinity Lakin" w:date="2024-11-22T16:58:00Z" w16du:dateUtc="2024-11-22T21:58:00Z">
        <w:r w:rsidR="00A5253E">
          <w:t>academic achievement</w:t>
        </w:r>
      </w:ins>
      <w:ins w:id="251" w:author="Trinity Lakin" w:date="2024-11-22T15:49:00Z" w16du:dateUtc="2024-11-22T20:49:00Z">
        <w:r w:rsidRPr="002A1BFA">
          <w:t>.</w:t>
        </w:r>
        <w:r>
          <w:t xml:space="preserve"> For example, Stout </w:t>
        </w:r>
      </w:ins>
      <w:r>
        <w:fldChar w:fldCharType="begin"/>
      </w:r>
      <w:r>
        <w:instrText xml:space="preserve"> ADDIN ZOTERO_ITEM CSL_CITATION {"citationID":"lHcsYMM9","properties":{"formattedCitation":"(2018)","plainCitation":"(2018)","noteIndex":0},"citationItems":[{"id":1523,"uris":["http://zotero.org/groups/4703364/items/PCT2XQS2"],"itemData":{"id":1523,"type":"article-journal","abstract":"This study examines the relationship between faculty racial/ ethnic diversity and graduation rates of undergraduate students, in particular those from underrepresented racial and ethnic minority populations. Using IPEDS data, the researchers calculated a Diversity Score for each institution. Findings suggest U.S. faculty diversity is lower than in the U.S. national population. Overall graduation rates for underrepresented minority students of all races/ethnicities are positively affected by increased diversity of their faculty.","container-title":"Intercultural Education","DOI":"10.1080/14675986.2018.1437997","ISSN":"1467-5986, 1469-8439","issue":"3","journalAbbreviation":"Intercultural Education","language":"en","page":"399-417","source":"DOI.org (Crossref)","title":"The relationship between faculty diversity and graduation rates in higher education","volume":"29","author":[{"family":"Stout","given":"Rebecca"},{"family":"Archie","given":"Cephas"},{"family":"Cross","given":"David"},{"family":"Carman","given":"Carol A."}],"issued":{"date-parts":[["2018",5,4]]}},"suppress-author":true}],"schema":"https://github.com/citation-style-language/schema/raw/master/csl-citation.json"} </w:instrText>
      </w:r>
      <w:r>
        <w:fldChar w:fldCharType="separate"/>
      </w:r>
      <w:r>
        <w:rPr>
          <w:noProof/>
        </w:rPr>
        <w:t>(2018)</w:t>
      </w:r>
      <w:r>
        <w:fldChar w:fldCharType="end"/>
      </w:r>
      <w:ins w:id="252" w:author="Trinity Lakin" w:date="2024-11-22T15:49:00Z" w16du:dateUtc="2024-11-22T20:49:00Z">
        <w:r>
          <w:t xml:space="preserve"> examined the relationship between faculty diversity and graduation rates of racially minoritized students using IPEDS data. Their analyses included data on 15,917 faculty and 234,224 students from 64 public post-secondary institutions across the United States. Findings revealed that higher racial/ethnic variance among faculty is associated with higher graduation rates for all nonwhite racial/ethnic groups. Student graduation rates were most strongly correlated with the percentage of </w:t>
        </w:r>
        <w:proofErr w:type="gramStart"/>
        <w:r>
          <w:t>same-race</w:t>
        </w:r>
        <w:proofErr w:type="gramEnd"/>
        <w:r>
          <w:t xml:space="preserve">/ethnicity faculty at their institution. </w:t>
        </w:r>
      </w:ins>
      <w:ins w:id="253" w:author="Trinity Lakin" w:date="2024-11-22T16:52:00Z" w16du:dateUtc="2024-11-22T21:52:00Z">
        <w:r w:rsidR="00022CA8">
          <w:t>Numerous studies h</w:t>
        </w:r>
      </w:ins>
      <w:ins w:id="254" w:author="Trinity Lakin" w:date="2024-11-22T16:53:00Z" w16du:dateUtc="2024-11-22T21:53:00Z">
        <w:r w:rsidR="00A5253E">
          <w:t>ave found similar results</w:t>
        </w:r>
      </w:ins>
      <w:ins w:id="255" w:author="Trinity Lakin" w:date="2024-11-22T16:54:00Z" w16du:dateUtc="2024-11-22T21:54:00Z">
        <w:r w:rsidR="00A5253E">
          <w:t>,</w:t>
        </w:r>
      </w:ins>
      <w:ins w:id="256" w:author="Trinity Lakin" w:date="2024-11-22T16:53:00Z" w16du:dateUtc="2024-11-22T21:53:00Z">
        <w:r w:rsidR="00A5253E">
          <w:t xml:space="preserve"> </w:t>
        </w:r>
      </w:ins>
      <w:ins w:id="257" w:author="Trinity Lakin" w:date="2024-11-22T16:54:00Z" w16du:dateUtc="2024-11-22T21:54:00Z">
        <w:r w:rsidR="00A5253E">
          <w:t>showing</w:t>
        </w:r>
      </w:ins>
      <w:ins w:id="258" w:author="Trinity Lakin" w:date="2024-11-22T16:53:00Z" w16du:dateUtc="2024-11-22T21:53:00Z">
        <w:r w:rsidR="00A5253E">
          <w:t xml:space="preserve"> that increased facu</w:t>
        </w:r>
      </w:ins>
      <w:ins w:id="259" w:author="Trinity Lakin" w:date="2024-11-22T16:54:00Z" w16du:dateUtc="2024-11-22T21:54:00Z">
        <w:r w:rsidR="00A5253E">
          <w:t xml:space="preserve">lty racial diversity and same-race professors are associated with </w:t>
        </w:r>
      </w:ins>
      <w:ins w:id="260" w:author="Trinity Lakin" w:date="2024-11-22T16:55:00Z" w16du:dateUtc="2024-11-22T21:55:00Z">
        <w:r w:rsidR="00A5253E">
          <w:t>improved graduation rates</w:t>
        </w:r>
      </w:ins>
      <w:ins w:id="261" w:author="Trinity Lakin" w:date="2024-11-22T16:56:00Z" w16du:dateUtc="2024-11-22T21:56:00Z">
        <w:r w:rsidR="00A5253E">
          <w:t xml:space="preserve"> </w:t>
        </w:r>
      </w:ins>
      <w:r w:rsidR="00A5253E">
        <w:fldChar w:fldCharType="begin"/>
      </w:r>
      <w:r w:rsidR="00A5253E">
        <w:instrText xml:space="preserve"> ADDIN ZOTERO_ITEM CSL_CITATION {"citationID":"8oZ9etGK","properties":{"formattedCitation":"(Bowman and Denson 2022)","plainCitation":"(Bowman and Denson 2022)","noteIndex":0},"citationItems":[{"id":1520,"uris":["http://zotero.org/groups/4703364/items/SKN79TGW"],"itemData":{"id":1520,"type":"article-journal","abstract":"College graduation rates for racially minoritized students are adversely affected by structural barriers and hostile campus racial climates, which lead to notable equity gaps within and across institutions. Theory and prior literature suggest that the representation of racially minoritized students and instructors may play a role in shaping these disparities, but the evidence to date is limited and has yielded divergent findings. Therefore, the present study directly explored the link between the representation of several minoritized racial groups and equity gaps in sixyear graduation rates. The results indicate that same-race representation and the representation of students and instructors from other racially minoritized groups were associated with greater racial equity in graduation outcomes; in fact, no BlackWhite and Latinx-White gaps were present when Black or Latinx students, respectively, comprised at least half of undergraduates at that institution. Moreover, these patterns occurred predominantly at institutions with virtually no fully online students, which suggests the importance of face-to-face interactions that facilitate situational racial cues and interpersonal experiences that may foster success for racially minoritized students.","container-title":"The Journal of Higher Education","DOI":"10.1080/00221546.2021.1971487","ISSN":"0022-1546, 1538-4640","issue":"3","journalAbbreviation":"The Journal of Higher Education","language":"en","page":"399-423","source":"DOI.org (Crossref)","title":"Institutional Racial Representation and Equity Gaps in College Graduation","volume":"93","author":[{"family":"Bowman","given":"Nicholas A."},{"family":"Denson","given":"Nida"}],"issued":{"date-parts":[["2022",4,16]]}}}],"schema":"https://github.com/citation-style-language/schema/raw/master/csl-citation.json"} </w:instrText>
      </w:r>
      <w:r w:rsidR="00A5253E">
        <w:fldChar w:fldCharType="separate"/>
      </w:r>
      <w:r w:rsidR="00A5253E">
        <w:rPr>
          <w:noProof/>
        </w:rPr>
        <w:t>(Bowman and Denson 2022)</w:t>
      </w:r>
      <w:r w:rsidR="00A5253E">
        <w:fldChar w:fldCharType="end"/>
      </w:r>
      <w:ins w:id="262" w:author="Trinity Lakin" w:date="2024-11-22T16:55:00Z" w16du:dateUtc="2024-11-22T21:55:00Z">
        <w:r w:rsidR="00A5253E">
          <w:t>, transfer and drop</w:t>
        </w:r>
      </w:ins>
      <w:ins w:id="263" w:author="Trinity Lakin" w:date="2024-11-22T16:56:00Z" w16du:dateUtc="2024-11-22T21:56:00Z">
        <w:r w:rsidR="00A5253E">
          <w:t>-</w:t>
        </w:r>
      </w:ins>
      <w:ins w:id="264" w:author="Trinity Lakin" w:date="2024-11-22T16:55:00Z" w16du:dateUtc="2024-11-22T21:55:00Z">
        <w:r w:rsidR="00A5253E">
          <w:t xml:space="preserve">out rates </w:t>
        </w:r>
      </w:ins>
      <w:r w:rsidR="00A5253E">
        <w:fldChar w:fldCharType="begin"/>
      </w:r>
      <w:r w:rsidR="00A5253E">
        <w:instrText xml:space="preserve"> ADDIN ZOTERO_ITEM CSL_CITATION {"citationID":"nLUywhpk","properties":{"formattedCitation":"(Cross and Carman 2022)","plainCitation":"(Cross and Carman 2022)","noteIndex":0},"citationItems":[{"id":1524,"uris":["http://zotero.org/groups/4703364/items/J8KFD2U5"],"itemData":{"id":1524,"type":"article-journal","abstract":"Community colleges serve the most diverse student populations in higher education yet have some of the lowest levels of faculty diversity in higher education. Retaining community college student cohorts through transfer/ graduation is a goal, yet attaining this goal has been elusive, particularly for underrepresented minority (URM) community college students. Few studies have explored the impact of faculty diversity on the successful retention of URM community college students. This study used archival data for 120 public community colleges from the Integrated Postsecondary Education Data System (IPEDS) to calculate a Diversity Score for each college and ranked them by their overall level of faculty racial/ethnic variance to quantify the relationship between faculty diversity and student graduation, transfer, and drop-out rates. The findings suggest that there is a significant strong positive relationship between graduation, transfer, and drop-out rates for URM students of all race/ethnic categories when there are increases in faculty diversity. Exposure to a diverse faculty produces different outcomes in URM students.","container-title":"Community College Journal of Research and Practice","DOI":"10.1080/10668926.2021.1910595","ISSN":"1066-8926, 1521-0413","issue":"12","journalAbbreviation":"Community College Journal of Research and Practice","language":"en","page":"855-868","source":"DOI.org (Crossref)","title":"The Relationship between Faculty Diversity and Student Success in Public Community Colleges","volume":"46","author":[{"family":"Cross","given":"James David"},{"family":"Carman","given":"Carol A."}],"issued":{"date-parts":[["2022",12,2]]}}}],"schema":"https://github.com/citation-style-language/schema/raw/master/csl-citation.json"} </w:instrText>
      </w:r>
      <w:r w:rsidR="00A5253E">
        <w:fldChar w:fldCharType="separate"/>
      </w:r>
      <w:r w:rsidR="00A5253E">
        <w:rPr>
          <w:noProof/>
        </w:rPr>
        <w:t>(Cross and Carman 2022)</w:t>
      </w:r>
      <w:r w:rsidR="00A5253E">
        <w:fldChar w:fldCharType="end"/>
      </w:r>
      <w:ins w:id="265" w:author="Trinity Lakin" w:date="2024-11-22T16:55:00Z" w16du:dateUtc="2024-11-22T21:55:00Z">
        <w:r w:rsidR="00A5253E">
          <w:t xml:space="preserve">, and </w:t>
        </w:r>
      </w:ins>
      <w:ins w:id="266" w:author="Trinity Lakin" w:date="2024-11-22T20:09:00Z" w16du:dateUtc="2024-11-23T01:09:00Z">
        <w:r w:rsidR="00D36492">
          <w:t xml:space="preserve">average </w:t>
        </w:r>
      </w:ins>
      <w:ins w:id="267" w:author="Trinity Lakin" w:date="2024-11-22T16:55:00Z" w16du:dateUtc="2024-11-22T21:55:00Z">
        <w:r w:rsidR="00A5253E">
          <w:t xml:space="preserve">GPA </w:t>
        </w:r>
      </w:ins>
      <w:r w:rsidR="00A5253E">
        <w:fldChar w:fldCharType="begin"/>
      </w:r>
      <w:r w:rsidR="00A5253E">
        <w:instrText xml:space="preserve"> ADDIN ZOTERO_ITEM CSL_CITATION {"citationID":"HA8uMbFr","properties":{"formattedCitation":"(Llamas, Nguyen, and Tran 2021)","plainCitation":"(Llamas, Nguyen, and Tran 2021)","noteIndex":0},"citationItems":[{"id":1518,"uris":["http://zotero.org/groups/4703364/items/4MTE968J"],"itemData":{"id":1518,"type":"article-journal","abstract":"Faculty diversity has beneﬁts for all students; however, increasing faculty diversity may be particularly helpful in reducing academic disparities for students of color. This study examines the impact of having a professor of the same race/ethnicity on student performance. A longitudinal model was tested to examine how campus racial/ethnic composition and student-faculty racial/ethnic match impact GPA and graduation for students of color. Campus racial/ ethnic climate was included in the model as a potential mediating factor. Results indicated that student-faculty racial/ethnic match, campus racial/ethnic composition, and campus racial/ethnic climate each predicted GPA, which predicted graduation. An indirect relationship between student-faculty racial/ethnic match and GPA through campus racial/ethnic climate was found. Findings stress the need for diverse faculty to enhance student success, ultimately improving grades and retention. Given the beneﬁts to students, a focus on the hiring and retention of faculty of color may be key in addressing academic disparities.","container-title":"Race Ethnicity and Education","DOI":"10.1080/13613324.2019.1679759","ISSN":"1361-3324, 1470-109X","issue":"3","journalAbbreviation":"Race Ethnicity and Education","language":"en","page":"375-391","source":"DOI.org (Crossref)","title":"The case for greater faculty diversity: examining the educational impacts of student-faculty racial/ethnic match","title-short":"The case for greater faculty diversity","volume":"24","author":[{"family":"Llamas","given":"Jasmín D."},{"family":"Nguyen","given":"Khoa"},{"family":"Tran","given":"Alisia G.T.T."}],"issued":{"date-parts":[["2021",5,4]]}}}],"schema":"https://github.com/citation-style-language/schema/raw/master/csl-citation.json"} </w:instrText>
      </w:r>
      <w:r w:rsidR="00A5253E">
        <w:fldChar w:fldCharType="separate"/>
      </w:r>
      <w:r w:rsidR="00A5253E">
        <w:rPr>
          <w:noProof/>
        </w:rPr>
        <w:t>(Llamas, Nguyen, and Tran 2021)</w:t>
      </w:r>
      <w:r w:rsidR="00A5253E">
        <w:fldChar w:fldCharType="end"/>
      </w:r>
      <w:ins w:id="268" w:author="Trinity Lakin" w:date="2024-11-22T16:55:00Z" w16du:dateUtc="2024-11-22T21:55:00Z">
        <w:r w:rsidR="00A5253E">
          <w:t>.</w:t>
        </w:r>
      </w:ins>
      <w:ins w:id="269" w:author="Trinity Lakin" w:date="2024-11-22T16:56:00Z" w16du:dateUtc="2024-11-22T21:56:00Z">
        <w:r w:rsidR="00A5253E">
          <w:t xml:space="preserve"> These findings underscore the importance of faculty diversity for student </w:t>
        </w:r>
      </w:ins>
      <w:ins w:id="270" w:author="Trinity Lakin" w:date="2024-11-22T20:10:00Z" w16du:dateUtc="2024-11-23T01:10:00Z">
        <w:r w:rsidR="00D36492">
          <w:t>success</w:t>
        </w:r>
      </w:ins>
      <w:ins w:id="271" w:author="Trinity Lakin" w:date="2024-11-22T16:56:00Z" w16du:dateUtc="2024-11-22T21:56:00Z">
        <w:r w:rsidR="00A5253E">
          <w:t xml:space="preserve"> and sense of belonging.</w:t>
        </w:r>
      </w:ins>
    </w:p>
    <w:p w14:paraId="47CDE284" w14:textId="4D0452B2" w:rsidR="00A33631" w:rsidRPr="006206BD" w:rsidRDefault="00701174">
      <w:pPr>
        <w:spacing w:line="480" w:lineRule="auto"/>
        <w:ind w:firstLine="720"/>
        <w:rPr>
          <w:ins w:id="272" w:author="Trinity Lakin" w:date="2024-11-15T10:25:00Z" w16du:dateUtc="2024-11-15T15:25:00Z"/>
        </w:rPr>
        <w:pPrChange w:id="273" w:author="Trinity Lakin" w:date="2024-11-15T11:06:00Z" w16du:dateUtc="2024-11-15T16:06:00Z">
          <w:pPr>
            <w:spacing w:line="480" w:lineRule="auto"/>
          </w:pPr>
        </w:pPrChange>
      </w:pPr>
      <w:ins w:id="274" w:author="Trinity Lakin" w:date="2024-11-22T15:50:00Z" w16du:dateUtc="2024-11-22T20:50:00Z">
        <w:r>
          <w:t xml:space="preserve">Much of the literature on trends in post-secondary faculty diversity have been analyses of specific fields, particularly medical and clinical fields such as radiology, oncology, and family medicine </w:t>
        </w:r>
        <w:r>
          <w:fldChar w:fldCharType="begin"/>
        </w:r>
        <w:r>
          <w:instrText xml:space="preserve"> ADDIN ZOTERO_ITEM CSL_CITATION {"citationID":"VUjqi4TB","properties":{"formattedCitation":"(Ali et al. 2023; Kamran et al. 2022; Omoruyi et al. 2022; Xierali et al. 2017; Zhang et al. 2021)","plainCitation":"(Ali et al. 2023; Kamran et al. 2022; Omoruyi et al. 2022; Xierali et al. 2017; Zhang et al. 2021)","noteIndex":0},"citationItems":[{"id":1568,"uris":["http://zotero.org/groups/4703364/items/KEHGS8MS"],"itemData":{"id":1568,"type":"article-journal","container-title":"JAMA ophthalmology","issue":"11","note":"publisher: American Medical Association","page":"1021–1028","title":"Ophthalmology faculty diversity trends in the US","volume":"141","author":[{"family":"Ali","given":"Arsalan A"},{"family":"Chauhan","given":"Muhammad Z"},{"family":"Doty","given":"Madison"},{"family":"Bui","given":"Tommy"},{"family":"Phillips","given":"Paul H"},{"family":"Sallam","given":"Ahmed B"}],"issued":{"date-parts":[["2023"]]}}},{"id":1572,"uris":["http://zotero.org/groups/4703364/items/H4E855AZ"],"itemData":{"id":1572,"type":"article-journal","container-title":"JAMA oncology","issue":"2","note":"publisher: American Medical Association","page":"221–229","title":"Diversity trends by sex and underrepresented in medicine status among US radiation and medical oncology faculty over 5 decades","volume":"8","author":[{"family":"Kamran","given":"Sophia C"},{"family":"Niemierko","given":"Andrzej"},{"family":"Deville","given":"Curtiland"},{"family":"Vapiwala","given":"Neha"}],"issued":{"date-parts":[["2022"]]}}},{"id":1567,"uris":["http://zotero.org/groups/4703364/items/WYPQRDQ6"],"itemData":{"id":1567,"type":"article-journal","container-title":"Pediatrics","issue":"3","note":"publisher: American Academy of Pediatrics Itasca, IL, USA","page":"e2021055472","title":"Trends in the diversity of pediatric faculty: 2000 to 2020","volume":"150","author":[{"family":"Omoruyi","given":"Emma A"},{"family":"Orr","given":"Colin J"},{"family":"Russell","given":"Greg"},{"family":"Montez","given":"Kimberly"}],"issued":{"date-parts":[["2022"]]}}},{"id":1573,"uris":["http://zotero.org/groups/4703364/items/4WGHDQRZ"],"itemData":{"id":1573,"type":"article-journal","container-title":"The Journal of the American Board of Family Medicine","issue":"1","note":"publisher: Am Board Family Med","page":"100–103","title":"Increasing family medicine faculty diversity still lags population trends","volume":"30","author":[{"family":"Xierali","given":"Imam M"},{"family":"Nivet","given":"Marc A"},{"family":"Gaglioti","given":"Anne H"},{"family":"Liaw","given":"Winston R"},{"family":"Bazemore","given":"Andrew W"}],"issued":{"date-parts":[["2017"]]}}},{"id":1571,"uris":["http://zotero.org/groups/4703364/items/54INP54J"],"itemData":{"id":1571,"type":"article-journal","container-title":"PM&amp;R","issue":"9","note":"publisher: Wiley Online Library","page":"994–1004","title":"Physical medicine and rehabilitation faculty diversity trends by sex, race, and ethnicity, 2007 to 2018 in the United States","volume":"13","author":[{"family":"Zhang","given":"Yanru"},{"family":"Silver","given":"Julie K"},{"family":"Tiwana","given":"Sabeen"},{"family":"Verduzco-Gutierrez","given":"Monica"},{"family":"Siddiqi","given":"Javed"},{"family":"Khosa","given":"Faisal"}],"issued":{"date-parts":[["2021"]]}}}],"schema":"https://github.com/citation-style-language/schema/raw/master/csl-citation.json"} </w:instrText>
        </w:r>
        <w:r>
          <w:fldChar w:fldCharType="separate"/>
        </w:r>
        <w:r>
          <w:rPr>
            <w:noProof/>
          </w:rPr>
          <w:t>(Ali et al. 2023; Kamran et al. 2022; Omoruyi et al. 2022; Xierali et al. 2017; Zhang et al. 2021)</w:t>
        </w:r>
        <w:r>
          <w:fldChar w:fldCharType="end"/>
        </w:r>
        <w:r>
          <w:t xml:space="preserve">.  </w:t>
        </w:r>
      </w:ins>
      <w:ins w:id="275" w:author="Trinity Lakin" w:date="2024-11-22T15:51:00Z" w16du:dateUtc="2024-11-22T20:51:00Z">
        <w:r>
          <w:t xml:space="preserve">However, one study stands out as examining </w:t>
        </w:r>
      </w:ins>
      <w:ins w:id="276" w:author="Trinity Lakin" w:date="2024-11-22T15:52:00Z" w16du:dateUtc="2024-11-22T20:52:00Z">
        <w:r>
          <w:t xml:space="preserve">cumulative </w:t>
        </w:r>
      </w:ins>
      <w:ins w:id="277" w:author="Trinity Lakin" w:date="2024-11-22T15:51:00Z" w16du:dateUtc="2024-11-22T20:51:00Z">
        <w:r>
          <w:t>national faculty diver</w:t>
        </w:r>
      </w:ins>
      <w:ins w:id="278" w:author="Trinity Lakin" w:date="2024-11-22T15:52:00Z" w16du:dateUtc="2024-11-22T20:52:00Z">
        <w:r>
          <w:t>sity trends over time</w:t>
        </w:r>
      </w:ins>
      <w:ins w:id="279" w:author="Trinity Lakin" w:date="2024-11-22T15:53:00Z" w16du:dateUtc="2024-11-22T20:53:00Z">
        <w:r>
          <w:t xml:space="preserve"> an</w:t>
        </w:r>
      </w:ins>
      <w:ins w:id="280" w:author="Trinity Lakin" w:date="2024-11-22T15:54:00Z" w16du:dateUtc="2024-11-22T20:54:00Z">
        <w:r>
          <w:t>d serves as a model for this dissertation</w:t>
        </w:r>
      </w:ins>
      <w:ins w:id="281" w:author="Trinity Lakin" w:date="2024-11-22T15:52:00Z" w16du:dateUtc="2024-11-22T20:52:00Z">
        <w:r>
          <w:t xml:space="preserve">. </w:t>
        </w:r>
      </w:ins>
      <w:ins w:id="282" w:author="Trinity Lakin" w:date="2024-11-13T12:26:00Z" w16du:dateUtc="2024-11-13T17:26:00Z">
        <w:r w:rsidR="00F150DE" w:rsidRPr="0061506E">
          <w:rPr>
            <w:rFonts w:cs="Times New Roman"/>
            <w:szCs w:val="24"/>
          </w:rPr>
          <w:t xml:space="preserve">Kim et al. </w:t>
        </w:r>
        <w:r w:rsidR="00F150DE" w:rsidRPr="0061506E">
          <w:rPr>
            <w:rFonts w:cs="Times New Roman"/>
            <w:szCs w:val="24"/>
          </w:rPr>
          <w:fldChar w:fldCharType="begin"/>
        </w:r>
        <w:r w:rsidR="00F150DE" w:rsidRPr="0061506E">
          <w:rPr>
            <w:rFonts w:cs="Times New Roman"/>
            <w:szCs w:val="24"/>
          </w:rPr>
          <w:instrText xml:space="preserve"> ADDIN ZOTERO_ITEM CSL_CITATION {"citationID":"8z2BfTS3","properties":{"formattedCitation":"(2021)","plainCitation":"(2021)","noteIndex":0},"citationItems":[{"id":1218,"uris":["http://zotero.org/groups/4703364/items/DQYHN7LY"],"itemData":{"id":1218,"type":"article-journal","abstract":"The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label":"page","suppress-author":true}],"schema":"https://github.com/citation-style-language/schema/raw/master/csl-citation.json"} </w:instrText>
        </w:r>
        <w:r w:rsidR="00F150DE" w:rsidRPr="0061506E">
          <w:rPr>
            <w:rFonts w:cs="Times New Roman"/>
            <w:szCs w:val="24"/>
          </w:rPr>
          <w:fldChar w:fldCharType="separate"/>
        </w:r>
        <w:r w:rsidR="00F150DE" w:rsidRPr="0061506E">
          <w:rPr>
            <w:rFonts w:cs="Times New Roman"/>
            <w:noProof/>
            <w:szCs w:val="24"/>
          </w:rPr>
          <w:t>(2021)</w:t>
        </w:r>
        <w:r w:rsidR="00F150DE" w:rsidRPr="0061506E">
          <w:rPr>
            <w:rFonts w:cs="Times New Roman"/>
            <w:szCs w:val="24"/>
          </w:rPr>
          <w:fldChar w:fldCharType="end"/>
        </w:r>
        <w:r w:rsidR="00F150DE" w:rsidRPr="0061506E">
          <w:rPr>
            <w:rFonts w:cs="Times New Roman"/>
            <w:szCs w:val="24"/>
          </w:rPr>
          <w:t xml:space="preserve"> </w:t>
        </w:r>
      </w:ins>
      <w:ins w:id="283" w:author="Trinity Lakin" w:date="2024-11-13T15:48:00Z" w16du:dateUtc="2024-11-13T20:48:00Z">
        <w:r w:rsidR="00D32E9A">
          <w:t>used data from th</w:t>
        </w:r>
      </w:ins>
      <w:ins w:id="284" w:author="Trinity Lakin" w:date="2024-11-15T10:22:00Z" w16du:dateUtc="2024-11-15T15:22:00Z">
        <w:r w:rsidR="00A33631">
          <w:t>e</w:t>
        </w:r>
      </w:ins>
      <w:ins w:id="285" w:author="Trinity Lakin" w:date="2024-11-13T15:48:00Z" w16du:dateUtc="2024-11-13T20:48:00Z">
        <w:r w:rsidR="00D32E9A">
          <w:t xml:space="preserve"> </w:t>
        </w:r>
        <w:r w:rsidR="00D32E9A" w:rsidRPr="0004186B">
          <w:t>Integrated Postsecondary Education Data System</w:t>
        </w:r>
        <w:r w:rsidR="00D32E9A">
          <w:t xml:space="preserve"> (IPEDS) to evaluate </w:t>
        </w:r>
      </w:ins>
      <w:ins w:id="286" w:author="Trinity Lakin" w:date="2024-11-13T12:26:00Z" w16du:dateUtc="2024-11-13T17:26:00Z">
        <w:r w:rsidR="00F150DE" w:rsidRPr="0061506E">
          <w:rPr>
            <w:rFonts w:cs="Times New Roman"/>
            <w:szCs w:val="24"/>
          </w:rPr>
          <w:t>the diversity of new</w:t>
        </w:r>
      </w:ins>
      <w:ins w:id="287" w:author="Trinity Lakin" w:date="2024-11-15T10:10:00Z" w16du:dateUtc="2024-11-15T15:10:00Z">
        <w:r w:rsidR="00F06C17">
          <w:rPr>
            <w:rFonts w:cs="Times New Roman"/>
            <w:szCs w:val="24"/>
          </w:rPr>
          <w:t>ly hired</w:t>
        </w:r>
      </w:ins>
      <w:ins w:id="288" w:author="Trinity Lakin" w:date="2024-11-13T12:26:00Z" w16du:dateUtc="2024-11-13T17:26:00Z">
        <w:r w:rsidR="00F150DE" w:rsidRPr="0061506E">
          <w:rPr>
            <w:rFonts w:cs="Times New Roman"/>
            <w:szCs w:val="24"/>
          </w:rPr>
          <w:t xml:space="preserve"> faculty</w:t>
        </w:r>
      </w:ins>
      <w:ins w:id="289" w:author="Trinity Lakin" w:date="2024-11-15T10:22:00Z" w16du:dateUtc="2024-11-15T15:22:00Z">
        <w:r w:rsidR="00A33631">
          <w:rPr>
            <w:rFonts w:cs="Times New Roman"/>
            <w:szCs w:val="24"/>
          </w:rPr>
          <w:t xml:space="preserve"> </w:t>
        </w:r>
      </w:ins>
      <w:ins w:id="290" w:author="Trinity Lakin" w:date="2024-11-15T10:23:00Z" w16du:dateUtc="2024-11-15T15:23:00Z">
        <w:r w:rsidR="00A33631">
          <w:rPr>
            <w:rFonts w:cs="Times New Roman"/>
            <w:szCs w:val="24"/>
          </w:rPr>
          <w:t>between 1999 and 2015</w:t>
        </w:r>
      </w:ins>
      <w:ins w:id="291" w:author="Trinity Lakin" w:date="2024-11-13T15:49:00Z" w16du:dateUtc="2024-11-13T20:49:00Z">
        <w:r w:rsidR="00D32E9A">
          <w:rPr>
            <w:rFonts w:cs="Times New Roman"/>
            <w:szCs w:val="24"/>
          </w:rPr>
          <w:t>.</w:t>
        </w:r>
      </w:ins>
      <w:ins w:id="292" w:author="Trinity Lakin" w:date="2024-11-15T10:24:00Z" w16du:dateUtc="2024-11-15T15:24:00Z">
        <w:r w:rsidR="00A33631">
          <w:rPr>
            <w:rFonts w:cs="Times New Roman"/>
            <w:szCs w:val="24"/>
          </w:rPr>
          <w:t xml:space="preserve"> </w:t>
        </w:r>
        <w:r w:rsidR="00A33631">
          <w:t xml:space="preserve">Analyses included a sample of 1,170 public and private </w:t>
        </w:r>
      </w:ins>
      <w:ins w:id="293" w:author="Trinity Lakin" w:date="2024-11-15T11:36:00Z" w16du:dateUtc="2024-11-15T16:36:00Z">
        <w:r w:rsidR="00332B0B">
          <w:lastRenderedPageBreak/>
          <w:t>not-for-profit</w:t>
        </w:r>
      </w:ins>
      <w:ins w:id="294" w:author="Trinity Lakin" w:date="2024-11-15T10:24:00Z" w16du:dateUtc="2024-11-15T15:24:00Z">
        <w:r w:rsidR="00A33631">
          <w:t xml:space="preserve"> institutions that offer baccalaureate and higher degrees in the United States which hired new faculty at least twice within the observed timeframe. </w:t>
        </w:r>
      </w:ins>
      <w:ins w:id="295" w:author="Trinity Lakin" w:date="2024-11-15T10:35:00Z" w16du:dateUtc="2024-11-15T15:35:00Z">
        <w:r w:rsidR="006206BD">
          <w:t>The study centered eight key racial and gender groups: White women, White men, Black women, Black men, Asian women, Asian men, Hispanic women, and Hispanic men. The researchers plotted faculty hiring patterns by race and gender across three time periods (before, during, and after the Great Recession) and three Carnegie classification groups: “very high research activity” doctorate (R1), “high research activity” doctorate and master’s (R2/MA), and baccalaureate (BA).</w:t>
        </w:r>
      </w:ins>
      <w:ins w:id="296" w:author="Trinity Lakin" w:date="2024-11-15T10:36:00Z" w16du:dateUtc="2024-11-15T15:36:00Z">
        <w:r w:rsidR="006206BD">
          <w:t xml:space="preserve"> </w:t>
        </w:r>
      </w:ins>
      <w:ins w:id="297" w:author="Trinity Lakin" w:date="2024-11-15T10:37:00Z" w16du:dateUtc="2024-11-15T15:37:00Z">
        <w:r w:rsidR="00CC5952">
          <w:t>Several controls were accounted for including institutional revenues, total tenure-track hires, and total tenure-line faculty.</w:t>
        </w:r>
      </w:ins>
    </w:p>
    <w:p w14:paraId="5D0D8436" w14:textId="3B54CFE1" w:rsidR="005820D9" w:rsidRPr="004467C8" w:rsidRDefault="00D32E9A">
      <w:pPr>
        <w:spacing w:line="480" w:lineRule="auto"/>
        <w:ind w:firstLine="720"/>
        <w:rPr>
          <w:ins w:id="298" w:author="Trinity Lakin" w:date="2024-11-15T12:02:00Z" w16du:dateUtc="2024-11-15T17:02:00Z"/>
        </w:rPr>
        <w:pPrChange w:id="299" w:author="Trinity Lakin" w:date="2024-11-15T12:03:00Z" w16du:dateUtc="2024-11-15T17:03:00Z">
          <w:pPr>
            <w:spacing w:line="480" w:lineRule="auto"/>
          </w:pPr>
        </w:pPrChange>
      </w:pPr>
      <w:ins w:id="300" w:author="Trinity Lakin" w:date="2024-11-13T15:49:00Z" w16du:dateUtc="2024-11-13T20:49:00Z">
        <w:r>
          <w:rPr>
            <w:rFonts w:cs="Times New Roman"/>
            <w:szCs w:val="24"/>
          </w:rPr>
          <w:t>F</w:t>
        </w:r>
      </w:ins>
      <w:ins w:id="301" w:author="Trinity Lakin" w:date="2024-11-13T12:26:00Z" w16du:dateUtc="2024-11-13T17:26:00Z">
        <w:r w:rsidR="00F150DE" w:rsidRPr="0061506E">
          <w:rPr>
            <w:rFonts w:cs="Times New Roman"/>
            <w:szCs w:val="24"/>
          </w:rPr>
          <w:t>inding</w:t>
        </w:r>
      </w:ins>
      <w:ins w:id="302" w:author="Trinity Lakin" w:date="2024-11-13T15:50:00Z" w16du:dateUtc="2024-11-13T20:50:00Z">
        <w:r>
          <w:rPr>
            <w:rFonts w:cs="Times New Roman"/>
            <w:szCs w:val="24"/>
          </w:rPr>
          <w:t>s revealed</w:t>
        </w:r>
      </w:ins>
      <w:ins w:id="303" w:author="Trinity Lakin" w:date="2024-11-13T12:26:00Z" w16du:dateUtc="2024-11-13T17:26:00Z">
        <w:r w:rsidR="00F150DE" w:rsidRPr="0061506E">
          <w:rPr>
            <w:rFonts w:cs="Times New Roman"/>
            <w:szCs w:val="24"/>
          </w:rPr>
          <w:t xml:space="preserve"> an overall decline in tenure-track hires which disproportionately affected Black, Hispanic, and Asian American scholars. </w:t>
        </w:r>
      </w:ins>
      <w:ins w:id="304" w:author="Trinity Lakin" w:date="2024-11-15T11:55:00Z" w16du:dateUtc="2024-11-15T16:55:00Z">
        <w:r w:rsidR="007D66A0">
          <w:t xml:space="preserve">Between 1999 and 2007, hiring of Black, Hispanic, and Asian men and women in public institutions had been rising. The number of newly hired Asian women faculty nearly doubled between these years (97.8% increase). Following Asian women, the largest hiring gains were observed by Asian men (46.2%), Hispanic men (32.1%), and Black women (29.5%). Hiring of White women remained </w:t>
        </w:r>
        <w:proofErr w:type="gramStart"/>
        <w:r w:rsidR="007D66A0">
          <w:t>fairly constant</w:t>
        </w:r>
        <w:proofErr w:type="gramEnd"/>
        <w:r w:rsidR="007D66A0">
          <w:t xml:space="preserve"> (4.0% increase) and hires of White men </w:t>
        </w:r>
      </w:ins>
      <w:ins w:id="305" w:author="Trinity Lakin" w:date="2024-11-22T20:11:00Z" w16du:dateUtc="2024-11-23T01:11:00Z">
        <w:r w:rsidR="00D36492">
          <w:t>were</w:t>
        </w:r>
      </w:ins>
      <w:ins w:id="306" w:author="Trinity Lakin" w:date="2024-11-15T11:55:00Z" w16du:dateUtc="2024-11-15T16:55:00Z">
        <w:r w:rsidR="007D66A0">
          <w:t xml:space="preserve"> declining (8.5% decrease). </w:t>
        </w:r>
      </w:ins>
      <w:ins w:id="307" w:author="Trinity Lakin" w:date="2024-11-15T11:57:00Z" w16du:dateUtc="2024-11-15T16:57:00Z">
        <w:r w:rsidR="009535F8">
          <w:rPr>
            <w:rFonts w:cs="Times New Roman"/>
            <w:szCs w:val="24"/>
          </w:rPr>
          <w:t>During the recession</w:t>
        </w:r>
      </w:ins>
      <w:ins w:id="308" w:author="Trinity Lakin" w:date="2024-11-15T11:32:00Z" w16du:dateUtc="2024-11-15T16:32:00Z">
        <w:r w:rsidR="00332B0B" w:rsidRPr="0061506E">
          <w:rPr>
            <w:rFonts w:cs="Times New Roman"/>
            <w:szCs w:val="24"/>
          </w:rPr>
          <w:t xml:space="preserve">, all six minority groups saw the biggest proportional declines in hiring in R1 schools while </w:t>
        </w:r>
      </w:ins>
      <w:ins w:id="309" w:author="Trinity Lakin" w:date="2024-11-22T20:12:00Z" w16du:dateUtc="2024-11-23T01:12:00Z">
        <w:r w:rsidR="00D36492">
          <w:rPr>
            <w:rFonts w:cs="Times New Roman"/>
            <w:szCs w:val="24"/>
          </w:rPr>
          <w:t>W</w:t>
        </w:r>
      </w:ins>
      <w:ins w:id="310" w:author="Trinity Lakin" w:date="2024-11-15T11:32:00Z" w16du:dateUtc="2024-11-15T16:32:00Z">
        <w:r w:rsidR="00332B0B" w:rsidRPr="0061506E">
          <w:rPr>
            <w:rFonts w:cs="Times New Roman"/>
            <w:szCs w:val="24"/>
          </w:rPr>
          <w:t>hite women and men saw the biggest gains.</w:t>
        </w:r>
      </w:ins>
      <w:ins w:id="311" w:author="Trinity Lakin" w:date="2024-11-15T11:35:00Z" w16du:dateUtc="2024-11-15T16:35:00Z">
        <w:r w:rsidR="00332B0B">
          <w:rPr>
            <w:rFonts w:cs="Times New Roman"/>
            <w:szCs w:val="24"/>
          </w:rPr>
          <w:t xml:space="preserve"> This trend was much more prominent in public institutions than private not-for-profit institutions.</w:t>
        </w:r>
      </w:ins>
      <w:ins w:id="312" w:author="Trinity Lakin" w:date="2024-11-15T11:34:00Z" w16du:dateUtc="2024-11-15T16:34:00Z">
        <w:r w:rsidR="00332B0B">
          <w:rPr>
            <w:rFonts w:cs="Times New Roman"/>
            <w:szCs w:val="24"/>
          </w:rPr>
          <w:t xml:space="preserve"> </w:t>
        </w:r>
        <w:r w:rsidR="00332B0B">
          <w:t>The steepest hiring losses in public institutions during the Great Recession were experienced by Black women (45.6% decline) and Black men (43.0% decline), notably larger than the losses observed for White men and women (31.5% and 31.9%, respectively).</w:t>
        </w:r>
      </w:ins>
      <w:ins w:id="313" w:author="Trinity Lakin" w:date="2024-11-15T11:41:00Z" w16du:dateUtc="2024-11-15T16:41:00Z">
        <w:r w:rsidR="00937DC6">
          <w:t xml:space="preserve"> </w:t>
        </w:r>
      </w:ins>
      <w:ins w:id="314" w:author="Trinity Lakin" w:date="2024-11-15T12:02:00Z" w16du:dateUtc="2024-11-15T17:02:00Z">
        <w:r w:rsidR="005820D9">
          <w:t xml:space="preserve">Between 2009 and 2015, only three groups were able to recover their positions in faculty hiring: Hispanic men (returned to pre-recession levels), Hispanic women </w:t>
        </w:r>
        <w:r w:rsidR="005820D9">
          <w:lastRenderedPageBreak/>
          <w:t>(exceeded pre-recession levels by 13.5%), and Asian women (exceeded pre-recession levels by 5.1%).</w:t>
        </w:r>
      </w:ins>
    </w:p>
    <w:p w14:paraId="24646E18" w14:textId="6207134C" w:rsidR="007570EF" w:rsidRDefault="00937DC6" w:rsidP="007570EF">
      <w:pPr>
        <w:spacing w:line="480" w:lineRule="auto"/>
        <w:ind w:firstLine="720"/>
        <w:rPr>
          <w:ins w:id="315" w:author="Trinity Lakin" w:date="2024-11-17T16:58:00Z" w16du:dateUtc="2024-11-17T21:58:00Z"/>
        </w:rPr>
      </w:pPr>
      <w:ins w:id="316" w:author="Trinity Lakin" w:date="2024-11-15T11:41:00Z" w16du:dateUtc="2024-11-15T16:41:00Z">
        <w:r w:rsidRPr="000F24A3">
          <w:t xml:space="preserve">R2/MA schools saw the largest numerical declines in the hiring of women and </w:t>
        </w:r>
        <w:r>
          <w:t>people</w:t>
        </w:r>
        <w:r w:rsidRPr="000F24A3">
          <w:t xml:space="preserve"> of color after 2007 and </w:t>
        </w:r>
        <w:r>
          <w:t xml:space="preserve">experienced </w:t>
        </w:r>
        <w:r w:rsidRPr="000F24A3">
          <w:t>the slowest recoveries</w:t>
        </w:r>
        <w:r>
          <w:t xml:space="preserve">. After controlling for institutional revenue, total hires, and faculty size, the greatest proportional declines in diversity of newly hired faculty were in R1 institutions, followed by R2/MA institutions. </w:t>
        </w:r>
      </w:ins>
      <w:ins w:id="317" w:author="Trinity Lakin" w:date="2024-11-13T12:26:00Z" w16du:dateUtc="2024-11-13T17:26:00Z">
        <w:r w:rsidR="00F150DE" w:rsidRPr="0061506E">
          <w:rPr>
            <w:rFonts w:cs="Times New Roman"/>
            <w:szCs w:val="24"/>
          </w:rPr>
          <w:t>To</w:t>
        </w:r>
      </w:ins>
      <w:ins w:id="318" w:author="Trinity Lakin" w:date="2024-11-15T11:01:00Z" w16du:dateUtc="2024-11-15T16:01:00Z">
        <w:r w:rsidR="00D95D70">
          <w:rPr>
            <w:rFonts w:cs="Times New Roman"/>
            <w:szCs w:val="24"/>
          </w:rPr>
          <w:t xml:space="preserve"> </w:t>
        </w:r>
      </w:ins>
      <w:ins w:id="319" w:author="Trinity Lakin" w:date="2024-11-13T12:26:00Z" w16du:dateUtc="2024-11-13T17:26:00Z">
        <w:r w:rsidR="00F150DE" w:rsidRPr="0061506E">
          <w:rPr>
            <w:rFonts w:cs="Times New Roman"/>
            <w:szCs w:val="24"/>
          </w:rPr>
          <w:t xml:space="preserve">explain this, the authors concluded that institutions facing financial pressures may prioritize cost-cutting measures that negatively affect the recruitment of women and racial minority faculty. These findings highlight how budgeting constraints due to broader economic uncertainty can </w:t>
        </w:r>
        <w:r w:rsidR="00F150DE">
          <w:rPr>
            <w:rFonts w:cs="Times New Roman"/>
            <w:szCs w:val="24"/>
          </w:rPr>
          <w:t>contribute to the underrepresentation of faculty of color, regardless of whether the university seeks to have a more diverse faculty</w:t>
        </w:r>
        <w:r w:rsidR="00F150DE" w:rsidRPr="0061506E">
          <w:rPr>
            <w:rFonts w:cs="Times New Roman"/>
            <w:szCs w:val="24"/>
          </w:rPr>
          <w:t>.</w:t>
        </w:r>
      </w:ins>
      <w:ins w:id="320" w:author="Trinity Lakin" w:date="2024-11-15T11:03:00Z" w16du:dateUtc="2024-11-15T16:03:00Z">
        <w:r w:rsidR="00D95D70">
          <w:rPr>
            <w:rFonts w:cs="Times New Roman"/>
            <w:szCs w:val="24"/>
          </w:rPr>
          <w:t xml:space="preserve"> </w:t>
        </w:r>
        <w:r w:rsidR="00D95D70">
          <w:t xml:space="preserve">This study is limited in that </w:t>
        </w:r>
      </w:ins>
      <w:ins w:id="321" w:author="Trinity Lakin" w:date="2024-11-15T11:41:00Z" w16du:dateUtc="2024-11-15T16:41:00Z">
        <w:r>
          <w:t>the analysis</w:t>
        </w:r>
      </w:ins>
      <w:ins w:id="322" w:author="Trinity Lakin" w:date="2024-11-15T11:03:00Z" w16du:dateUtc="2024-11-15T16:03:00Z">
        <w:r w:rsidR="00D95D70">
          <w:t xml:space="preserve"> accounts only for meso-level institutional factors including revenue and faculty size, leaving out </w:t>
        </w:r>
      </w:ins>
      <w:ins w:id="323" w:author="Trinity Lakin" w:date="2024-11-15T11:38:00Z" w16du:dateUtc="2024-11-15T16:38:00Z">
        <w:r>
          <w:t xml:space="preserve">data on </w:t>
        </w:r>
      </w:ins>
      <w:ins w:id="324" w:author="Trinity Lakin" w:date="2024-11-15T11:03:00Z" w16du:dateUtc="2024-11-15T16:03:00Z">
        <w:r w:rsidR="00D95D70">
          <w:t xml:space="preserve">macro-level contextual factors such as economic conditions or political influences which may also affect diversity in faculty hiring. </w:t>
        </w:r>
      </w:ins>
      <w:ins w:id="325" w:author="Trinity Lakin" w:date="2024-11-15T11:40:00Z" w16du:dateUtc="2024-11-15T16:40:00Z">
        <w:r>
          <w:t>As such, t</w:t>
        </w:r>
      </w:ins>
      <w:ins w:id="326" w:author="Trinity Lakin" w:date="2024-11-15T11:39:00Z" w16du:dateUtc="2024-11-15T16:39:00Z">
        <w:r>
          <w:t xml:space="preserve">heir conclusions on the cause </w:t>
        </w:r>
      </w:ins>
      <w:ins w:id="327" w:author="Trinity Lakin" w:date="2024-11-15T11:40:00Z" w16du:dateUtc="2024-11-15T16:40:00Z">
        <w:r>
          <w:t>of disproportionate declines in hiring are more speculative than inferential.</w:t>
        </w:r>
      </w:ins>
      <w:ins w:id="328" w:author="Trinity Lakin" w:date="2024-11-15T11:39:00Z" w16du:dateUtc="2024-11-15T16:39:00Z">
        <w:r>
          <w:t xml:space="preserve"> </w:t>
        </w:r>
      </w:ins>
      <w:ins w:id="329" w:author="Trinity Lakin" w:date="2024-11-15T11:03:00Z" w16du:dateUtc="2024-11-15T16:03:00Z">
        <w:r w:rsidR="00D95D70">
          <w:t>Although Kim et al. provide a compelling look into the overarching trends of racial and gender diversity in faculty hiring across time, we still do not understand if or how larger social, political, and economic factors contribute to shaping faculty diversity.</w:t>
        </w:r>
      </w:ins>
      <w:ins w:id="330" w:author="Trinity Lakin" w:date="2024-11-22T15:54:00Z" w16du:dateUtc="2024-11-22T20:54:00Z">
        <w:r w:rsidR="00701174">
          <w:t xml:space="preserve"> This dissertation will extend the work of Kim and Stout to provide a comprehensive analysis of faculty diversity</w:t>
        </w:r>
      </w:ins>
      <w:ins w:id="331" w:author="Trinity Lakin" w:date="2024-11-22T17:31:00Z" w16du:dateUtc="2024-11-22T22:31:00Z">
        <w:r w:rsidR="007556E0">
          <w:t xml:space="preserve"> over time</w:t>
        </w:r>
      </w:ins>
      <w:ins w:id="332" w:author="Trinity Lakin" w:date="2024-11-22T15:55:00Z" w16du:dateUtc="2024-11-22T20:55:00Z">
        <w:r w:rsidR="00701174">
          <w:t>, and the impact of macro-level political and economic factors on faculty diversity.</w:t>
        </w:r>
      </w:ins>
    </w:p>
    <w:p w14:paraId="4F643921" w14:textId="21F8B642" w:rsidR="00201AEF" w:rsidRPr="00D95D70" w:rsidRDefault="007570EF">
      <w:pPr>
        <w:pStyle w:val="NormalWeb"/>
        <w:spacing w:before="0" w:beforeAutospacing="0" w:after="0" w:afterAutospacing="0" w:line="480" w:lineRule="auto"/>
        <w:outlineLvl w:val="1"/>
        <w:rPr>
          <w:i/>
          <w:iCs/>
        </w:rPr>
        <w:pPrChange w:id="333" w:author="Trinity Lakin" w:date="2024-11-15T11:05:00Z" w16du:dateUtc="2024-11-15T16:05:00Z">
          <w:pPr>
            <w:pStyle w:val="NormalWeb"/>
            <w:spacing w:before="0" w:beforeAutospacing="0" w:after="0" w:afterAutospacing="0" w:line="480" w:lineRule="auto"/>
          </w:pPr>
        </w:pPrChange>
      </w:pPr>
      <w:del w:id="334" w:author="Trinity Lakin" w:date="2024-11-22T15:50:00Z" w16du:dateUtc="2024-11-22T20:50:00Z">
        <w:r w:rsidDel="00701174">
          <w:fldChar w:fldCharType="begin"/>
        </w:r>
        <w:r w:rsidDel="00701174">
          <w:delInstrText xml:space="preserve"> ADDIN ZOTERO_ITEM CSL_CITATION {"citationID":"VUjqi4TB","properties":{"formattedCitation":"(Ali et al. 2023; Kamran et al. 2022; Omoruyi et al. 2022; Xierali et al. 2017; Zhang et al. 2021)","plainCitation":"(Ali et al. 2023; Kamran et al. 2022; Omoruyi et al. 2022; Xierali et al. 2017; Zhang et al. 2021)","noteIndex":0},"citationItems":[{"id":1568,"uris":["http://zotero.org/groups/4703364/items/KEHGS8MS"],"itemData":{"id":1568,"type":"article-journal","container-title":"JAMA ophthalmology","issue":"11","note":"publisher: American Medical Association","page":"1021–1028","title":"Ophthalmology faculty diversity trends in the US","volume":"141","author":[{"family":"Ali","given":"Arsalan A"},{"family":"Chauhan","given":"Muhammad Z"},{"family":"Doty","given":"Madison"},{"family":"Bui","given":"Tommy"},{"family":"Phillips","given":"Paul H"},{"family":"Sallam","given":"Ahmed B"}],"issued":{"date-parts":[["2023"]]}}},{"id":1572,"uris":["http://zotero.org/groups/4703364/items/H4E855AZ"],"itemData":{"id":1572,"type":"article-journal","container-title":"JAMA oncology","issue":"2","note":"publisher: American Medical Association","page":"221–229","title":"Diversity trends by sex and underrepresented in medicine status among US radiation and medical oncology faculty over 5 decades","volume":"8","author":[{"family":"Kamran","given":"Sophia C"},{"family":"Niemierko","given":"Andrzej"},{"family":"Deville","given":"Curtiland"},{"family":"Vapiwala","given":"Neha"}],"issued":{"date-parts":[["2022"]]}}},{"id":1567,"uris":["http://zotero.org/groups/4703364/items/WYPQRDQ6"],"itemData":{"id":1567,"type":"article-journal","container-title":"Pediatrics","issue":"3","note":"publisher: American Academy of Pediatrics Itasca, IL, USA","page":"e2021055472","title":"Trends in the diversity of pediatric faculty: 2000 to 2020","volume":"150","author":[{"family":"Omoruyi","given":"Emma A"},{"family":"Orr","given":"Colin J"},{"family":"Russell","given":"Greg"},{"family":"Montez","given":"Kimberly"}],"issued":{"date-parts":[["2022"]]}}},{"id":1573,"uris":["http://zotero.org/groups/4703364/items/4WGHDQRZ"],"itemData":{"id":1573,"type":"article-journal","container-title":"The Journal of the American Board of Family Medicine","issue":"1","note":"publisher: Am Board Family Med","page":"100–103","title":"Increasing family medicine faculty diversity still lags population trends","volume":"30","author":[{"family":"Xierali","given":"Imam M"},{"family":"Nivet","given":"Marc A"},{"family":"Gaglioti","given":"Anne H"},{"family":"Liaw","given":"Winston R"},{"family":"Bazemore","given":"Andrew W"}],"issued":{"date-parts":[["2017"]]}}},{"id":1571,"uris":["http://zotero.org/groups/4703364/items/54INP54J"],"itemData":{"id":1571,"type":"article-journal","container-title":"PM&amp;R","issue":"9","note":"publisher: Wiley Online Library","page":"994–1004","title":"Physical medicine and rehabilitation faculty diversity trends by sex, race, and ethnicity, 2007 to 2018 in the United States","volume":"13","author":[{"family":"Zhang","given":"Yanru"},{"family":"Silver","given":"Julie K"},{"family":"Tiwana","given":"Sabeen"},{"family":"Verduzco-Gutierrez","given":"Monica"},{"family":"Siddiqi","given":"Javed"},{"family":"Khosa","given":"Faisal"}],"issued":{"date-parts":[["2021"]]}}}],"schema":"https://github.com/citation-style-language/schema/raw/master/csl-citation.json"} </w:delInstrText>
        </w:r>
        <w:r w:rsidDel="00701174">
          <w:fldChar w:fldCharType="separate"/>
        </w:r>
        <w:r w:rsidDel="00701174">
          <w:rPr>
            <w:noProof/>
          </w:rPr>
          <w:delText>(Ali et al. 2023; Kamran et al. 2022; Omoruyi et al. 2022; Xierali et al. 2017; Zhang et al. 2021)</w:delText>
        </w:r>
        <w:r w:rsidDel="00701174">
          <w:fldChar w:fldCharType="end"/>
        </w:r>
      </w:del>
      <w:bookmarkStart w:id="335" w:name="_Toc182854177"/>
      <w:r w:rsidR="00201AEF" w:rsidRPr="00D95D70">
        <w:rPr>
          <w:i/>
          <w:iCs/>
        </w:rPr>
        <w:t>Factors Shaping Faculty Diversity</w:t>
      </w:r>
      <w:bookmarkEnd w:id="335"/>
    </w:p>
    <w:p w14:paraId="7C985D6E" w14:textId="1E4EC83B" w:rsidR="00E22328" w:rsidRPr="0061506E" w:rsidRDefault="00E22328" w:rsidP="00BA1501">
      <w:pPr>
        <w:pStyle w:val="NormalWeb"/>
        <w:spacing w:before="0" w:beforeAutospacing="0" w:after="0" w:afterAutospacing="0" w:line="480" w:lineRule="auto"/>
        <w:ind w:firstLine="720"/>
      </w:pPr>
      <w:r w:rsidRPr="0061506E">
        <w:t xml:space="preserve">The </w:t>
      </w:r>
      <w:r w:rsidR="00C60668" w:rsidRPr="0061506E">
        <w:t xml:space="preserve">condition of </w:t>
      </w:r>
      <w:r w:rsidRPr="0061506E">
        <w:t xml:space="preserve">racial and gender diversity </w:t>
      </w:r>
      <w:r w:rsidR="00C60668" w:rsidRPr="0061506E">
        <w:t>within</w:t>
      </w:r>
      <w:r w:rsidRPr="0061506E">
        <w:t xml:space="preserve"> faculty hiring, promotion, and tenure is complex and influenced by both overarching and context-specific </w:t>
      </w:r>
      <w:del w:id="336" w:author="Trinity Lakin" w:date="2024-10-03T14:13:00Z" w16du:dateUtc="2024-10-03T18:13:00Z">
        <w:r w:rsidRPr="0061506E" w:rsidDel="00201AEF">
          <w:delText>trends</w:delText>
        </w:r>
      </w:del>
      <w:ins w:id="337" w:author="Trinity Lakin" w:date="2024-10-03T14:13:00Z" w16du:dateUtc="2024-10-03T18:13:00Z">
        <w:r w:rsidR="00201AEF">
          <w:t>factors</w:t>
        </w:r>
      </w:ins>
      <w:r w:rsidRPr="0061506E">
        <w:t xml:space="preserve">. Broadly, patterns of </w:t>
      </w:r>
      <w:r w:rsidRPr="0061506E">
        <w:lastRenderedPageBreak/>
        <w:t xml:space="preserve">inequity persist across academic institutions, where </w:t>
      </w:r>
      <w:r w:rsidR="00C60668" w:rsidRPr="0061506E">
        <w:t xml:space="preserve">women and racial minorities </w:t>
      </w:r>
      <w:r w:rsidRPr="0061506E">
        <w:t xml:space="preserve">face barriers to </w:t>
      </w:r>
      <w:r w:rsidR="005807E5" w:rsidRPr="0061506E">
        <w:t xml:space="preserve">career </w:t>
      </w:r>
      <w:r w:rsidRPr="0061506E">
        <w:t>advancement. However, this dynamic is further complicated by factors such as economic uncertainty, state partisan control,</w:t>
      </w:r>
      <w:r w:rsidR="00456E1F" w:rsidRPr="0061506E">
        <w:t xml:space="preserve"> and the COVID-19 pandemic,</w:t>
      </w:r>
      <w:r w:rsidRPr="0061506E">
        <w:t xml:space="preserve"> all of which have distinct impacts on faculty diversity.</w:t>
      </w:r>
    </w:p>
    <w:p w14:paraId="3A16FFB9" w14:textId="1BA0A2F5" w:rsidR="00B45A07" w:rsidRPr="0061506E" w:rsidRDefault="00B45A07" w:rsidP="00A4080A">
      <w:pPr>
        <w:pStyle w:val="NormalWeb"/>
        <w:spacing w:before="0" w:beforeAutospacing="0" w:after="0" w:afterAutospacing="0" w:line="480" w:lineRule="auto"/>
        <w:ind w:firstLine="720"/>
        <w:outlineLvl w:val="2"/>
      </w:pPr>
      <w:bookmarkStart w:id="338" w:name="_Toc182854178"/>
      <w:r w:rsidRPr="0061506E">
        <w:rPr>
          <w:u w:val="single"/>
        </w:rPr>
        <w:t>Racial and Gender Diversity in Faculty Hiring, Promotion, and Tenure</w:t>
      </w:r>
      <w:bookmarkEnd w:id="338"/>
    </w:p>
    <w:p w14:paraId="6F327D88" w14:textId="77777777" w:rsidR="006F3FFA" w:rsidRDefault="00C553C7" w:rsidP="006F3FFA">
      <w:pPr>
        <w:spacing w:line="480" w:lineRule="auto"/>
        <w:ind w:firstLine="720"/>
        <w:rPr>
          <w:ins w:id="339" w:author="Trinity Lakin" w:date="2024-11-17T16:05:00Z" w16du:dateUtc="2024-11-17T21:05:00Z"/>
          <w:rFonts w:cs="Times New Roman"/>
          <w:szCs w:val="24"/>
        </w:rPr>
      </w:pPr>
      <w:r>
        <w:rPr>
          <w:rFonts w:cs="Times New Roman"/>
          <w:szCs w:val="24"/>
        </w:rPr>
        <w:t>Race and gender strongly influence</w:t>
      </w:r>
      <w:r w:rsidR="00376294" w:rsidRPr="0061506E">
        <w:rPr>
          <w:rFonts w:cs="Times New Roman"/>
          <w:szCs w:val="24"/>
        </w:rPr>
        <w:t xml:space="preserve"> the experiences of faculty in hiring, promotion, and tenure processes</w:t>
      </w:r>
      <w:r w:rsidR="00A22AFA">
        <w:rPr>
          <w:rFonts w:cs="Times New Roman"/>
          <w:szCs w:val="24"/>
        </w:rPr>
        <w:t>.</w:t>
      </w:r>
      <w:ins w:id="340" w:author="Trinity Lakin" w:date="2024-11-01T15:37:00Z" w16du:dateUtc="2024-11-01T19:37:00Z">
        <w:r w:rsidR="002509A6" w:rsidRPr="002509A6">
          <w:t xml:space="preserve"> </w:t>
        </w:r>
      </w:ins>
      <w:ins w:id="341" w:author="Trinity Lakin" w:date="2024-11-01T15:38:00Z" w16du:dateUtc="2024-11-01T19:38:00Z">
        <w:r w:rsidR="002509A6">
          <w:rPr>
            <w:rFonts w:cs="Times New Roman"/>
            <w:szCs w:val="24"/>
          </w:rPr>
          <w:t>A</w:t>
        </w:r>
      </w:ins>
      <w:ins w:id="342" w:author="Trinity Lakin" w:date="2024-11-01T15:37:00Z" w16du:dateUtc="2024-11-01T19:37:00Z">
        <w:r w:rsidR="002509A6" w:rsidRPr="002509A6">
          <w:rPr>
            <w:rFonts w:cs="Times New Roman"/>
            <w:szCs w:val="24"/>
          </w:rPr>
          <w:t>mong those institutions, administrators, faculty, and students who support the promotion of diversity in academi</w:t>
        </w:r>
        <w:r w:rsidR="002509A6">
          <w:rPr>
            <w:rFonts w:cs="Times New Roman"/>
            <w:szCs w:val="24"/>
          </w:rPr>
          <w:t>a</w:t>
        </w:r>
      </w:ins>
      <w:del w:id="343" w:author="Trinity Lakin" w:date="2024-11-01T15:37:00Z" w16du:dateUtc="2024-11-01T19:37:00Z">
        <w:r w:rsidR="00FD1C89" w:rsidRPr="0061506E" w:rsidDel="002509A6">
          <w:rPr>
            <w:rFonts w:cs="Times New Roman"/>
            <w:szCs w:val="24"/>
          </w:rPr>
          <w:delText xml:space="preserve"> </w:delText>
        </w:r>
        <w:commentRangeStart w:id="344"/>
        <w:r w:rsidR="00FD1C89" w:rsidRPr="0061506E" w:rsidDel="002509A6">
          <w:rPr>
            <w:rFonts w:cs="Times New Roman"/>
            <w:szCs w:val="24"/>
          </w:rPr>
          <w:delText>Despite a broad support among university faculty, students, and administration for the promotion of diversity in academia</w:delText>
        </w:r>
        <w:commentRangeEnd w:id="344"/>
        <w:r w:rsidR="002A36FE" w:rsidDel="002509A6">
          <w:rPr>
            <w:rStyle w:val="CommentReference"/>
          </w:rPr>
          <w:commentReference w:id="344"/>
        </w:r>
      </w:del>
      <w:r w:rsidR="00FD1C89" w:rsidRPr="0061506E">
        <w:rPr>
          <w:rFonts w:cs="Times New Roman"/>
          <w:szCs w:val="24"/>
        </w:rPr>
        <w:t xml:space="preserve">, this support often remains abstract and does not translate into tangibly improved outcomes for women and racial minorities in the academic job market. Carey et al. </w:t>
      </w:r>
      <w:r w:rsidR="00FD1C89" w:rsidRPr="0061506E">
        <w:rPr>
          <w:rFonts w:cs="Times New Roman"/>
          <w:szCs w:val="24"/>
        </w:rPr>
        <w:fldChar w:fldCharType="begin"/>
      </w:r>
      <w:r w:rsidR="00FD1C89" w:rsidRPr="0061506E">
        <w:rPr>
          <w:rFonts w:cs="Times New Roman"/>
          <w:szCs w:val="24"/>
        </w:rPr>
        <w:instrText xml:space="preserve"> ADDIN ZOTERO_ITEM CSL_CITATION {"citationID":"YxIlNhsD","properties":{"formattedCitation":"(2020)","plainCitation":"(2020)","noteIndex":0},"citationItems":[{"id":1226,"uris":["http://zotero.org/groups/4703364/items/QE97NAX5"],"itemData":{"id":1226,"type":"article-journal","abstract":"What explains the scarcity of women and under-represented minorities among university faculty relative to their share of Ph.D. recipients? Among many potential explanations, we focus on the “demand” side of faculty diversity. Using fully randomized conjoint analysis, we explore patterns of support for, and resistance to, the hiring of faculty candidates from diﬀerent social groups at two large public universities in the U.S. We ﬁnd that faculty are strongly supportive of diversity: holding other attributes of (hypothetical) candidates constant, for example, faculty at both universities are between 11 and 21 percentage points more likely to prefer a Hispanic, black, or Native American candidate to a white one. Furthermore, preferences for diversity in faculty hiring are stronger among faculty than among students. These results suggest that the primary reason for the lack of diversity among faculty is not a lack of desire to hire them, but the accumulation of implicit and institutionalized biases, and their related consequences, at later stages in the pipeline.","container-title":"Politics, Groups, and Identities","DOI":"10.1080/21565503.2018.1491866","ISSN":"2156-5503, 2156-5511","issue":"3","journalAbbreviation":"Politics, Groups, and Identities","language":"en","page":"535-553","source":"DOI.org (Crossref)","title":"Who wants to hire a more diverse faculty? A conjoint analysis of faculty and student preferences for gender and racial/ethnic diversity","title-short":"Who wants to hire a more diverse faculty?","volume":"8","author":[{"family":"Carey","given":"John M."},{"family":"Carman","given":"Kevin R."},{"family":"Clayton","given":"Katherine P."},{"family":"Horiuchi","given":"Yusaku"},{"family":"Htun","given":"Mala"},{"family":"Ortiz","given":"Brittany"}],"issued":{"date-parts":[["2020",5,26]]}},"label":"page","suppress-author":true}],"schema":"https://github.com/citation-style-language/schema/raw/master/csl-citation.json"} </w:instrText>
      </w:r>
      <w:r w:rsidR="00FD1C89" w:rsidRPr="0061506E">
        <w:rPr>
          <w:rFonts w:cs="Times New Roman"/>
          <w:szCs w:val="24"/>
        </w:rPr>
        <w:fldChar w:fldCharType="separate"/>
      </w:r>
      <w:r w:rsidR="00FD1C89" w:rsidRPr="0061506E">
        <w:rPr>
          <w:rFonts w:cs="Times New Roman"/>
          <w:noProof/>
          <w:szCs w:val="24"/>
        </w:rPr>
        <w:t>(2020)</w:t>
      </w:r>
      <w:r w:rsidR="00FD1C89" w:rsidRPr="0061506E">
        <w:rPr>
          <w:rFonts w:cs="Times New Roman"/>
          <w:szCs w:val="24"/>
        </w:rPr>
        <w:fldChar w:fldCharType="end"/>
      </w:r>
      <w:r w:rsidR="00FD1C89" w:rsidRPr="0061506E">
        <w:rPr>
          <w:rFonts w:cs="Times New Roman"/>
          <w:szCs w:val="24"/>
        </w:rPr>
        <w:t xml:space="preserve"> investigated this discrepancy though their experimental study of </w:t>
      </w:r>
      <w:r w:rsidR="00685273" w:rsidRPr="0061506E">
        <w:rPr>
          <w:rFonts w:cs="Times New Roman"/>
          <w:szCs w:val="24"/>
        </w:rPr>
        <w:t>faculty and student preferences for diversity in hiring decisions</w:t>
      </w:r>
      <w:ins w:id="345" w:author="Trinity Lakin" w:date="2024-11-13T12:20:00Z" w16du:dateUtc="2024-11-13T17:20:00Z">
        <w:r w:rsidR="003B2DED">
          <w:rPr>
            <w:rFonts w:cs="Times New Roman"/>
            <w:szCs w:val="24"/>
          </w:rPr>
          <w:t xml:space="preserve"> at two large public universities in the </w:t>
        </w:r>
      </w:ins>
      <w:ins w:id="346" w:author="Trinity Lakin" w:date="2024-11-13T12:21:00Z" w16du:dateUtc="2024-11-13T17:21:00Z">
        <w:r w:rsidR="003B2DED">
          <w:rPr>
            <w:rFonts w:cs="Times New Roman"/>
            <w:szCs w:val="24"/>
          </w:rPr>
          <w:t xml:space="preserve">Western </w:t>
        </w:r>
      </w:ins>
      <w:ins w:id="347" w:author="Trinity Lakin" w:date="2024-11-13T12:20:00Z" w16du:dateUtc="2024-11-13T17:20:00Z">
        <w:r w:rsidR="003B2DED">
          <w:rPr>
            <w:rFonts w:cs="Times New Roman"/>
            <w:szCs w:val="24"/>
          </w:rPr>
          <w:t>U.S</w:t>
        </w:r>
      </w:ins>
      <w:r w:rsidR="00685273" w:rsidRPr="0061506E">
        <w:rPr>
          <w:rFonts w:cs="Times New Roman"/>
          <w:szCs w:val="24"/>
        </w:rPr>
        <w:t>. Participants were presented with the profiles two hypothetical candidates with identical qualifications, differing only in the</w:t>
      </w:r>
      <w:ins w:id="348" w:author="Trinity Lakin" w:date="2024-11-13T12:25:00Z" w16du:dateUtc="2024-11-13T17:25:00Z">
        <w:r w:rsidR="00F150DE">
          <w:rPr>
            <w:rFonts w:cs="Times New Roman"/>
            <w:szCs w:val="24"/>
          </w:rPr>
          <w:t xml:space="preserve"> listed</w:t>
        </w:r>
      </w:ins>
      <w:r w:rsidR="00685273" w:rsidRPr="0061506E">
        <w:rPr>
          <w:rFonts w:cs="Times New Roman"/>
          <w:szCs w:val="24"/>
        </w:rPr>
        <w:t xml:space="preserve"> </w:t>
      </w:r>
      <w:commentRangeStart w:id="349"/>
      <w:r w:rsidR="00685273" w:rsidRPr="0061506E">
        <w:rPr>
          <w:rFonts w:cs="Times New Roman"/>
          <w:szCs w:val="24"/>
        </w:rPr>
        <w:t xml:space="preserve">race </w:t>
      </w:r>
      <w:ins w:id="350" w:author="Trinity Lakin" w:date="2024-11-13T12:25:00Z" w16du:dateUtc="2024-11-13T17:25:00Z">
        <w:r w:rsidR="00F150DE">
          <w:rPr>
            <w:rFonts w:cs="Times New Roman"/>
            <w:szCs w:val="24"/>
          </w:rPr>
          <w:t xml:space="preserve">and gender </w:t>
        </w:r>
      </w:ins>
      <w:r w:rsidR="00685273" w:rsidRPr="0061506E">
        <w:rPr>
          <w:rFonts w:cs="Times New Roman"/>
          <w:szCs w:val="24"/>
        </w:rPr>
        <w:t>of the candidate</w:t>
      </w:r>
      <w:commentRangeEnd w:id="349"/>
      <w:r w:rsidR="00A22AFA">
        <w:rPr>
          <w:rStyle w:val="CommentReference"/>
        </w:rPr>
        <w:commentReference w:id="349"/>
      </w:r>
      <w:r w:rsidR="00685273" w:rsidRPr="0061506E">
        <w:rPr>
          <w:rFonts w:cs="Times New Roman"/>
          <w:szCs w:val="24"/>
        </w:rPr>
        <w:t xml:space="preserve">, and asked which candidate they prefer to be hired. Faculty at </w:t>
      </w:r>
      <w:commentRangeStart w:id="351"/>
      <w:r w:rsidR="00685273" w:rsidRPr="0061506E">
        <w:rPr>
          <w:rFonts w:cs="Times New Roman"/>
          <w:szCs w:val="24"/>
        </w:rPr>
        <w:t>both universities included in the study</w:t>
      </w:r>
      <w:commentRangeEnd w:id="351"/>
      <w:r w:rsidR="00A22AFA">
        <w:rPr>
          <w:rStyle w:val="CommentReference"/>
        </w:rPr>
        <w:commentReference w:id="351"/>
      </w:r>
      <w:r w:rsidR="00685273" w:rsidRPr="0061506E">
        <w:rPr>
          <w:rFonts w:cs="Times New Roman"/>
          <w:szCs w:val="24"/>
        </w:rPr>
        <w:t xml:space="preserve"> were between 11 and 21 percentage points more likely to prefer a Hispanic, Black, or Native American candidate to a white one</w:t>
      </w:r>
      <w:ins w:id="352" w:author="Trinity Lakin" w:date="2024-11-13T12:26:00Z" w16du:dateUtc="2024-11-13T17:26:00Z">
        <w:r w:rsidR="00F150DE">
          <w:rPr>
            <w:rFonts w:cs="Times New Roman"/>
            <w:szCs w:val="24"/>
          </w:rPr>
          <w:t xml:space="preserve">. </w:t>
        </w:r>
      </w:ins>
      <w:ins w:id="353" w:author="Trinity Lakin" w:date="2024-11-13T12:27:00Z" w16du:dateUtc="2024-11-13T17:27:00Z">
        <w:r w:rsidR="00F150DE">
          <w:rPr>
            <w:rFonts w:cs="Times New Roman"/>
            <w:szCs w:val="24"/>
          </w:rPr>
          <w:t>Similarly, students and faculty at both universities were more likely to prefer women and non-binary faculty than men faculty.</w:t>
        </w:r>
      </w:ins>
      <w:del w:id="354" w:author="Trinity Lakin" w:date="2024-11-13T12:26:00Z" w16du:dateUtc="2024-11-13T17:26:00Z">
        <w:r w:rsidR="00685273" w:rsidRPr="0061506E" w:rsidDel="00F150DE">
          <w:rPr>
            <w:rFonts w:cs="Times New Roman"/>
            <w:szCs w:val="24"/>
          </w:rPr>
          <w:delText>.</w:delText>
        </w:r>
      </w:del>
      <w:r w:rsidR="00685273" w:rsidRPr="0061506E">
        <w:rPr>
          <w:rFonts w:cs="Times New Roman"/>
          <w:szCs w:val="24"/>
        </w:rPr>
        <w:t xml:space="preserve"> </w:t>
      </w:r>
    </w:p>
    <w:p w14:paraId="5DE5C6B4" w14:textId="0D9E3EAF" w:rsidR="00F52241" w:rsidRPr="006F3FFA" w:rsidDel="006F3FFA" w:rsidRDefault="006F3FFA" w:rsidP="006F3FFA">
      <w:pPr>
        <w:spacing w:line="480" w:lineRule="auto"/>
        <w:ind w:firstLine="720"/>
        <w:rPr>
          <w:del w:id="355" w:author="Trinity Lakin" w:date="2024-11-17T16:05:00Z" w16du:dateUtc="2024-11-17T21:05:00Z"/>
          <w:rPrChange w:id="356" w:author="Trinity Lakin" w:date="2024-11-17T16:01:00Z" w16du:dateUtc="2024-11-17T21:01:00Z">
            <w:rPr>
              <w:del w:id="357" w:author="Trinity Lakin" w:date="2024-11-17T16:05:00Z" w16du:dateUtc="2024-11-17T21:05:00Z"/>
              <w:rFonts w:cs="Times New Roman"/>
              <w:strike/>
              <w:szCs w:val="24"/>
            </w:rPr>
          </w:rPrChange>
        </w:rPr>
      </w:pPr>
      <w:ins w:id="358" w:author="Trinity Lakin" w:date="2024-11-17T16:00:00Z" w16du:dateUtc="2024-11-17T21:00:00Z">
        <w:r>
          <w:t>These findings</w:t>
        </w:r>
      </w:ins>
      <w:ins w:id="359" w:author="Trinity Lakin" w:date="2024-11-17T16:05:00Z" w16du:dateUtc="2024-11-17T21:05:00Z">
        <w:r>
          <w:t>, however</w:t>
        </w:r>
      </w:ins>
      <w:ins w:id="360" w:author="Trinity Lakin" w:date="2024-11-22T20:14:00Z" w16du:dateUtc="2024-11-23T01:14:00Z">
        <w:r w:rsidR="00D36492">
          <w:t>,</w:t>
        </w:r>
      </w:ins>
      <w:ins w:id="361" w:author="Trinity Lakin" w:date="2024-11-17T16:00:00Z" w16du:dateUtc="2024-11-17T21:00:00Z">
        <w:r>
          <w:t xml:space="preserve"> only capture preferences for hypothetical candidates in an experimental setting and may not reflect the hiring preferences and decisions of academic search committees in practice. For example, </w:t>
        </w:r>
        <w:proofErr w:type="spellStart"/>
        <w:r>
          <w:t>Bagues</w:t>
        </w:r>
        <w:proofErr w:type="spellEnd"/>
        <w:r>
          <w:t xml:space="preserve"> et al.</w:t>
        </w:r>
      </w:ins>
      <w:ins w:id="362" w:author="Trinity Lakin" w:date="2024-11-17T16:06:00Z" w16du:dateUtc="2024-11-17T21:06:00Z">
        <w:r>
          <w:t xml:space="preserve"> </w:t>
        </w:r>
      </w:ins>
      <w:r>
        <w:fldChar w:fldCharType="begin"/>
      </w:r>
      <w:r>
        <w:instrText xml:space="preserve"> ADDIN ZOTERO_ITEM CSL_CITATION {"citationID":"tNEoO3w2","properties":{"formattedCitation":"(2017)","plainCitation":"(2017)","noteIndex":0},"citationItems":[{"id":1564,"uris":["http://zotero.org/groups/4703364/items/E553DSY8"],"itemData":{"id":1564,"type":"article-journal","abstract":"We analyze how a larger presence of female evaluators affects committee decision-making using information on 100,000 applications to associate and full professorships in Italy and Spain. These applications were assessed by 8,000 randomly selected evaluators. A larger number of women in evaluation committees does not increase either the quantity or the quality of female candidates who qualify. Information from individual voting reports suggests that female evaluators are not significantly more favorable toward female candidates. At the same time, male evaluators become less favorable toward female candidates as soon as a female evaluator joins the committee.","container-title":"American Economic Review","DOI":"10.1257/aer.20151211","ISSN":"0002-8282","issue":"4","language":"en","page":"1207-1238","source":"www.aeaweb.org","title":"Does the Gender Composition of Scientific Committees Matter?","volume":"107","author":[{"family":"Bagues","given":"Manuel"},{"family":"Sylos-Labini","given":"Mauro"},{"family":"Zinovyeva","given":"Natalia"}],"issued":{"date-parts":[["2017",4]]}},"suppress-author":true}],"schema":"https://github.com/citation-style-language/schema/raw/master/csl-citation.json"} </w:instrText>
      </w:r>
      <w:r>
        <w:fldChar w:fldCharType="separate"/>
      </w:r>
      <w:r>
        <w:rPr>
          <w:noProof/>
        </w:rPr>
        <w:t>(2017)</w:t>
      </w:r>
      <w:r>
        <w:fldChar w:fldCharType="end"/>
      </w:r>
      <w:ins w:id="363" w:author="Trinity Lakin" w:date="2024-11-17T16:00:00Z" w16du:dateUtc="2024-11-17T21:00:00Z">
        <w:r>
          <w:t xml:space="preserve"> analyzed academic search committees consisting of over 8,000 total evaluators for associate and full professorship positions in Italy and Spain, finding that a larger presence of women on academic search committees did not increase the number of qualified female candidates moving forward. Further, male evaluators included in </w:t>
        </w:r>
        <w:r>
          <w:lastRenderedPageBreak/>
          <w:t>the study became less favorable toward female candidates when there was one or more women present on the committee.</w:t>
        </w:r>
      </w:ins>
      <w:del w:id="364" w:author="Trinity Lakin" w:date="2024-11-17T16:00:00Z" w16du:dateUtc="2024-11-17T21:00:00Z">
        <w:r w:rsidR="00A22AFA" w:rsidRPr="0077132A" w:rsidDel="006F3FFA">
          <w:rPr>
            <w:rFonts w:cs="Times New Roman"/>
            <w:szCs w:val="24"/>
            <w:highlight w:val="yellow"/>
          </w:rPr>
          <w:delText>[Bala</w:delText>
        </w:r>
        <w:r w:rsidR="0077132A" w:rsidRPr="0077132A" w:rsidDel="006F3FFA">
          <w:rPr>
            <w:rFonts w:cs="Times New Roman"/>
            <w:szCs w:val="24"/>
            <w:highlight w:val="yellow"/>
          </w:rPr>
          <w:delText>n</w:delText>
        </w:r>
        <w:r w:rsidR="00A22AFA" w:rsidRPr="0077132A" w:rsidDel="006F3FFA">
          <w:rPr>
            <w:rFonts w:cs="Times New Roman"/>
            <w:szCs w:val="24"/>
            <w:highlight w:val="yellow"/>
          </w:rPr>
          <w:delText>ce this by pointing out examples of places that aren’t</w:delText>
        </w:r>
        <w:r w:rsidR="0077132A" w:rsidRPr="0077132A" w:rsidDel="006F3FFA">
          <w:rPr>
            <w:rFonts w:cs="Times New Roman"/>
            <w:szCs w:val="24"/>
            <w:highlight w:val="yellow"/>
          </w:rPr>
          <w:delText xml:space="preserve"> big proponents of racial &amp; gender diversity]</w:delText>
        </w:r>
        <w:r w:rsidR="0077132A" w:rsidDel="006F3FFA">
          <w:rPr>
            <w:rFonts w:cs="Times New Roman"/>
            <w:szCs w:val="24"/>
          </w:rPr>
          <w:delText xml:space="preserve"> </w:delText>
        </w:r>
      </w:del>
      <w:del w:id="365" w:author="Trinity Lakin" w:date="2024-11-01T15:40:00Z" w16du:dateUtc="2024-11-01T19:40:00Z">
        <w:r w:rsidR="00685273" w:rsidRPr="0061506E" w:rsidDel="00C03A8B">
          <w:rPr>
            <w:rFonts w:cs="Times New Roman"/>
            <w:szCs w:val="24"/>
          </w:rPr>
          <w:delText xml:space="preserve">This finding indicates that faculty diversity is </w:delText>
        </w:r>
        <w:r w:rsidR="00F852EE" w:rsidRPr="0061506E" w:rsidDel="00C03A8B">
          <w:rPr>
            <w:rFonts w:cs="Times New Roman"/>
            <w:szCs w:val="24"/>
          </w:rPr>
          <w:delText>broadly</w:delText>
        </w:r>
        <w:r w:rsidR="00685273" w:rsidRPr="0061506E" w:rsidDel="00C03A8B">
          <w:rPr>
            <w:rFonts w:cs="Times New Roman"/>
            <w:szCs w:val="24"/>
          </w:rPr>
          <w:delText xml:space="preserve"> valued across the academic community</w:delText>
        </w:r>
        <w:r w:rsidR="00F852EE" w:rsidRPr="0061506E" w:rsidDel="00C03A8B">
          <w:rPr>
            <w:rFonts w:cs="Times New Roman"/>
            <w:szCs w:val="24"/>
          </w:rPr>
          <w:delText xml:space="preserve"> and that other, more structural and implicit, barriers are contributing to the lack of representation of women and racial minorities in the U.S. professoriate.</w:delText>
        </w:r>
      </w:del>
      <w:ins w:id="366" w:author="Trinity Lakin" w:date="2024-11-17T16:05:00Z" w16du:dateUtc="2024-11-17T21:05:00Z">
        <w:r>
          <w:rPr>
            <w:rFonts w:cs="Times New Roman"/>
            <w:szCs w:val="24"/>
          </w:rPr>
          <w:t xml:space="preserve"> </w:t>
        </w:r>
      </w:ins>
    </w:p>
    <w:p w14:paraId="65052665" w14:textId="026E6D80" w:rsidR="005807E5" w:rsidRPr="0061506E" w:rsidRDefault="00E22328" w:rsidP="006F3FFA">
      <w:pPr>
        <w:spacing w:line="480" w:lineRule="auto"/>
        <w:ind w:firstLine="720"/>
        <w:rPr>
          <w:rFonts w:cs="Times New Roman"/>
          <w:szCs w:val="24"/>
        </w:rPr>
      </w:pPr>
      <w:commentRangeStart w:id="367"/>
      <w:del w:id="368" w:author="Trinity Lakin" w:date="2024-11-01T15:41:00Z" w16du:dateUtc="2024-11-01T19:41:00Z">
        <w:r w:rsidRPr="0061506E" w:rsidDel="00C03A8B">
          <w:rPr>
            <w:rFonts w:cs="Times New Roman"/>
            <w:szCs w:val="24"/>
          </w:rPr>
          <w:delText xml:space="preserve">While progress has been made </w:delText>
        </w:r>
        <w:commentRangeEnd w:id="367"/>
        <w:r w:rsidR="0077132A" w:rsidDel="00C03A8B">
          <w:rPr>
            <w:rStyle w:val="CommentReference"/>
          </w:rPr>
          <w:commentReference w:id="367"/>
        </w:r>
        <w:r w:rsidRPr="0061506E" w:rsidDel="00C03A8B">
          <w:rPr>
            <w:rFonts w:cs="Times New Roman"/>
            <w:szCs w:val="24"/>
          </w:rPr>
          <w:delText xml:space="preserve">in increasing the representation of women and </w:delText>
        </w:r>
        <w:r w:rsidR="00FC710E" w:rsidRPr="0061506E" w:rsidDel="00C03A8B">
          <w:rPr>
            <w:rFonts w:cs="Times New Roman"/>
            <w:szCs w:val="24"/>
          </w:rPr>
          <w:delText>racial</w:delText>
        </w:r>
        <w:r w:rsidRPr="0061506E" w:rsidDel="00C03A8B">
          <w:rPr>
            <w:rFonts w:cs="Times New Roman"/>
            <w:szCs w:val="24"/>
          </w:rPr>
          <w:delText xml:space="preserve"> minorities in academia, d</w:delText>
        </w:r>
      </w:del>
      <w:ins w:id="369" w:author="Trinity Lakin" w:date="2024-11-01T15:41:00Z" w16du:dateUtc="2024-11-01T19:41:00Z">
        <w:r w:rsidR="00C03A8B">
          <w:rPr>
            <w:rFonts w:cs="Times New Roman"/>
            <w:szCs w:val="24"/>
          </w:rPr>
          <w:t>D</w:t>
        </w:r>
      </w:ins>
      <w:r w:rsidRPr="0061506E">
        <w:rPr>
          <w:rFonts w:cs="Times New Roman"/>
          <w:szCs w:val="24"/>
        </w:rPr>
        <w:t xml:space="preserve">isparities </w:t>
      </w:r>
      <w:ins w:id="370" w:author="Trinity Lakin" w:date="2024-11-01T15:41:00Z" w16du:dateUtc="2024-11-01T19:41:00Z">
        <w:r w:rsidR="00C03A8B">
          <w:rPr>
            <w:rFonts w:cs="Times New Roman"/>
            <w:szCs w:val="24"/>
          </w:rPr>
          <w:t xml:space="preserve">in the representation of women and racial minorities in academia </w:t>
        </w:r>
      </w:ins>
      <w:r w:rsidRPr="0061506E">
        <w:rPr>
          <w:rFonts w:cs="Times New Roman"/>
          <w:szCs w:val="24"/>
        </w:rPr>
        <w:t>persist, particularly at senior leadership levels and in research-intensive universities.</w:t>
      </w:r>
      <w:r w:rsidR="00DE5A81" w:rsidRPr="0061506E">
        <w:rPr>
          <w:rFonts w:cs="Times New Roman"/>
          <w:szCs w:val="24"/>
        </w:rPr>
        <w:t xml:space="preserve"> </w:t>
      </w:r>
      <w:commentRangeStart w:id="371"/>
      <w:del w:id="372" w:author="Trinity Lakin" w:date="2024-11-13T12:28:00Z" w16du:dateUtc="2024-11-13T17:28:00Z">
        <w:r w:rsidR="00DE5A81" w:rsidRPr="0061506E" w:rsidDel="00E94199">
          <w:rPr>
            <w:rFonts w:cs="Times New Roman"/>
            <w:szCs w:val="24"/>
          </w:rPr>
          <w:delText>Women now comprise</w:delText>
        </w:r>
        <w:r w:rsidR="00FC710E" w:rsidRPr="0061506E" w:rsidDel="00E94199">
          <w:rPr>
            <w:rFonts w:cs="Times New Roman"/>
            <w:szCs w:val="24"/>
          </w:rPr>
          <w:delText xml:space="preserve"> roughly</w:delText>
        </w:r>
        <w:r w:rsidR="00DE5A81" w:rsidRPr="0061506E" w:rsidDel="00E94199">
          <w:rPr>
            <w:rFonts w:cs="Times New Roman"/>
            <w:szCs w:val="24"/>
          </w:rPr>
          <w:delText xml:space="preserve"> three-quarters of the educational workforce </w:delText>
        </w:r>
        <w:commentRangeEnd w:id="371"/>
        <w:r w:rsidR="0077132A" w:rsidDel="00E94199">
          <w:rPr>
            <w:rStyle w:val="CommentReference"/>
          </w:rPr>
          <w:commentReference w:id="371"/>
        </w:r>
        <w:r w:rsidR="00DE5A81" w:rsidRPr="0061506E" w:rsidDel="00E94199">
          <w:rPr>
            <w:rFonts w:cs="Times New Roman"/>
            <w:szCs w:val="24"/>
          </w:rPr>
          <w:delText xml:space="preserve">in the United States, yet they </w:delText>
        </w:r>
        <w:r w:rsidR="00FC710E" w:rsidRPr="0061506E" w:rsidDel="00E94199">
          <w:rPr>
            <w:rFonts w:cs="Times New Roman"/>
            <w:szCs w:val="24"/>
          </w:rPr>
          <w:delText>hold only 20 percent of</w:delText>
        </w:r>
        <w:r w:rsidR="00DE5A81" w:rsidRPr="0061506E" w:rsidDel="00E94199">
          <w:rPr>
            <w:rFonts w:cs="Times New Roman"/>
            <w:szCs w:val="24"/>
          </w:rPr>
          <w:delText xml:space="preserve"> senior-level leadership positions</w:delText>
        </w:r>
        <w:r w:rsidR="00FC710E" w:rsidRPr="0061506E" w:rsidDel="00E94199">
          <w:rPr>
            <w:rFonts w:cs="Times New Roman"/>
            <w:szCs w:val="24"/>
          </w:rPr>
          <w:delText xml:space="preserve"> in the field</w:delText>
        </w:r>
        <w:r w:rsidR="00BD0044" w:rsidRPr="0061506E" w:rsidDel="00E94199">
          <w:rPr>
            <w:rFonts w:cs="Times New Roman"/>
            <w:szCs w:val="24"/>
          </w:rPr>
          <w:delText xml:space="preserve"> </w:delText>
        </w:r>
        <w:r w:rsidR="00BD0044" w:rsidRPr="0061506E" w:rsidDel="00E94199">
          <w:rPr>
            <w:rFonts w:cs="Times New Roman"/>
            <w:szCs w:val="24"/>
          </w:rPr>
          <w:fldChar w:fldCharType="begin"/>
        </w:r>
        <w:r w:rsidR="004D5E32" w:rsidRPr="0061506E" w:rsidDel="00E94199">
          <w:rPr>
            <w:rFonts w:cs="Times New Roman"/>
            <w:szCs w:val="24"/>
          </w:rPr>
          <w:delInstrText xml:space="preserve"> ADDIN ZOTERO_ITEM CSL_CITATION {"citationID":"UqbeOkVV","properties":{"formattedCitation":"(Johnson and Fournillier 2023)","plainCitation":"(Johnson and Fournillier 2023)","dontUpdate":true,"noteIndex":0},"citationItems":[{"id":1426,"uris":["http://zotero.org/groups/4703364/items/XB4SFMCG"],"itemData":{"id":1426,"type":"article-journal","abstract":"There is an emergent body of scholarship about the specific ways in which Black women lead within the context of education. In the United States, women comprise three-quarters of the educational workforce. Yet, roughly four in five senior-level leaders in education are male. Although developments continue to be made, only very recently has significant advancement been made in what remains a historically male-dominated space. Black women represent the most educated group in today’s workforce; yet, they represent a small fraction of leaders who ascend above the ranks of mid-level management. In response to this, we were compelled to add to the existing research in this sphere. Our paper incorporates social justice leadership theory as a frame for the study of Black women in the context of educational leadership. Employing a hermeneutic phenomenology, we interviewed four Black women in educational leadership to examine the intersecting factors (i.e. race and gender) that impact these women’s ability to lead. Using in-depth, timed, semi-structured interviews, contributors reflected upon their unique experiences and perceptions as non-archetypal leaders. Participants’ recounted stories of resilience, community, struggle, and perseverance revealed the need for more US-based research specific to the intricate leadership journeys of Black women in education.","container-title":"International Journal of Leadership in Education","DOI":"10.1080/13603124.2020.1818132","ISSN":"1360-3124","issue":"2","note":"publisher: Routledge\n_eprint: https://doi.org/10.1080/13603124.2020.1818132","page":"296-317","source":"Taylor and Francis+NEJM","title":"Intersectionality and leadership in context: Examining the intricate paths of four black women in educational leadership in the United States","title-short":"Intersectionality and leadership in context","volume":"26","author":[{"family":"Johnson","given":"Natasha N."},{"family":"Fournillier","given":"Janice B."}],"issued":{"date-parts":[["2023",3,4]]}}}],"schema":"https://github.com/citation-style-language/schema/raw/master/csl-citation.json"} </w:delInstrText>
        </w:r>
        <w:r w:rsidR="00BD0044" w:rsidRPr="0061506E" w:rsidDel="00E94199">
          <w:rPr>
            <w:rFonts w:cs="Times New Roman"/>
            <w:szCs w:val="24"/>
          </w:rPr>
          <w:fldChar w:fldCharType="separate"/>
        </w:r>
        <w:r w:rsidR="00FD1C89" w:rsidRPr="0061506E" w:rsidDel="00E94199">
          <w:rPr>
            <w:rFonts w:cs="Times New Roman"/>
            <w:noProof/>
            <w:szCs w:val="24"/>
          </w:rPr>
          <w:delText>(Carey et al. 2020)</w:delText>
        </w:r>
        <w:r w:rsidR="00BD0044" w:rsidRPr="0061506E" w:rsidDel="00E94199">
          <w:rPr>
            <w:rFonts w:cs="Times New Roman"/>
            <w:szCs w:val="24"/>
          </w:rPr>
          <w:fldChar w:fldCharType="end"/>
        </w:r>
        <w:r w:rsidR="00DE5A81" w:rsidRPr="0061506E" w:rsidDel="00E94199">
          <w:rPr>
            <w:rFonts w:cs="Times New Roman"/>
            <w:szCs w:val="24"/>
          </w:rPr>
          <w:delText xml:space="preserve">. </w:delText>
        </w:r>
      </w:del>
      <w:r w:rsidR="00DE5A81" w:rsidRPr="0061506E">
        <w:rPr>
          <w:rFonts w:cs="Times New Roman"/>
          <w:szCs w:val="24"/>
        </w:rPr>
        <w:t xml:space="preserve">This disparity is most pronounced at the full professor level, with men making up the overwhelming majority in these roles across the United States </w:t>
      </w:r>
      <w:r w:rsidR="00BD0044" w:rsidRPr="0061506E">
        <w:rPr>
          <w:rFonts w:cs="Times New Roman"/>
          <w:szCs w:val="24"/>
        </w:rPr>
        <w:fldChar w:fldCharType="begin"/>
      </w:r>
      <w:r w:rsidR="00BD0044" w:rsidRPr="0061506E">
        <w:rPr>
          <w:rFonts w:cs="Times New Roman"/>
          <w:szCs w:val="24"/>
        </w:rPr>
        <w:instrText xml:space="preserve"> ADDIN ZOTERO_ITEM CSL_CITATION {"citationID":"P5y2CPvx","properties":{"formattedCitation":"(O\\uc0\\u8217{}Connor 2019)","plainCitation":"(O’Connor 2019)","noteIndex":0},"citationItems":[{"id":1428,"uris":["http://zotero.org/groups/4703364/items/65X82J6G"],"itemData":{"id":1428,"type":"article-journal","abstract":"Global scholarship has documented gender discrepancies in power in higher education institutions (HEIs) for several decades. That research is now supported by wider gender equality movements such a...","archive_location":"world","container-title":"Policy Reviews in Higher Education","ISSN":"2332-2969","language":"EN","license":"© 2018 Society for Research into Higher Education","note":"publisher: Routledge","source":"www.tandfonline.com","title":"Gender imbalance in senior positions in higher education: what is the problem? What can be done?","title-short":"Gender imbalance in senior positions in higher education","URL":"https://www.tandfonline.com/doi/abs/10.1080/23322969.2018.1552084","author":[{"family":"O’Connor","given":"Pat"}],"accessed":{"date-parts":[["2024",8,14]]},"issued":{"date-parts":[["2019",1,2]]}}}],"schema":"https://github.com/citation-style-language/schema/raw/master/csl-citation.json"} </w:instrText>
      </w:r>
      <w:r w:rsidR="00BD0044" w:rsidRPr="0061506E">
        <w:rPr>
          <w:rFonts w:cs="Times New Roman"/>
          <w:szCs w:val="24"/>
        </w:rPr>
        <w:fldChar w:fldCharType="separate"/>
      </w:r>
      <w:r w:rsidR="00BD0044" w:rsidRPr="0061506E">
        <w:rPr>
          <w:rFonts w:cs="Times New Roman"/>
          <w:kern w:val="0"/>
          <w:szCs w:val="24"/>
        </w:rPr>
        <w:t>(O’Connor 2019)</w:t>
      </w:r>
      <w:r w:rsidR="00BD0044" w:rsidRPr="0061506E">
        <w:rPr>
          <w:rFonts w:cs="Times New Roman"/>
          <w:szCs w:val="24"/>
        </w:rPr>
        <w:fldChar w:fldCharType="end"/>
      </w:r>
      <w:r w:rsidR="00DE5A81" w:rsidRPr="0061506E">
        <w:rPr>
          <w:rFonts w:cs="Times New Roman"/>
          <w:szCs w:val="24"/>
        </w:rPr>
        <w:t xml:space="preserve">. </w:t>
      </w:r>
      <w:r w:rsidR="00BD0044" w:rsidRPr="0061506E">
        <w:rPr>
          <w:rFonts w:cs="Times New Roman"/>
          <w:szCs w:val="24"/>
        </w:rPr>
        <w:t xml:space="preserve">Similarly, racial disparities in the professoriate also persist despite representative gains over the last several decades. Underrepresented minority faculty, particularly Black and Hispanic scholars, occupy a smaller share of senior and leadership positions compared to their white counterparts </w:t>
      </w:r>
      <w:r w:rsidR="00BD0044" w:rsidRPr="0061506E">
        <w:rPr>
          <w:rFonts w:cs="Times New Roman"/>
          <w:szCs w:val="24"/>
        </w:rPr>
        <w:fldChar w:fldCharType="begin"/>
      </w:r>
      <w:r w:rsidR="002B365D" w:rsidRPr="0061506E">
        <w:rPr>
          <w:rFonts w:cs="Times New Roman"/>
          <w:szCs w:val="24"/>
        </w:rPr>
        <w:instrText xml:space="preserve"> ADDIN ZOTERO_ITEM CSL_CITATION {"citationID":"RPQwqT6K","properties":{"formattedCitation":"(American Association of University Professors 2020; Fox Tree and Vaid 2022)","plainCitation":"(American Association of University Professors 2020; Fox Tree and Vaid 2022)","noteIndex":0},"citationItems":[{"id":1430,"uris":["http://zotero.org/groups/4703364/items/J5J6L6KQ"],"itemData":{"id":1430,"type":"report","abstract":"An updated demographic profile of full-time faculty by academic rank and institution type, highlighting disparities among women and people of color in an effort to analyze demographic breakdowns and salary differences.","language":"en","title":"Data Snapshot: Full-Time Women Faculty and Faculty of Color","title-short":"Data Snapshot","URL":"https://www.aaup.org/news/data-snapshot-full-time-women-faculty-and-faculty-color","author":[{"literal":"American Association of University Professors"}],"accessed":{"date-parts":[["2024",8,14]]},"issued":{"date-parts":[["2020"]]}}},{"id":1224,"uris":["http://zotero.org/groups/4703364/items/JFGLCWH5"],"itemData":{"id":1224,"type":"article-journal","abstract":"From its earliest beginnings, the university was not designed for women, and certainly not for women of color. Women of color in the United States are disproportionately underrepresented in academia and are conspicuous by their absence across disciplines at senior ranks, particularly at research-intensive universities. This absence has an epistemic impact and affects future generations of scholars who do not see themselves represented in the academy. What are the barriers to attracting, advancing, and retaining women faculty of color in academia? To address this question we review empirical studies that document disparities in the assessment of research, teaching, and service in academia that have distinct implications for the hiring, promotion, and professional visibility of women of color. We argue that meaningful change in the representation, equity, and prestige of women faculty of color will require validating their experiences, supporting and valuing their research, creating opportunities for their professional recognition and advancement, and implementing corrective action for unjust assessment practices.","container-title":"Frontiers in Sociology","DOI":"10.3389/fsoc.2021.792198","ISSN":"2297-7775","journalAbbreviation":"Front. Sociol.","language":"en","page":"792198","source":"DOI.org (Crossref)","title":"Why so Few, Still? Challenges to Attracting, Advancing, and Keeping Women Faculty of Color in Academia","title-short":"Why so Few, Still?","volume":"6","author":[{"family":"Fox Tree","given":"Jean E."},{"family":"Vaid","given":"Jyotsna"}],"issued":{"date-parts":[["2022",1,18]]}}}],"schema":"https://github.com/citation-style-language/schema/raw/master/csl-citation.json"} </w:instrText>
      </w:r>
      <w:r w:rsidR="00BD0044" w:rsidRPr="0061506E">
        <w:rPr>
          <w:rFonts w:cs="Times New Roman"/>
          <w:szCs w:val="24"/>
        </w:rPr>
        <w:fldChar w:fldCharType="separate"/>
      </w:r>
      <w:r w:rsidR="002B365D" w:rsidRPr="0061506E">
        <w:rPr>
          <w:rFonts w:cs="Times New Roman"/>
          <w:noProof/>
          <w:szCs w:val="24"/>
        </w:rPr>
        <w:t>(American Association of University Professors 2020; Fox Tree and Vaid 2022)</w:t>
      </w:r>
      <w:r w:rsidR="00BD0044" w:rsidRPr="0061506E">
        <w:rPr>
          <w:rFonts w:cs="Times New Roman"/>
          <w:szCs w:val="24"/>
        </w:rPr>
        <w:fldChar w:fldCharType="end"/>
      </w:r>
      <w:r w:rsidR="00BD0044" w:rsidRPr="0061506E">
        <w:rPr>
          <w:rFonts w:cs="Times New Roman"/>
          <w:szCs w:val="24"/>
        </w:rPr>
        <w:t>.</w:t>
      </w:r>
      <w:r w:rsidR="005F51DC" w:rsidRPr="0061506E">
        <w:rPr>
          <w:rFonts w:cs="Times New Roman"/>
          <w:szCs w:val="24"/>
        </w:rPr>
        <w:t xml:space="preserve"> </w:t>
      </w:r>
    </w:p>
    <w:p w14:paraId="118F1A32" w14:textId="2E3F9D51" w:rsidR="00FC710E" w:rsidRPr="00073653" w:rsidRDefault="00FC710E" w:rsidP="00073653">
      <w:pPr>
        <w:spacing w:line="480" w:lineRule="auto"/>
        <w:ind w:firstLine="720"/>
      </w:pPr>
      <w:r w:rsidRPr="0061506E">
        <w:rPr>
          <w:rFonts w:cs="Times New Roman"/>
          <w:szCs w:val="24"/>
        </w:rPr>
        <w:t xml:space="preserve">Women of color face compounded challenges in the academic job market that are distinct from those encountered by their white and male counterparts. </w:t>
      </w:r>
      <w:r w:rsidR="00A308ED">
        <w:rPr>
          <w:rFonts w:cs="Times New Roman"/>
          <w:szCs w:val="24"/>
        </w:rPr>
        <w:t>One review of the literature concluded that</w:t>
      </w:r>
      <w:r w:rsidRPr="0061506E">
        <w:rPr>
          <w:rFonts w:cs="Times New Roman"/>
          <w:szCs w:val="24"/>
        </w:rPr>
        <w:t xml:space="preserve"> implicit biases and stereotypes significantly disadvantage women</w:t>
      </w:r>
      <w:r w:rsidR="005807E5" w:rsidRPr="0061506E">
        <w:rPr>
          <w:rFonts w:cs="Times New Roman"/>
          <w:szCs w:val="24"/>
        </w:rPr>
        <w:t xml:space="preserve"> of color</w:t>
      </w:r>
      <w:r w:rsidRPr="0061506E">
        <w:rPr>
          <w:rFonts w:cs="Times New Roman"/>
          <w:szCs w:val="24"/>
        </w:rPr>
        <w:t xml:space="preserve"> in academic hiring, where they are often perceived as less competent and less “fit” for prestigious positions </w:t>
      </w:r>
      <w:r w:rsidRPr="0061506E">
        <w:rPr>
          <w:rFonts w:cs="Times New Roman"/>
          <w:szCs w:val="24"/>
        </w:rPr>
        <w:fldChar w:fldCharType="begin"/>
      </w:r>
      <w:r w:rsidRPr="0061506E">
        <w:rPr>
          <w:rFonts w:cs="Times New Roman"/>
          <w:szCs w:val="24"/>
        </w:rPr>
        <w:instrText xml:space="preserve"> ADDIN ZOTERO_ITEM CSL_CITATION {"citationID":"kwJb8m48","properties":{"formattedCitation":"(Turner, Gonz\\uc0\\u225{}lez, and Wood 2008)","plainCitation":"(Turner, González, and Wood 2008)","noteIndex":0},"citationItems":[{"id":268,"uris":["http://zotero.org/users/6628402/items/WWZKJ9A5"],"itemData":{"id":268,"type":"article-journal","abstract":"To better prepare students for an increasingly diverse society, campuses across the country remain engaged in efforts to diversify the racial and ethnic makeup of their faculties. However, faculty of color remain seriously underrepresented, making up 17% of total full-time faculty. In the past 20 years, more than 300 authors have addressed the status and experience of faculty of color in academe. From 1988 to 2007, there was a continued rise in publications addressing the issue of the low representation of faculty of color. This article presents a literature review and synthesis of 252 publications, with the goal of informing scholars and practitioners of the current state of the ﬁeld. Themes emerging from these publications and an interpretive model through which ﬁndings can be viewed are presented. The analysis, with a focus on the departmental, institutional, and national contexts, documents supports, challenges, and recommendations to address barriers and build on successes within these 3 contexts. The authors hope that this article informs researchers and practitioners as they continue their work to understand and promote the increased representation of faculty of color.","container-title":"Journal of Diversity in Higher Education","DOI":"10.1037/a0012837","ISSN":"1938-8934, 1938-8926","issue":"3","journalAbbreviation":"Journal of Diversity in Higher Education","language":"en","page":"139-168","source":"DOI.org (Crossref)","title":"Faculty of color in academe: What 20 years of literature tells us.","title-short":"Faculty of color in academe","volume":"1","author":[{"family":"Turner","given":"Caroline Sotello Viernes"},{"family":"González","given":"Juan Carlos"},{"family":"Wood","given":"J. Luke"}],"issued":{"date-parts":[["2008"]]}}}],"schema":"https://github.com/citation-style-language/schema/raw/master/csl-citation.json"} </w:instrText>
      </w:r>
      <w:r w:rsidRPr="0061506E">
        <w:rPr>
          <w:rFonts w:cs="Times New Roman"/>
          <w:szCs w:val="24"/>
        </w:rPr>
        <w:fldChar w:fldCharType="separate"/>
      </w:r>
      <w:r w:rsidRPr="0061506E">
        <w:rPr>
          <w:rFonts w:cs="Times New Roman"/>
          <w:kern w:val="0"/>
          <w:szCs w:val="24"/>
        </w:rPr>
        <w:t>(Turner, González, and Wood 2008)</w:t>
      </w:r>
      <w:r w:rsidRPr="0061506E">
        <w:rPr>
          <w:rFonts w:cs="Times New Roman"/>
          <w:szCs w:val="24"/>
        </w:rPr>
        <w:fldChar w:fldCharType="end"/>
      </w:r>
      <w:r w:rsidRPr="0061506E">
        <w:rPr>
          <w:rFonts w:cs="Times New Roman"/>
          <w:szCs w:val="24"/>
        </w:rPr>
        <w:t>.</w:t>
      </w:r>
      <w:r w:rsidR="001E72A8" w:rsidRPr="0061506E">
        <w:rPr>
          <w:rFonts w:cs="Times New Roman"/>
          <w:szCs w:val="24"/>
        </w:rPr>
        <w:t xml:space="preserve"> </w:t>
      </w:r>
      <w:ins w:id="373" w:author="Trinity Lakin" w:date="2024-11-15T14:54:00Z" w16du:dateUtc="2024-11-15T19:54:00Z">
        <w:r w:rsidR="000B1948">
          <w:rPr>
            <w:rFonts w:cs="Times New Roman"/>
            <w:szCs w:val="24"/>
          </w:rPr>
          <w:t>One systematic literature review found that o</w:t>
        </w:r>
      </w:ins>
      <w:commentRangeStart w:id="374"/>
      <w:del w:id="375" w:author="Trinity Lakin" w:date="2024-11-15T14:54:00Z" w16du:dateUtc="2024-11-15T19:54:00Z">
        <w:r w:rsidR="001E72A8" w:rsidRPr="0061506E" w:rsidDel="000B1948">
          <w:rPr>
            <w:rFonts w:cs="Times New Roman"/>
            <w:szCs w:val="24"/>
          </w:rPr>
          <w:delText>O</w:delText>
        </w:r>
      </w:del>
      <w:r w:rsidR="001E72A8" w:rsidRPr="0061506E">
        <w:rPr>
          <w:rFonts w:cs="Times New Roman"/>
          <w:szCs w:val="24"/>
        </w:rPr>
        <w:t xml:space="preserve">nce hired, women of color </w:t>
      </w:r>
      <w:del w:id="376" w:author="Trinity Lakin" w:date="2024-11-15T14:54:00Z" w16du:dateUtc="2024-11-15T19:54:00Z">
        <w:r w:rsidR="001E72A8" w:rsidRPr="0061506E" w:rsidDel="000B1948">
          <w:rPr>
            <w:rFonts w:cs="Times New Roman"/>
            <w:szCs w:val="24"/>
          </w:rPr>
          <w:delText xml:space="preserve">also </w:delText>
        </w:r>
      </w:del>
      <w:r w:rsidR="001E72A8" w:rsidRPr="0061506E">
        <w:rPr>
          <w:rFonts w:cs="Times New Roman"/>
          <w:szCs w:val="24"/>
        </w:rPr>
        <w:t xml:space="preserve">experience disparities in citation rates, grant funding, and letters of recommendation compared to their colleagues, in addition to being less likely to be first or sole authors on their publications, less often invited to give </w:t>
      </w:r>
      <w:r w:rsidR="00BC07DE" w:rsidRPr="0061506E">
        <w:rPr>
          <w:rFonts w:cs="Times New Roman"/>
          <w:szCs w:val="24"/>
        </w:rPr>
        <w:t xml:space="preserve">presentations and addresses, and less likely to be given leadership positions </w:t>
      </w:r>
      <w:r w:rsidR="00BC07DE" w:rsidRPr="0061506E">
        <w:rPr>
          <w:rFonts w:cs="Times New Roman"/>
          <w:szCs w:val="24"/>
        </w:rPr>
        <w:fldChar w:fldCharType="begin"/>
      </w:r>
      <w:r w:rsidR="00BC07DE" w:rsidRPr="0061506E">
        <w:rPr>
          <w:rFonts w:cs="Times New Roman"/>
          <w:szCs w:val="24"/>
        </w:rPr>
        <w:instrText xml:space="preserve"> ADDIN ZOTERO_ITEM CSL_CITATION {"citationID":"MLXikiCI","properties":{"formattedCitation":"(Fox Tree and Vaid 2022)","plainCitation":"(Fox Tree and Vaid 2022)","noteIndex":0},"citationItems":[{"id":1224,"uris":["http://zotero.org/groups/4703364/items/JFGLCWH5"],"itemData":{"id":1224,"type":"article-journal","abstract":"From its earliest beginnings, the university was not designed for women, and certainly not for women of color. Women of color in the United States are disproportionately underrepresented in academia and are conspicuous by their absence across disciplines at senior ranks, particularly at research-intensive universities. This absence has an epistemic impact and affects future generations of scholars who do not see themselves represented in the academy. What are the barriers to attracting, advancing, and retaining women faculty of color in academia? To address this question we review empirical studies that document disparities in the assessment of research, teaching, and service in academia that have distinct implications for the hiring, promotion, and professional visibility of women of color. We argue that meaningful change in the representation, equity, and prestige of women faculty of color will require validating their experiences, supporting and valuing their research, creating opportunities for their professional recognition and advancement, and implementing corrective action for unjust assessment practices.","container-title":"Frontiers in Sociology","DOI":"10.3389/fsoc.2021.792198","ISSN":"2297-7775","journalAbbreviation":"Front. Sociol.","language":"en","page":"792198","source":"DOI.org (Crossref)","title":"Why so Few, Still? Challenges to Attracting, Advancing, and Keeping Women Faculty of Color in Academia","title-short":"Why so Few, Still?","volume":"6","author":[{"family":"Fox Tree","given":"Jean E."},{"family":"Vaid","given":"Jyotsna"}],"issued":{"date-parts":[["2022",1,18]]}}}],"schema":"https://github.com/citation-style-language/schema/raw/master/csl-citation.json"} </w:instrText>
      </w:r>
      <w:r w:rsidR="00BC07DE" w:rsidRPr="0061506E">
        <w:rPr>
          <w:rFonts w:cs="Times New Roman"/>
          <w:szCs w:val="24"/>
        </w:rPr>
        <w:fldChar w:fldCharType="separate"/>
      </w:r>
      <w:r w:rsidR="00BC07DE" w:rsidRPr="0061506E">
        <w:rPr>
          <w:rFonts w:cs="Times New Roman"/>
          <w:noProof/>
          <w:szCs w:val="24"/>
        </w:rPr>
        <w:t>(Fox Tree and Vaid 2022)</w:t>
      </w:r>
      <w:r w:rsidR="00BC07DE" w:rsidRPr="0061506E">
        <w:rPr>
          <w:rFonts w:cs="Times New Roman"/>
          <w:szCs w:val="24"/>
        </w:rPr>
        <w:fldChar w:fldCharType="end"/>
      </w:r>
      <w:r w:rsidR="00BC07DE" w:rsidRPr="0061506E">
        <w:rPr>
          <w:rFonts w:cs="Times New Roman"/>
          <w:szCs w:val="24"/>
        </w:rPr>
        <w:t>.</w:t>
      </w:r>
      <w:commentRangeEnd w:id="374"/>
      <w:r w:rsidR="0077132A">
        <w:rPr>
          <w:rStyle w:val="CommentReference"/>
        </w:rPr>
        <w:commentReference w:id="374"/>
      </w:r>
      <w:r w:rsidR="00BC07DE" w:rsidRPr="0061506E">
        <w:rPr>
          <w:rFonts w:cs="Times New Roman"/>
          <w:szCs w:val="24"/>
        </w:rPr>
        <w:t xml:space="preserve"> Further, women of color report carrying disproportionate service and mentorship loads compared to their white and male colleagues. </w:t>
      </w:r>
      <w:r w:rsidR="00A308ED">
        <w:rPr>
          <w:rFonts w:cs="Times New Roman"/>
          <w:szCs w:val="24"/>
        </w:rPr>
        <w:t>For example, in one</w:t>
      </w:r>
      <w:r w:rsidR="00BC07DE" w:rsidRPr="0061506E">
        <w:rPr>
          <w:rFonts w:cs="Times New Roman"/>
          <w:szCs w:val="24"/>
        </w:rPr>
        <w:t xml:space="preserve"> time diary study, women faculty reported spending more time on campus service, student advising, and teaching-related activities while men faculty spent more time on research </w:t>
      </w:r>
      <w:r w:rsidR="00BC07DE" w:rsidRPr="0061506E">
        <w:rPr>
          <w:rFonts w:cs="Times New Roman"/>
          <w:szCs w:val="24"/>
        </w:rPr>
        <w:fldChar w:fldCharType="begin"/>
      </w:r>
      <w:r w:rsidR="00BC07DE" w:rsidRPr="0061506E">
        <w:rPr>
          <w:rFonts w:cs="Times New Roman"/>
          <w:szCs w:val="24"/>
        </w:rPr>
        <w:instrText xml:space="preserve"> ADDIN ZOTERO_ITEM CSL_CITATION {"citationID":"zAqCC9cT","properties":{"formattedCitation":"(O\\uc0\\u8217{}Meara et al. 2017)","plainCitation":"(O’Meara et al. 2017)","noteIndex":0},"citationItems":[{"id":1420,"uris":["http://zotero.org/groups/4703364/items/MKDZ82IQ"],"itemData":{"id":1420,"type":"article-journal","abstract":"Guided by research on gendered organizations and faculty careers, we examined gender differences in how research university faculty spend their work time. We used time-diary methods to understand faculty work activities at a microlevel of detail, as recorded by faculty themselves over 4 weeks. We also explored workplace interactions that shape faculty workload. Similar to past studies, we found women faculty spending more time on campus service, student advising, and teaching-related activities and men spending more time on research. We also found that women received more new work requests than men and that men and women received different kinds of work requests. We consider implications for future research and the career advancement of women faculty in research universities.","container-title":"American Educational Research Journal","DOI":"10.3102/0002831217716767","ISSN":"0002-8312","issue":"6","language":"en","note":"publisher: American Educational Research Association","page":"1154-1186","source":"SAGE Journals","title":"Asked More Often: Gender Differences in Faculty Workload in Research Universities and the Work Interactions That Shape Them","title-short":"Asked More Often","volume":"54","author":[{"family":"O’Meara","given":"KerryAnn"},{"family":"Kuvaeva","given":"Alexandra"},{"family":"Nyunt","given":"Gudrun"},{"family":"Waugaman","given":"Chelsea"},{"family":"Jackson","given":"Rose"}],"issued":{"date-parts":[["2017",12,1]]}}}],"schema":"https://github.com/citation-style-language/schema/raw/master/csl-citation.json"} </w:instrText>
      </w:r>
      <w:r w:rsidR="00BC07DE" w:rsidRPr="0061506E">
        <w:rPr>
          <w:rFonts w:cs="Times New Roman"/>
          <w:szCs w:val="24"/>
        </w:rPr>
        <w:fldChar w:fldCharType="separate"/>
      </w:r>
      <w:r w:rsidR="00BC07DE" w:rsidRPr="0061506E">
        <w:rPr>
          <w:rFonts w:cs="Times New Roman"/>
          <w:kern w:val="0"/>
          <w:szCs w:val="24"/>
        </w:rPr>
        <w:t>(O’Meara et al. 2017)</w:t>
      </w:r>
      <w:r w:rsidR="00BC07DE" w:rsidRPr="0061506E">
        <w:rPr>
          <w:rFonts w:cs="Times New Roman"/>
          <w:szCs w:val="24"/>
        </w:rPr>
        <w:fldChar w:fldCharType="end"/>
      </w:r>
      <w:r w:rsidR="00BC07DE" w:rsidRPr="0061506E">
        <w:rPr>
          <w:rFonts w:cs="Times New Roman"/>
          <w:szCs w:val="24"/>
        </w:rPr>
        <w:t>. This discrepancy was even more pronounced among women faculty of color.</w:t>
      </w:r>
      <w:r w:rsidR="0077132A">
        <w:rPr>
          <w:rFonts w:cs="Times New Roman"/>
          <w:szCs w:val="24"/>
        </w:rPr>
        <w:t xml:space="preserve"> </w:t>
      </w:r>
      <w:ins w:id="377" w:author="Trinity Lakin" w:date="2024-11-17T16:20:00Z" w16du:dateUtc="2024-11-17T21:20:00Z">
        <w:r w:rsidR="00073653" w:rsidRPr="00F17591">
          <w:t xml:space="preserve">These barriers hinder the professional advancement of women of color </w:t>
        </w:r>
        <w:r w:rsidR="00073653">
          <w:lastRenderedPageBreak/>
          <w:t>and</w:t>
        </w:r>
        <w:r w:rsidR="00073653" w:rsidRPr="00F17591">
          <w:t xml:space="preserve"> </w:t>
        </w:r>
        <w:r w:rsidR="00073653">
          <w:t>exacerbate</w:t>
        </w:r>
        <w:r w:rsidR="00073653" w:rsidRPr="00F17591">
          <w:t xml:space="preserve"> their underrepresentation in academia, reinforcing a cycle of exclusion that limits diversity and equity within the academic workforce.</w:t>
        </w:r>
      </w:ins>
      <w:del w:id="378" w:author="Trinity Lakin" w:date="2024-11-17T16:20:00Z" w16du:dateUtc="2024-11-17T21:20:00Z">
        <w:r w:rsidR="0077132A" w:rsidRPr="0077132A" w:rsidDel="00073653">
          <w:rPr>
            <w:rFonts w:cs="Times New Roman"/>
            <w:szCs w:val="24"/>
            <w:highlight w:val="yellow"/>
          </w:rPr>
          <w:delText>[Insert here—explain that this is relevant because it exacerbates the underrepresentation of women of color]</w:delText>
        </w:r>
      </w:del>
    </w:p>
    <w:p w14:paraId="6D6AAB91" w14:textId="1B561777" w:rsidR="00B45A07" w:rsidRPr="0061506E" w:rsidRDefault="009E43FD" w:rsidP="00A4080A">
      <w:pPr>
        <w:spacing w:line="480" w:lineRule="auto"/>
        <w:jc w:val="center"/>
        <w:outlineLvl w:val="2"/>
        <w:rPr>
          <w:rFonts w:cs="Times New Roman"/>
          <w:szCs w:val="24"/>
          <w:u w:val="single"/>
        </w:rPr>
      </w:pPr>
      <w:bookmarkStart w:id="379" w:name="_Toc182854179"/>
      <w:r w:rsidRPr="0061506E">
        <w:rPr>
          <w:rFonts w:cs="Times New Roman"/>
          <w:szCs w:val="24"/>
          <w:u w:val="single"/>
        </w:rPr>
        <w:t>Contextual Factors Affecting Faculty Diversity</w:t>
      </w:r>
      <w:bookmarkEnd w:id="379"/>
    </w:p>
    <w:p w14:paraId="642FC19D" w14:textId="188F82C0" w:rsidR="00AC7512" w:rsidRDefault="00AC7512" w:rsidP="00BA1501">
      <w:pPr>
        <w:spacing w:line="480" w:lineRule="auto"/>
        <w:ind w:firstLine="720"/>
        <w:rPr>
          <w:ins w:id="380" w:author="Trinity Lakin" w:date="2024-11-18T18:23:00Z" w16du:dateUtc="2024-11-18T23:23:00Z"/>
          <w:rFonts w:cs="Times New Roman"/>
          <w:szCs w:val="24"/>
        </w:rPr>
      </w:pPr>
      <w:r w:rsidRPr="0061506E">
        <w:rPr>
          <w:rFonts w:cs="Times New Roman"/>
          <w:szCs w:val="24"/>
        </w:rPr>
        <w:t xml:space="preserve">The racial and gender diversity of university faculty is also shaped by context-specific factors, including economic uncertainty, </w:t>
      </w:r>
      <w:r w:rsidR="00456E1F" w:rsidRPr="0061506E">
        <w:rPr>
          <w:rFonts w:cs="Times New Roman"/>
          <w:szCs w:val="24"/>
        </w:rPr>
        <w:t>state partisan control, and, within recent years, the COVID-19 pandemic.</w:t>
      </w:r>
      <w:r w:rsidRPr="0061506E">
        <w:rPr>
          <w:rFonts w:cs="Times New Roman"/>
          <w:szCs w:val="24"/>
        </w:rPr>
        <w:t xml:space="preserve"> These factors influence institutional priorities and decision-making processes, </w:t>
      </w:r>
      <w:del w:id="381" w:author="Trinity Lakin" w:date="2024-11-18T17:46:00Z" w16du:dateUtc="2024-11-18T22:46:00Z">
        <w:r w:rsidRPr="0061506E" w:rsidDel="00C57869">
          <w:rPr>
            <w:rFonts w:cs="Times New Roman"/>
            <w:szCs w:val="24"/>
          </w:rPr>
          <w:delText>often exacerbating</w:delText>
        </w:r>
      </w:del>
      <w:ins w:id="382" w:author="Trinity Lakin" w:date="2024-11-18T17:46:00Z" w16du:dateUtc="2024-11-18T22:46:00Z">
        <w:r w:rsidR="00C57869">
          <w:rPr>
            <w:rFonts w:cs="Times New Roman"/>
            <w:szCs w:val="24"/>
          </w:rPr>
          <w:t>which may exacerbate</w:t>
        </w:r>
      </w:ins>
      <w:r w:rsidRPr="0061506E">
        <w:rPr>
          <w:rFonts w:cs="Times New Roman"/>
          <w:szCs w:val="24"/>
        </w:rPr>
        <w:t xml:space="preserve"> existing disparities in faculty hiring, promotion, and tenure</w:t>
      </w:r>
      <w:r w:rsidR="00456E1F" w:rsidRPr="0061506E">
        <w:rPr>
          <w:rFonts w:cs="Times New Roman"/>
          <w:szCs w:val="24"/>
        </w:rPr>
        <w:t xml:space="preserve"> among women and racial minorities.</w:t>
      </w:r>
      <w:ins w:id="383" w:author="Trinity Lakin" w:date="2024-11-18T17:46:00Z" w16du:dateUtc="2024-11-18T22:46:00Z">
        <w:r w:rsidR="0076755A">
          <w:rPr>
            <w:rFonts w:cs="Times New Roman"/>
            <w:szCs w:val="24"/>
          </w:rPr>
          <w:t xml:space="preserve"> </w:t>
        </w:r>
      </w:ins>
      <w:ins w:id="384" w:author="Trinity Lakin" w:date="2024-11-18T17:47:00Z" w16du:dateUtc="2024-11-18T22:47:00Z">
        <w:r w:rsidR="0076755A">
          <w:rPr>
            <w:rFonts w:cs="Times New Roman"/>
            <w:szCs w:val="24"/>
          </w:rPr>
          <w:t>Beyond Kim et al.</w:t>
        </w:r>
      </w:ins>
      <w:ins w:id="385" w:author="Trinity Lakin" w:date="2024-11-18T17:48:00Z" w16du:dateUtc="2024-11-18T22:48:00Z">
        <w:r w:rsidR="0076755A">
          <w:rPr>
            <w:rFonts w:cs="Times New Roman"/>
            <w:szCs w:val="24"/>
          </w:rPr>
          <w:t xml:space="preserve">, </w:t>
        </w:r>
      </w:ins>
      <w:ins w:id="386" w:author="Trinity Lakin" w:date="2024-11-18T17:50:00Z" w16du:dateUtc="2024-11-18T22:50:00Z">
        <w:r w:rsidR="0076755A">
          <w:rPr>
            <w:rFonts w:cs="Times New Roman"/>
            <w:szCs w:val="24"/>
          </w:rPr>
          <w:t>there a</w:t>
        </w:r>
      </w:ins>
      <w:ins w:id="387" w:author="Trinity Lakin" w:date="2024-11-18T17:51:00Z" w16du:dateUtc="2024-11-18T22:51:00Z">
        <w:r w:rsidR="0076755A">
          <w:rPr>
            <w:rFonts w:cs="Times New Roman"/>
            <w:szCs w:val="24"/>
          </w:rPr>
          <w:t>re no other quantitative analyses of the impact of macro-level political and economic conditions on faculty diversity.</w:t>
        </w:r>
      </w:ins>
      <w:ins w:id="388" w:author="Trinity Lakin" w:date="2024-11-18T17:52:00Z" w16du:dateUtc="2024-11-18T22:52:00Z">
        <w:r w:rsidR="0076755A">
          <w:rPr>
            <w:rFonts w:cs="Times New Roman"/>
            <w:szCs w:val="24"/>
          </w:rPr>
          <w:t xml:space="preserve"> This dissertation will fill this gap by including state partisan control and state appropriations to </w:t>
        </w:r>
      </w:ins>
      <w:ins w:id="389" w:author="Trinity Lakin" w:date="2024-11-18T17:53:00Z" w16du:dateUtc="2024-11-18T22:53:00Z">
        <w:r w:rsidR="0076755A">
          <w:rPr>
            <w:rFonts w:cs="Times New Roman"/>
            <w:szCs w:val="24"/>
          </w:rPr>
          <w:t>higher education</w:t>
        </w:r>
      </w:ins>
      <w:ins w:id="390" w:author="Trinity Lakin" w:date="2024-11-18T17:54:00Z" w16du:dateUtc="2024-11-18T22:54:00Z">
        <w:r w:rsidR="0076755A">
          <w:rPr>
            <w:rFonts w:cs="Times New Roman"/>
            <w:szCs w:val="24"/>
          </w:rPr>
          <w:t xml:space="preserve"> in its analyses of faculty diversity between 2015 and 2023</w:t>
        </w:r>
      </w:ins>
      <w:ins w:id="391" w:author="Trinity Lakin" w:date="2024-11-18T17:55:00Z" w16du:dateUtc="2024-11-18T22:55:00Z">
        <w:r w:rsidR="0076755A">
          <w:rPr>
            <w:rFonts w:cs="Times New Roman"/>
            <w:szCs w:val="24"/>
          </w:rPr>
          <w:t xml:space="preserve">, a period </w:t>
        </w:r>
      </w:ins>
      <w:ins w:id="392" w:author="Trinity Lakin" w:date="2024-11-18T17:56:00Z" w16du:dateUtc="2024-11-18T22:56:00Z">
        <w:r w:rsidR="00FC4701">
          <w:rPr>
            <w:rFonts w:cs="Times New Roman"/>
            <w:szCs w:val="24"/>
          </w:rPr>
          <w:t>containing both political and economic strain</w:t>
        </w:r>
      </w:ins>
      <w:ins w:id="393" w:author="Trinity Lakin" w:date="2024-11-18T17:54:00Z" w16du:dateUtc="2024-11-18T22:54:00Z">
        <w:r w:rsidR="0076755A">
          <w:rPr>
            <w:rFonts w:cs="Times New Roman"/>
            <w:szCs w:val="24"/>
          </w:rPr>
          <w:t>.</w:t>
        </w:r>
      </w:ins>
      <w:ins w:id="394" w:author="Trinity Lakin" w:date="2024-11-18T17:58:00Z" w16du:dateUtc="2024-11-18T22:58:00Z">
        <w:r w:rsidR="00FC4701">
          <w:rPr>
            <w:rFonts w:cs="Times New Roman"/>
            <w:szCs w:val="24"/>
          </w:rPr>
          <w:t xml:space="preserve"> </w:t>
        </w:r>
      </w:ins>
      <w:ins w:id="395" w:author="Trinity Lakin" w:date="2024-11-18T18:21:00Z" w16du:dateUtc="2024-11-18T23:21:00Z">
        <w:r w:rsidR="004156CA">
          <w:rPr>
            <w:rFonts w:cs="Times New Roman"/>
            <w:szCs w:val="24"/>
          </w:rPr>
          <w:t>This timeframe saw</w:t>
        </w:r>
      </w:ins>
      <w:ins w:id="396" w:author="Trinity Lakin" w:date="2024-11-18T18:20:00Z" w16du:dateUtc="2024-11-18T23:20:00Z">
        <w:r w:rsidR="004156CA">
          <w:rPr>
            <w:rFonts w:cs="Times New Roman"/>
            <w:szCs w:val="24"/>
          </w:rPr>
          <w:t xml:space="preserve"> t</w:t>
        </w:r>
      </w:ins>
      <w:ins w:id="397" w:author="Trinity Lakin" w:date="2024-11-18T17:58:00Z" w16du:dateUtc="2024-11-18T22:58:00Z">
        <w:r w:rsidR="00FC4701">
          <w:rPr>
            <w:rFonts w:cs="Times New Roman"/>
            <w:szCs w:val="24"/>
          </w:rPr>
          <w:t>he COVID-19 pandemic</w:t>
        </w:r>
      </w:ins>
      <w:ins w:id="398" w:author="Trinity Lakin" w:date="2024-11-18T18:20:00Z" w16du:dateUtc="2024-11-18T23:20:00Z">
        <w:r w:rsidR="004156CA">
          <w:rPr>
            <w:rFonts w:cs="Times New Roman"/>
            <w:szCs w:val="24"/>
          </w:rPr>
          <w:t xml:space="preserve"> </w:t>
        </w:r>
      </w:ins>
      <w:ins w:id="399" w:author="Trinity Lakin" w:date="2024-11-18T18:04:00Z" w16du:dateUtc="2024-11-18T23:04:00Z">
        <w:r w:rsidR="00FC4701">
          <w:rPr>
            <w:rFonts w:cs="Times New Roman"/>
            <w:szCs w:val="24"/>
          </w:rPr>
          <w:t xml:space="preserve">along with </w:t>
        </w:r>
      </w:ins>
      <w:ins w:id="400" w:author="Trinity Lakin" w:date="2024-11-18T18:15:00Z" w16du:dateUtc="2024-11-18T23:15:00Z">
        <w:r w:rsidR="004156CA">
          <w:rPr>
            <w:rFonts w:cs="Times New Roman"/>
            <w:szCs w:val="24"/>
          </w:rPr>
          <w:t>growing republican opposition to</w:t>
        </w:r>
      </w:ins>
      <w:ins w:id="401" w:author="Trinity Lakin" w:date="2024-11-18T18:17:00Z" w16du:dateUtc="2024-11-18T23:17:00Z">
        <w:r w:rsidR="004156CA">
          <w:rPr>
            <w:rFonts w:cs="Times New Roman"/>
            <w:szCs w:val="24"/>
          </w:rPr>
          <w:t xml:space="preserve"> DEI programs, organizations</w:t>
        </w:r>
      </w:ins>
      <w:ins w:id="402" w:author="Trinity Lakin" w:date="2024-11-18T18:18:00Z" w16du:dateUtc="2024-11-18T23:18:00Z">
        <w:r w:rsidR="004156CA">
          <w:rPr>
            <w:rFonts w:cs="Times New Roman"/>
            <w:szCs w:val="24"/>
          </w:rPr>
          <w:t>, and curricula in public schooling</w:t>
        </w:r>
      </w:ins>
      <w:ins w:id="403" w:author="Trinity Lakin" w:date="2024-11-18T18:22:00Z" w16du:dateUtc="2024-11-18T23:22:00Z">
        <w:r w:rsidR="004156CA">
          <w:rPr>
            <w:rFonts w:cs="Times New Roman"/>
            <w:szCs w:val="24"/>
          </w:rPr>
          <w:t>, both of which may have negatively impacted the racial and gender diversity of post-secondary faculty</w:t>
        </w:r>
      </w:ins>
      <w:ins w:id="404" w:author="Trinity Lakin" w:date="2024-11-18T18:19:00Z" w16du:dateUtc="2024-11-18T23:19:00Z">
        <w:r w:rsidR="004156CA">
          <w:rPr>
            <w:rFonts w:cs="Times New Roman"/>
            <w:szCs w:val="24"/>
          </w:rPr>
          <w:t>.</w:t>
        </w:r>
      </w:ins>
      <w:ins w:id="405" w:author="Trinity Lakin" w:date="2024-11-18T18:18:00Z" w16du:dateUtc="2024-11-18T23:18:00Z">
        <w:r w:rsidR="004156CA">
          <w:rPr>
            <w:rFonts w:cs="Times New Roman"/>
            <w:szCs w:val="24"/>
          </w:rPr>
          <w:t xml:space="preserve"> </w:t>
        </w:r>
      </w:ins>
      <w:del w:id="406" w:author="Trinity Lakin" w:date="2024-11-18T17:46:00Z" w16du:dateUtc="2024-11-18T22:46:00Z">
        <w:r w:rsidR="0077132A" w:rsidDel="0076755A">
          <w:rPr>
            <w:rFonts w:cs="Times New Roman"/>
            <w:szCs w:val="24"/>
          </w:rPr>
          <w:delText xml:space="preserve"> </w:delText>
        </w:r>
        <w:r w:rsidR="0077132A" w:rsidRPr="0076755A" w:rsidDel="0076755A">
          <w:rPr>
            <w:rFonts w:cs="Times New Roman"/>
            <w:szCs w:val="24"/>
            <w:rPrChange w:id="407" w:author="Trinity Lakin" w:date="2024-11-18T17:46:00Z" w16du:dateUtc="2024-11-18T22:46:00Z">
              <w:rPr>
                <w:rFonts w:cs="Times New Roman"/>
                <w:szCs w:val="24"/>
                <w:highlight w:val="yellow"/>
              </w:rPr>
            </w:rPrChange>
          </w:rPr>
          <w:delText>[Insert here – discuss whether this is studied very often in the literature on faculty diversity; might be a good place to foreshadow one of my contributions]</w:delText>
        </w:r>
      </w:del>
      <w:del w:id="408" w:author="Trinity Lakin" w:date="2024-11-18T18:17:00Z" w16du:dateUtc="2024-11-18T23:17:00Z">
        <w:r w:rsidR="00424311" w:rsidDel="004156CA">
          <w:rPr>
            <w:rFonts w:cs="Times New Roman"/>
            <w:szCs w:val="24"/>
          </w:rPr>
          <w:delText xml:space="preserve"> </w:delText>
        </w:r>
      </w:del>
      <w:del w:id="409" w:author="Trinity Lakin" w:date="2024-11-18T18:22:00Z" w16du:dateUtc="2024-11-18T23:22:00Z">
        <w:r w:rsidR="00424311" w:rsidRPr="00424311" w:rsidDel="004156CA">
          <w:rPr>
            <w:rFonts w:cs="Times New Roman"/>
            <w:szCs w:val="24"/>
            <w:highlight w:val="yellow"/>
          </w:rPr>
          <w:delText>[Also include material on republican opposition to DEI and how that has grown within recent years – politicization of diversity in higher education, defunding efforts, etc.]</w:delText>
        </w:r>
      </w:del>
    </w:p>
    <w:p w14:paraId="67D4DAC7" w14:textId="186DA9C3" w:rsidR="004156CA" w:rsidRDefault="004156CA" w:rsidP="00BA1501">
      <w:pPr>
        <w:spacing w:line="480" w:lineRule="auto"/>
        <w:ind w:firstLine="720"/>
        <w:rPr>
          <w:ins w:id="410" w:author="Trinity Lakin" w:date="2024-11-18T14:21:00Z" w16du:dateUtc="2024-11-18T19:21:00Z"/>
          <w:rFonts w:cs="Times New Roman"/>
          <w:szCs w:val="24"/>
        </w:rPr>
      </w:pPr>
      <w:ins w:id="411" w:author="Trinity Lakin" w:date="2024-11-18T18:23:00Z" w16du:dateUtc="2024-11-18T23:23:00Z">
        <w:r>
          <w:rPr>
            <w:rFonts w:cs="Times New Roman"/>
            <w:szCs w:val="24"/>
          </w:rPr>
          <w:t>Numerous states in recent years have passed anti-DEI legisl</w:t>
        </w:r>
      </w:ins>
      <w:ins w:id="412" w:author="Trinity Lakin" w:date="2024-11-18T18:24:00Z" w16du:dateUtc="2024-11-18T23:24:00Z">
        <w:r>
          <w:rPr>
            <w:rFonts w:cs="Times New Roman"/>
            <w:szCs w:val="24"/>
          </w:rPr>
          <w:t>ation</w:t>
        </w:r>
        <w:r w:rsidR="00032C21">
          <w:rPr>
            <w:rFonts w:cs="Times New Roman"/>
            <w:szCs w:val="24"/>
          </w:rPr>
          <w:t xml:space="preserve"> including </w:t>
        </w:r>
      </w:ins>
      <w:ins w:id="413" w:author="Trinity Lakin" w:date="2024-11-18T18:32:00Z" w16du:dateUtc="2024-11-18T23:32:00Z">
        <w:r w:rsidR="00032C21">
          <w:rPr>
            <w:rFonts w:cs="Times New Roman"/>
            <w:szCs w:val="24"/>
          </w:rPr>
          <w:t xml:space="preserve">Alabama, </w:t>
        </w:r>
      </w:ins>
      <w:ins w:id="414" w:author="Trinity Lakin" w:date="2024-11-18T18:24:00Z" w16du:dateUtc="2024-11-18T23:24:00Z">
        <w:r w:rsidR="00032C21">
          <w:rPr>
            <w:rFonts w:cs="Times New Roman"/>
            <w:szCs w:val="24"/>
          </w:rPr>
          <w:t xml:space="preserve">Florida, Texas, </w:t>
        </w:r>
      </w:ins>
      <w:ins w:id="415" w:author="Trinity Lakin" w:date="2024-11-18T18:32:00Z" w16du:dateUtc="2024-11-18T23:32:00Z">
        <w:r w:rsidR="00032C21">
          <w:rPr>
            <w:rFonts w:cs="Times New Roman"/>
            <w:szCs w:val="24"/>
          </w:rPr>
          <w:t xml:space="preserve">and </w:t>
        </w:r>
      </w:ins>
      <w:ins w:id="416" w:author="Trinity Lakin" w:date="2024-11-18T18:29:00Z" w16du:dateUtc="2024-11-18T23:29:00Z">
        <w:r w:rsidR="00032C21">
          <w:rPr>
            <w:rFonts w:cs="Times New Roman"/>
            <w:szCs w:val="24"/>
          </w:rPr>
          <w:t>North Carolina</w:t>
        </w:r>
      </w:ins>
      <w:ins w:id="417" w:author="Trinity Lakin" w:date="2024-11-18T18:51:00Z" w16du:dateUtc="2024-11-18T23:51:00Z">
        <w:r w:rsidR="00DB18CD">
          <w:rPr>
            <w:rFonts w:cs="Times New Roman"/>
            <w:szCs w:val="24"/>
          </w:rPr>
          <w:t>, and many more have proposed such legislation</w:t>
        </w:r>
      </w:ins>
      <w:ins w:id="418" w:author="Trinity Lakin" w:date="2024-11-18T18:37:00Z" w16du:dateUtc="2024-11-18T23:37:00Z">
        <w:r w:rsidR="00D90E3E">
          <w:rPr>
            <w:rFonts w:cs="Times New Roman"/>
            <w:szCs w:val="24"/>
          </w:rPr>
          <w:t xml:space="preserve"> </w:t>
        </w:r>
      </w:ins>
      <w:r w:rsidR="00D90E3E">
        <w:rPr>
          <w:rFonts w:cs="Times New Roman"/>
          <w:szCs w:val="24"/>
        </w:rPr>
        <w:fldChar w:fldCharType="begin"/>
      </w:r>
      <w:r w:rsidR="00D90E3E">
        <w:rPr>
          <w:rFonts w:cs="Times New Roman"/>
          <w:szCs w:val="24"/>
        </w:rPr>
        <w:instrText xml:space="preserve"> ADDIN ZOTERO_ITEM CSL_CITATION {"citationID":"3toAsYsP","properties":{"formattedCitation":"(Knox 2024; Landry-Thomas 2023; The Associated Press 2024)","plainCitation":"(Knox 2024; Landry-Thomas 2023; The Associated Press 2024)","noteIndex":0},"citationItems":[{"id":1583,"uris":["http://zotero.org/groups/4703364/items/YHESDBXL"],"itemData":{"id":1583,"type":"webpage","abstract":"The University of North Carolina System Board of Governors voted to repeal the system’s DEI policy. Will the outcomes differ from those in states that did so through legislation? The University of North Carolina system last month became the latest public university system to eliminate diversity, equity and inclusion (DEI) offices and spending. It’s another victory for the national anti-DEI crusade that has become a defining higher ed issue in state politics. But unlike in states such as Texas and Florida, where policymakers mandated DEI cuts by law, the decision in North Carolina was made by the university system’s governing board.","container-title":"Inside Higher Ed","language":"en","title":"UNC System’s Controlled DEI Demolition","URL":"https://www.insidehighered.com/news/governance/trustees-regents/2024/06/05/did-unc-system-destroy-dei-or-save-it-legislative","author":[{"family":"Knox","given":"Liam"}],"accessed":{"date-parts":[["2024",11,18]]},"issued":{"date-parts":[["2024",6,5]]}}},{"id":1574,"uris":["http://zotero.org/groups/4703364/items/9SLLMUE8"],"itemData":{"id":1574,"type":"article-journal","container-title":"University of Toledo Law Review","journalAbbreviation":"U. Tol. L. Rev.","page":"233","source":"COinS","title":"Diversity, Equity, and Inclusion (DEI) in the Era of Hostility: A Plea for Action and a Roadmap for Moving Forward","title-short":"Diversity, Equity, and Inclusion (DEI) in the Era of Hostility","volume":"55","author":[{"family":"Landry-Thomas","given":"Kerii"}],"issued":{"date-parts":[["2023"]],"season":"2024"}}},{"id":1581,"uris":["http://zotero.org/groups/4703364/items/BF7WMR46"],"itemData":{"id":1581,"type":"article-newspaper","abstract":"Republicans said they are guarding against programs that \"deepen divisions,\" but Black Democrats called it an effort to roll back affirmative action programs that welcome and encourage diversity.","container-title":"NPR","language":"en","section":"National","source":"NPR","title":"Alabama lawmakers have approved a sweeping anti-diversity, equity and inclusion bill","URL":"https://www.npr.org/2024/03/19/1239581910/alabama-anti-dei-bill","author":[{"literal":"The Associated Press"}],"accessed":{"date-parts":[["2024",11,18]]},"issued":{"date-parts":[["2024",3,19]]}}}],"schema":"https://github.com/citation-style-language/schema/raw/master/csl-citation.json"} </w:instrText>
      </w:r>
      <w:r w:rsidR="00D90E3E">
        <w:rPr>
          <w:rFonts w:cs="Times New Roman"/>
          <w:szCs w:val="24"/>
        </w:rPr>
        <w:fldChar w:fldCharType="separate"/>
      </w:r>
      <w:r w:rsidR="00D90E3E">
        <w:rPr>
          <w:rFonts w:cs="Times New Roman"/>
          <w:noProof/>
          <w:szCs w:val="24"/>
        </w:rPr>
        <w:t>(Knox 2024; Landry-Thomas 2023; The Associated Press 2024)</w:t>
      </w:r>
      <w:r w:rsidR="00D90E3E">
        <w:rPr>
          <w:rFonts w:cs="Times New Roman"/>
          <w:szCs w:val="24"/>
        </w:rPr>
        <w:fldChar w:fldCharType="end"/>
      </w:r>
      <w:ins w:id="419" w:author="Trinity Lakin" w:date="2024-11-18T18:40:00Z" w16du:dateUtc="2024-11-18T23:40:00Z">
        <w:r w:rsidR="00D90E3E">
          <w:rPr>
            <w:rFonts w:cs="Times New Roman"/>
            <w:szCs w:val="24"/>
          </w:rPr>
          <w:t xml:space="preserve">. These bills ban </w:t>
        </w:r>
      </w:ins>
      <w:ins w:id="420" w:author="Trinity Lakin" w:date="2024-11-18T18:41:00Z" w16du:dateUtc="2024-11-18T23:41:00Z">
        <w:r w:rsidR="00D90E3E">
          <w:rPr>
            <w:rFonts w:cs="Times New Roman"/>
            <w:szCs w:val="24"/>
          </w:rPr>
          <w:t>the use of diversity statements in enrollment and hiring decisions, mandatory DEI trainings for students or faculty, funding and/or operation of diversity or identity</w:t>
        </w:r>
      </w:ins>
      <w:ins w:id="421" w:author="Trinity Lakin" w:date="2024-11-18T18:42:00Z" w16du:dateUtc="2024-11-18T23:42:00Z">
        <w:r w:rsidR="00D90E3E">
          <w:rPr>
            <w:rFonts w:cs="Times New Roman"/>
            <w:szCs w:val="24"/>
          </w:rPr>
          <w:t xml:space="preserve">-based programs and organizations, and </w:t>
        </w:r>
      </w:ins>
      <w:ins w:id="422" w:author="Trinity Lakin" w:date="2024-11-18T18:45:00Z" w16du:dateUtc="2024-11-18T23:45:00Z">
        <w:r w:rsidR="00D90E3E">
          <w:rPr>
            <w:rFonts w:cs="Times New Roman"/>
            <w:szCs w:val="24"/>
          </w:rPr>
          <w:t xml:space="preserve">even </w:t>
        </w:r>
      </w:ins>
      <w:ins w:id="423" w:author="Trinity Lakin" w:date="2024-11-18T18:42:00Z" w16du:dateUtc="2024-11-18T23:42:00Z">
        <w:r w:rsidR="00D90E3E">
          <w:rPr>
            <w:rFonts w:cs="Times New Roman"/>
            <w:szCs w:val="24"/>
          </w:rPr>
          <w:t xml:space="preserve">prohibiting discussion of </w:t>
        </w:r>
      </w:ins>
      <w:ins w:id="424" w:author="Trinity Lakin" w:date="2024-11-18T18:43:00Z" w16du:dateUtc="2024-11-18T23:43:00Z">
        <w:r w:rsidR="00D90E3E">
          <w:rPr>
            <w:rFonts w:cs="Times New Roman"/>
            <w:szCs w:val="24"/>
          </w:rPr>
          <w:t>race and racism</w:t>
        </w:r>
      </w:ins>
      <w:ins w:id="425" w:author="Trinity Lakin" w:date="2024-11-18T18:42:00Z" w16du:dateUtc="2024-11-18T23:42:00Z">
        <w:r w:rsidR="00D90E3E">
          <w:rPr>
            <w:rFonts w:cs="Times New Roman"/>
            <w:szCs w:val="24"/>
          </w:rPr>
          <w:t xml:space="preserve"> in </w:t>
        </w:r>
      </w:ins>
      <w:ins w:id="426" w:author="Trinity Lakin" w:date="2024-11-18T18:43:00Z" w16du:dateUtc="2024-11-18T23:43:00Z">
        <w:r w:rsidR="00D90E3E">
          <w:rPr>
            <w:rFonts w:cs="Times New Roman"/>
            <w:szCs w:val="24"/>
          </w:rPr>
          <w:t xml:space="preserve">classrooms. </w:t>
        </w:r>
      </w:ins>
      <w:ins w:id="427" w:author="Trinity Lakin" w:date="2024-11-18T18:53:00Z" w16du:dateUtc="2024-11-18T23:53:00Z">
        <w:r w:rsidR="00DB18CD">
          <w:rPr>
            <w:rFonts w:cs="Times New Roman"/>
            <w:szCs w:val="24"/>
          </w:rPr>
          <w:t xml:space="preserve">Figure 1 below </w:t>
        </w:r>
      </w:ins>
      <w:ins w:id="428" w:author="Trinity Lakin" w:date="2024-11-18T18:54:00Z" w16du:dateUtc="2024-11-18T23:54:00Z">
        <w:r w:rsidR="00DB18CD">
          <w:rPr>
            <w:rFonts w:cs="Times New Roman"/>
            <w:szCs w:val="24"/>
          </w:rPr>
          <w:t>illustrates the prevalence of anti-DEI legislation across all U.S. states s</w:t>
        </w:r>
      </w:ins>
      <w:ins w:id="429" w:author="Trinity Lakin" w:date="2024-11-18T18:51:00Z" w16du:dateUtc="2024-11-18T23:51:00Z">
        <w:r w:rsidR="00DB18CD">
          <w:rPr>
            <w:rFonts w:cs="Times New Roman"/>
            <w:szCs w:val="24"/>
          </w:rPr>
          <w:t>ince January 2023</w:t>
        </w:r>
      </w:ins>
      <w:ins w:id="430" w:author="Trinity Lakin" w:date="2024-11-18T18:55:00Z" w16du:dateUtc="2024-11-18T23:55:00Z">
        <w:r w:rsidR="00DB18CD">
          <w:rPr>
            <w:rFonts w:cs="Times New Roman"/>
            <w:szCs w:val="24"/>
          </w:rPr>
          <w:t xml:space="preserve">, using data from The Chronicle’s </w:t>
        </w:r>
      </w:ins>
      <w:ins w:id="431" w:author="Trinity Lakin" w:date="2024-11-18T18:58:00Z" w16du:dateUtc="2024-11-18T23:58:00Z">
        <w:r w:rsidR="00D5692B">
          <w:rPr>
            <w:rFonts w:cs="Times New Roman"/>
            <w:szCs w:val="24"/>
          </w:rPr>
          <w:t xml:space="preserve">anti-DEI legislation tracker </w:t>
        </w:r>
      </w:ins>
      <w:r w:rsidR="00D5692B">
        <w:rPr>
          <w:rFonts w:cs="Times New Roman"/>
          <w:szCs w:val="24"/>
        </w:rPr>
        <w:fldChar w:fldCharType="begin"/>
      </w:r>
      <w:r w:rsidR="00D5692B">
        <w:rPr>
          <w:rFonts w:cs="Times New Roman"/>
          <w:szCs w:val="24"/>
        </w:rPr>
        <w:instrText xml:space="preserve"> ADDIN ZOTERO_ITEM CSL_CITATION {"citationID":"OqSlCw7c","properties":{"formattedCitation":"(Gretzinger et al. 2024)","plainCitation":"(Gretzinger et al. 2024)","noteIndex":0},"citationItems":[{"id":1585,"uris":["http://zotero.org/groups/4703364/items/PIX94B3M"],"itemData":{"id":1585,"type":"webpage","abstract":"We’ve documented actions taken on dozens of campuses to alter or eliminate jobs, offices, hiring practices, and programs amid mounting political pressure to end identity-conscious recruitment and retention of minority staff and students.","container-title":"The Chronicle of Higher Education","language":"en","note":"section: News","title":"Tracking Higher Ed’s Dismantling of DEI","URL":"https://www.chronicle.com/article/tracking-higher-eds-dismantling-of-dei","author":[{"family":"Gretzinger","given":"Erin"},{"family":"Hicks","given":"Maggie"},{"family":"Dutton","given":"Christa"},{"family":"Smith","given":"Jasper"}],"accessed":{"date-parts":[["2024",11,18]]},"issued":{"date-parts":[["2024",11,15]]}}}],"schema":"https://github.com/citation-style-language/schema/raw/master/csl-citation.json"} </w:instrText>
      </w:r>
      <w:r w:rsidR="00D5692B">
        <w:rPr>
          <w:rFonts w:cs="Times New Roman"/>
          <w:szCs w:val="24"/>
        </w:rPr>
        <w:fldChar w:fldCharType="separate"/>
      </w:r>
      <w:r w:rsidR="00D5692B">
        <w:rPr>
          <w:rFonts w:cs="Times New Roman"/>
          <w:noProof/>
          <w:szCs w:val="24"/>
        </w:rPr>
        <w:t>(Gretzinger et al. 2024)</w:t>
      </w:r>
      <w:r w:rsidR="00D5692B">
        <w:rPr>
          <w:rFonts w:cs="Times New Roman"/>
          <w:szCs w:val="24"/>
        </w:rPr>
        <w:fldChar w:fldCharType="end"/>
      </w:r>
      <w:ins w:id="432" w:author="Trinity Lakin" w:date="2024-11-18T18:55:00Z" w16du:dateUtc="2024-11-18T23:55:00Z">
        <w:r w:rsidR="00DB18CD">
          <w:rPr>
            <w:rFonts w:cs="Times New Roman"/>
            <w:szCs w:val="24"/>
          </w:rPr>
          <w:t>.</w:t>
        </w:r>
      </w:ins>
      <w:ins w:id="433" w:author="Trinity Lakin" w:date="2024-11-18T18:54:00Z" w16du:dateUtc="2024-11-18T23:54:00Z">
        <w:r w:rsidR="00DB18CD">
          <w:rPr>
            <w:rFonts w:cs="Times New Roman"/>
            <w:szCs w:val="24"/>
          </w:rPr>
          <w:t xml:space="preserve"> </w:t>
        </w:r>
      </w:ins>
      <w:ins w:id="434" w:author="Trinity Lakin" w:date="2024-11-18T18:55:00Z" w16du:dateUtc="2024-11-18T23:55:00Z">
        <w:r w:rsidR="00DB18CD">
          <w:rPr>
            <w:rFonts w:cs="Times New Roman"/>
            <w:szCs w:val="24"/>
          </w:rPr>
          <w:t>M</w:t>
        </w:r>
      </w:ins>
      <w:ins w:id="435" w:author="Trinity Lakin" w:date="2024-11-18T18:52:00Z" w16du:dateUtc="2024-11-18T23:52:00Z">
        <w:r w:rsidR="00DB18CD">
          <w:rPr>
            <w:rFonts w:cs="Times New Roman"/>
            <w:szCs w:val="24"/>
          </w:rPr>
          <w:t>ore than half of U.S. states</w:t>
        </w:r>
      </w:ins>
      <w:ins w:id="436" w:author="Trinity Lakin" w:date="2024-11-18T18:53:00Z" w16du:dateUtc="2024-11-18T23:53:00Z">
        <w:r w:rsidR="00DB18CD">
          <w:rPr>
            <w:rFonts w:cs="Times New Roman"/>
            <w:szCs w:val="24"/>
          </w:rPr>
          <w:t xml:space="preserve"> (56%)</w:t>
        </w:r>
      </w:ins>
      <w:ins w:id="437" w:author="Trinity Lakin" w:date="2024-11-18T18:52:00Z" w16du:dateUtc="2024-11-18T23:52:00Z">
        <w:r w:rsidR="00DB18CD">
          <w:rPr>
            <w:rFonts w:cs="Times New Roman"/>
            <w:szCs w:val="24"/>
          </w:rPr>
          <w:t xml:space="preserve"> have </w:t>
        </w:r>
        <w:r w:rsidR="00DB18CD">
          <w:rPr>
            <w:rFonts w:cs="Times New Roman"/>
            <w:szCs w:val="24"/>
          </w:rPr>
          <w:lastRenderedPageBreak/>
          <w:t xml:space="preserve">proposed anti-DEI legislation and </w:t>
        </w:r>
      </w:ins>
      <w:ins w:id="438" w:author="Trinity Lakin" w:date="2024-11-18T18:53:00Z" w16du:dateUtc="2024-11-18T23:53:00Z">
        <w:r w:rsidR="00DB18CD">
          <w:rPr>
            <w:rFonts w:cs="Times New Roman"/>
            <w:szCs w:val="24"/>
          </w:rPr>
          <w:t xml:space="preserve">almost a quarter of states (24%) </w:t>
        </w:r>
      </w:ins>
      <w:ins w:id="439" w:author="Trinity Lakin" w:date="2024-11-18T19:02:00Z" w16du:dateUtc="2024-11-19T00:02:00Z">
        <w:r w:rsidR="00D5692B">
          <w:rPr>
            <w:rFonts w:cs="Times New Roman"/>
            <w:szCs w:val="24"/>
          </w:rPr>
          <w:t xml:space="preserve">have </w:t>
        </w:r>
      </w:ins>
      <w:ins w:id="440" w:author="Trinity Lakin" w:date="2024-11-18T18:53:00Z" w16du:dateUtc="2024-11-18T23:53:00Z">
        <w:r w:rsidR="00DB18CD">
          <w:rPr>
            <w:rFonts w:cs="Times New Roman"/>
            <w:szCs w:val="24"/>
          </w:rPr>
          <w:t>signed legislation into law</w:t>
        </w:r>
      </w:ins>
      <w:ins w:id="441" w:author="Trinity Lakin" w:date="2024-11-18T18:55:00Z" w16du:dateUtc="2024-11-18T23:55:00Z">
        <w:r w:rsidR="00DB18CD">
          <w:rPr>
            <w:rFonts w:cs="Times New Roman"/>
            <w:szCs w:val="24"/>
          </w:rPr>
          <w:t>.</w:t>
        </w:r>
      </w:ins>
    </w:p>
    <w:p w14:paraId="61EE6BE7" w14:textId="61558479" w:rsidR="00FC68D1" w:rsidRDefault="00FC68D1">
      <w:pPr>
        <w:spacing w:line="480" w:lineRule="auto"/>
        <w:jc w:val="center"/>
        <w:rPr>
          <w:ins w:id="442" w:author="Trinity Lakin" w:date="2024-11-18T19:00:00Z" w16du:dateUtc="2024-11-19T00:00:00Z"/>
          <w:rFonts w:cs="Times New Roman"/>
          <w:szCs w:val="24"/>
        </w:rPr>
        <w:pPrChange w:id="443" w:author="Trinity Lakin" w:date="2024-11-18T19:49:00Z" w16du:dateUtc="2024-11-19T00:49:00Z">
          <w:pPr>
            <w:spacing w:line="480" w:lineRule="auto"/>
            <w:ind w:hanging="90"/>
            <w:jc w:val="center"/>
          </w:pPr>
        </w:pPrChange>
      </w:pPr>
      <w:ins w:id="444" w:author="Trinity Lakin" w:date="2024-11-18T14:22:00Z" w16du:dateUtc="2024-11-18T19:22:00Z">
        <w:r>
          <w:rPr>
            <w:rFonts w:cs="Times New Roman"/>
            <w:szCs w:val="24"/>
          </w:rPr>
          <w:t>[INSERT FIGURE 1 HERE]</w:t>
        </w:r>
      </w:ins>
    </w:p>
    <w:p w14:paraId="0B005E5B" w14:textId="7E1E9CBC" w:rsidR="00D5692B" w:rsidRPr="00EC752C" w:rsidRDefault="00D5692B">
      <w:pPr>
        <w:spacing w:line="480" w:lineRule="auto"/>
        <w:pPrChange w:id="445" w:author="Trinity Lakin" w:date="2024-11-18T19:01:00Z" w16du:dateUtc="2024-11-19T00:01:00Z">
          <w:pPr>
            <w:spacing w:line="480" w:lineRule="auto"/>
            <w:ind w:firstLine="720"/>
          </w:pPr>
        </w:pPrChange>
      </w:pPr>
      <w:ins w:id="446" w:author="Trinity Lakin" w:date="2024-11-18T19:01:00Z" w16du:dateUtc="2024-11-19T00:01:00Z">
        <w:r>
          <w:rPr>
            <w:rFonts w:cs="Times New Roman"/>
            <w:szCs w:val="24"/>
          </w:rPr>
          <w:tab/>
        </w:r>
      </w:ins>
      <w:ins w:id="447" w:author="Trinity Lakin" w:date="2024-11-18T19:03:00Z" w16du:dateUtc="2024-11-19T00:03:00Z">
        <w:r>
          <w:rPr>
            <w:rFonts w:cs="Times New Roman"/>
            <w:szCs w:val="24"/>
          </w:rPr>
          <w:t xml:space="preserve">Among states that have passed anti-DEI legislation, </w:t>
        </w:r>
      </w:ins>
      <w:ins w:id="448" w:author="Trinity Lakin" w:date="2024-11-18T19:04:00Z" w16du:dateUtc="2024-11-19T00:04:00Z">
        <w:r>
          <w:rPr>
            <w:rFonts w:cs="Times New Roman"/>
            <w:szCs w:val="24"/>
          </w:rPr>
          <w:t xml:space="preserve">Florida stands out for the pervasiveness of its </w:t>
        </w:r>
      </w:ins>
      <w:ins w:id="449" w:author="Trinity Lakin" w:date="2024-11-18T19:05:00Z" w16du:dateUtc="2024-11-19T00:05:00Z">
        <w:r>
          <w:rPr>
            <w:rFonts w:cs="Times New Roman"/>
            <w:szCs w:val="24"/>
          </w:rPr>
          <w:t xml:space="preserve">opposition to diversity and inclusion in public education. In 2021, the Florida </w:t>
        </w:r>
      </w:ins>
      <w:ins w:id="450" w:author="Trinity Lakin" w:date="2024-11-18T19:09:00Z" w16du:dateUtc="2024-11-19T00:09:00Z">
        <w:r w:rsidR="0066528D">
          <w:rPr>
            <w:rFonts w:cs="Times New Roman"/>
            <w:szCs w:val="24"/>
          </w:rPr>
          <w:t>State Board</w:t>
        </w:r>
      </w:ins>
      <w:ins w:id="451" w:author="Trinity Lakin" w:date="2024-11-18T19:05:00Z" w16du:dateUtc="2024-11-19T00:05:00Z">
        <w:r>
          <w:rPr>
            <w:rFonts w:cs="Times New Roman"/>
            <w:szCs w:val="24"/>
          </w:rPr>
          <w:t xml:space="preserve"> of Education </w:t>
        </w:r>
      </w:ins>
      <w:ins w:id="452" w:author="Trinity Lakin" w:date="2024-11-18T19:06:00Z" w16du:dateUtc="2024-11-19T00:06:00Z">
        <w:r>
          <w:rPr>
            <w:rFonts w:cs="Times New Roman"/>
            <w:szCs w:val="24"/>
          </w:rPr>
          <w:t>passed it’s “Required Instruction Planning and Reporting” rule, which prohibited the teaching of Critical Race Theory</w:t>
        </w:r>
      </w:ins>
      <w:ins w:id="453" w:author="Trinity Lakin" w:date="2024-11-18T19:07:00Z" w16du:dateUtc="2024-11-19T00:07:00Z">
        <w:r>
          <w:rPr>
            <w:rFonts w:cs="Times New Roman"/>
            <w:szCs w:val="24"/>
          </w:rPr>
          <w:t xml:space="preserve">, particularly the idea that racism is embedded within </w:t>
        </w:r>
      </w:ins>
      <w:ins w:id="454" w:author="Trinity Lakin" w:date="2024-11-18T19:08:00Z" w16du:dateUtc="2024-11-19T00:08:00Z">
        <w:r w:rsidR="0066528D">
          <w:rPr>
            <w:rFonts w:cs="Times New Roman"/>
            <w:szCs w:val="24"/>
          </w:rPr>
          <w:t xml:space="preserve">American society and its legal system </w:t>
        </w:r>
      </w:ins>
      <w:r w:rsidR="0066528D">
        <w:rPr>
          <w:rFonts w:cs="Times New Roman"/>
          <w:szCs w:val="24"/>
        </w:rPr>
        <w:fldChar w:fldCharType="begin"/>
      </w:r>
      <w:r w:rsidR="0066528D">
        <w:rPr>
          <w:rFonts w:cs="Times New Roman"/>
          <w:szCs w:val="24"/>
        </w:rPr>
        <w:instrText xml:space="preserve"> ADDIN ZOTERO_ITEM CSL_CITATION {"citationID":"ikPomgcW","properties":{"formattedCitation":"(Florida Department of Education 2021)","plainCitation":"(Florida Department of Education 2021)","noteIndex":0},"citationItems":[{"id":1591,"uris":["http://zotero.org/groups/4703364/items/I57J8KS4"],"itemData":{"id":1591,"type":"legislation","container-title":"Florida Administrative Code (F.A.C.)","section":"§ 3(b)","title":"Required Instruction Planning and Reporting","volume":"Rule 6A-1.094124","author":[{"literal":"Florida Department of Education"}],"issued":{"date-parts":[["2021"]]}}}],"schema":"https://github.com/citation-style-language/schema/raw/master/csl-citation.json"} </w:instrText>
      </w:r>
      <w:r w:rsidR="0066528D">
        <w:rPr>
          <w:rFonts w:cs="Times New Roman"/>
          <w:szCs w:val="24"/>
        </w:rPr>
        <w:fldChar w:fldCharType="separate"/>
      </w:r>
      <w:r w:rsidR="0066528D">
        <w:rPr>
          <w:rFonts w:cs="Times New Roman"/>
          <w:noProof/>
          <w:szCs w:val="24"/>
        </w:rPr>
        <w:t>(Florida Department of Education 2021)</w:t>
      </w:r>
      <w:r w:rsidR="0066528D">
        <w:rPr>
          <w:rFonts w:cs="Times New Roman"/>
          <w:szCs w:val="24"/>
        </w:rPr>
        <w:fldChar w:fldCharType="end"/>
      </w:r>
      <w:ins w:id="455" w:author="Trinity Lakin" w:date="2024-11-18T19:21:00Z" w16du:dateUtc="2024-11-19T00:21:00Z">
        <w:r w:rsidR="0066528D">
          <w:rPr>
            <w:rFonts w:cs="Times New Roman"/>
            <w:szCs w:val="24"/>
          </w:rPr>
          <w:t xml:space="preserve">. </w:t>
        </w:r>
      </w:ins>
      <w:ins w:id="456" w:author="Trinity Lakin" w:date="2024-11-18T19:23:00Z" w16du:dateUtc="2024-11-19T00:23:00Z">
        <w:r w:rsidR="008C5BE7">
          <w:rPr>
            <w:rFonts w:cs="Times New Roman"/>
            <w:szCs w:val="24"/>
          </w:rPr>
          <w:t>T</w:t>
        </w:r>
      </w:ins>
      <w:ins w:id="457" w:author="Trinity Lakin" w:date="2024-11-18T19:22:00Z" w16du:dateUtc="2024-11-19T00:22:00Z">
        <w:r w:rsidR="0066528D">
          <w:rPr>
            <w:rFonts w:cs="Times New Roman"/>
            <w:szCs w:val="24"/>
          </w:rPr>
          <w:t xml:space="preserve">his ban was codified into state law </w:t>
        </w:r>
        <w:r w:rsidR="008C5BE7">
          <w:rPr>
            <w:rFonts w:cs="Times New Roman"/>
            <w:szCs w:val="24"/>
          </w:rPr>
          <w:t xml:space="preserve">through </w:t>
        </w:r>
      </w:ins>
      <w:ins w:id="458" w:author="Trinity Lakin" w:date="2024-11-18T19:23:00Z" w16du:dateUtc="2024-11-19T00:23:00Z">
        <w:r w:rsidR="008C5BE7" w:rsidRPr="008C5BE7">
          <w:rPr>
            <w:rFonts w:cs="Times New Roman"/>
            <w:szCs w:val="24"/>
          </w:rPr>
          <w:t>Florida’s “Stop WOKE” Act, also known as HB 7</w:t>
        </w:r>
      </w:ins>
      <w:ins w:id="459" w:author="Trinity Lakin" w:date="2024-11-18T19:24:00Z" w16du:dateUtc="2024-11-19T00:24:00Z">
        <w:r w:rsidR="008C5BE7">
          <w:rPr>
            <w:rFonts w:cs="Times New Roman"/>
            <w:szCs w:val="24"/>
          </w:rPr>
          <w:t>, which took effect in 2022</w:t>
        </w:r>
      </w:ins>
      <w:ins w:id="460" w:author="Trinity Lakin" w:date="2024-11-18T19:47:00Z" w16du:dateUtc="2024-11-19T00:47:00Z">
        <w:r w:rsidR="00E411CB">
          <w:rPr>
            <w:rFonts w:cs="Times New Roman"/>
            <w:szCs w:val="24"/>
          </w:rPr>
          <w:t xml:space="preserve"> </w:t>
        </w:r>
      </w:ins>
      <w:r w:rsidR="00E411CB">
        <w:rPr>
          <w:rFonts w:cs="Times New Roman"/>
          <w:szCs w:val="24"/>
        </w:rPr>
        <w:fldChar w:fldCharType="begin"/>
      </w:r>
      <w:r w:rsidR="00F96074">
        <w:rPr>
          <w:rFonts w:cs="Times New Roman"/>
          <w:szCs w:val="24"/>
        </w:rPr>
        <w:instrText xml:space="preserve"> ADDIN ZOTERO_ITEM CSL_CITATION {"citationID":"uWG7HOTV","properties":{"formattedCitation":"(Fla. 2022 2022)","plainCitation":"(Fla. 2022 2022)","dontUpdate":true,"noteIndex":0},"citationItems":[{"id":1594,"uris":["http://zotero.org/groups/4703364/items/F5852KA4"],"itemData":{"id":1594,"type":"bill","authority":"Leg.","chapter-number":"Reg. Sess.","number":"HB7","title":"HB7","URL":"https://flsenate.gov/Session/Bill/2022/7","author":[{"literal":"Fla. 2022"}],"accessed":{"date-parts":[["2024",11,18]]},"issued":{"date-parts":[["2022"]]}}}],"schema":"https://github.com/citation-style-language/schema/raw/master/csl-citation.json"} </w:instrText>
      </w:r>
      <w:r w:rsidR="00E411CB">
        <w:rPr>
          <w:rFonts w:cs="Times New Roman"/>
          <w:szCs w:val="24"/>
        </w:rPr>
        <w:fldChar w:fldCharType="separate"/>
      </w:r>
      <w:r w:rsidR="00F96074">
        <w:rPr>
          <w:rFonts w:cs="Times New Roman"/>
          <w:noProof/>
          <w:szCs w:val="24"/>
        </w:rPr>
        <w:t>(Fla. 2022</w:t>
      </w:r>
      <w:del w:id="461" w:author="Trinity Lakin" w:date="2024-11-18T20:18:00Z" w16du:dateUtc="2024-11-19T01:18:00Z">
        <w:r w:rsidR="00F96074" w:rsidDel="00F96074">
          <w:rPr>
            <w:rFonts w:cs="Times New Roman"/>
            <w:noProof/>
            <w:szCs w:val="24"/>
          </w:rPr>
          <w:delText xml:space="preserve"> 2022</w:delText>
        </w:r>
      </w:del>
      <w:r w:rsidR="00F96074">
        <w:rPr>
          <w:rFonts w:cs="Times New Roman"/>
          <w:noProof/>
          <w:szCs w:val="24"/>
        </w:rPr>
        <w:t>)</w:t>
      </w:r>
      <w:r w:rsidR="00E411CB">
        <w:rPr>
          <w:rFonts w:cs="Times New Roman"/>
          <w:szCs w:val="24"/>
        </w:rPr>
        <w:fldChar w:fldCharType="end"/>
      </w:r>
      <w:ins w:id="462" w:author="Trinity Lakin" w:date="2024-11-18T19:24:00Z" w16du:dateUtc="2024-11-19T00:24:00Z">
        <w:r w:rsidR="008C5BE7">
          <w:rPr>
            <w:rFonts w:cs="Times New Roman"/>
            <w:szCs w:val="24"/>
          </w:rPr>
          <w:t>. This bill</w:t>
        </w:r>
      </w:ins>
      <w:ins w:id="463" w:author="Trinity Lakin" w:date="2024-11-18T19:25:00Z" w16du:dateUtc="2024-11-19T00:25:00Z">
        <w:r w:rsidR="00D26851">
          <w:rPr>
            <w:rFonts w:cs="Times New Roman"/>
            <w:szCs w:val="24"/>
          </w:rPr>
          <w:t xml:space="preserve"> </w:t>
        </w:r>
      </w:ins>
      <w:ins w:id="464" w:author="Trinity Lakin" w:date="2024-11-18T19:31:00Z" w16du:dateUtc="2024-11-19T00:31:00Z">
        <w:r w:rsidR="00D26851">
          <w:rPr>
            <w:rFonts w:cs="Times New Roman"/>
            <w:szCs w:val="24"/>
          </w:rPr>
          <w:t>restricts the way that race, racism, and the country’s history of race relations can be taught i</w:t>
        </w:r>
      </w:ins>
      <w:ins w:id="465" w:author="Trinity Lakin" w:date="2024-11-18T19:32:00Z" w16du:dateUtc="2024-11-19T00:32:00Z">
        <w:r w:rsidR="00D26851">
          <w:rPr>
            <w:rFonts w:cs="Times New Roman"/>
            <w:szCs w:val="24"/>
          </w:rPr>
          <w:t xml:space="preserve">n public institutions, prohibiting instructors from discussing topics including reparations, </w:t>
        </w:r>
        <w:r w:rsidR="00E411CB">
          <w:rPr>
            <w:rFonts w:cs="Times New Roman"/>
            <w:szCs w:val="24"/>
          </w:rPr>
          <w:t xml:space="preserve">colorblindness, and systemic racism. </w:t>
        </w:r>
      </w:ins>
      <w:ins w:id="466" w:author="Trinity Lakin" w:date="2024-11-18T19:57:00Z" w16du:dateUtc="2024-11-19T00:57:00Z">
        <w:r w:rsidR="007A5AF9">
          <w:rPr>
            <w:rFonts w:cs="Times New Roman"/>
            <w:szCs w:val="24"/>
          </w:rPr>
          <w:t xml:space="preserve">Florida passed its most comprehensive anti-DEI legislation with Senate Bill 266 </w:t>
        </w:r>
      </w:ins>
      <w:r w:rsidR="00EC752C">
        <w:rPr>
          <w:rFonts w:cs="Times New Roman"/>
          <w:szCs w:val="24"/>
        </w:rPr>
        <w:fldChar w:fldCharType="begin"/>
      </w:r>
      <w:r w:rsidR="00F96074">
        <w:rPr>
          <w:rFonts w:cs="Times New Roman"/>
          <w:szCs w:val="24"/>
        </w:rPr>
        <w:instrText xml:space="preserve"> ADDIN ZOTERO_ITEM CSL_CITATION {"citationID":"EKVkd7B0","properties":{"formattedCitation":"(Fla. 2023 2023)","plainCitation":"(Fla. 2023 2023)","dontUpdate":true,"noteIndex":0},"citationItems":[{"id":1596,"uris":["http://zotero.org/groups/4703364/items/FHINZDNA"],"itemData":{"id":1596,"type":"bill","authority":"Leg.","chapter-number":"Reg. Sess.","title":"SB266","author":[{"literal":"Fla. 2023"}],"issued":{"date-parts":[["2023"]]}}}],"schema":"https://github.com/citation-style-language/schema/raw/master/csl-citation.json"} </w:instrText>
      </w:r>
      <w:r w:rsidR="00EC752C">
        <w:rPr>
          <w:rFonts w:cs="Times New Roman"/>
          <w:szCs w:val="24"/>
        </w:rPr>
        <w:fldChar w:fldCharType="separate"/>
      </w:r>
      <w:r w:rsidR="00F96074">
        <w:rPr>
          <w:rFonts w:cs="Times New Roman"/>
          <w:noProof/>
          <w:szCs w:val="24"/>
        </w:rPr>
        <w:t>(Fla. 2023</w:t>
      </w:r>
      <w:del w:id="467" w:author="Trinity Lakin" w:date="2024-11-18T20:18:00Z" w16du:dateUtc="2024-11-19T01:18:00Z">
        <w:r w:rsidR="00F96074" w:rsidDel="00F96074">
          <w:rPr>
            <w:rFonts w:cs="Times New Roman"/>
            <w:noProof/>
            <w:szCs w:val="24"/>
          </w:rPr>
          <w:delText xml:space="preserve"> 2023</w:delText>
        </w:r>
      </w:del>
      <w:r w:rsidR="00F96074">
        <w:rPr>
          <w:rFonts w:cs="Times New Roman"/>
          <w:noProof/>
          <w:szCs w:val="24"/>
        </w:rPr>
        <w:t>)</w:t>
      </w:r>
      <w:r w:rsidR="00EC752C">
        <w:rPr>
          <w:rFonts w:cs="Times New Roman"/>
          <w:szCs w:val="24"/>
        </w:rPr>
        <w:fldChar w:fldCharType="end"/>
      </w:r>
      <w:ins w:id="468" w:author="Trinity Lakin" w:date="2024-11-18T20:05:00Z" w16du:dateUtc="2024-11-19T01:05:00Z">
        <w:r w:rsidR="00EC752C">
          <w:rPr>
            <w:rFonts w:cs="Times New Roman"/>
            <w:szCs w:val="24"/>
          </w:rPr>
          <w:t>. This bill requires that the Florida Board of Governors monitor and possibly eli</w:t>
        </w:r>
      </w:ins>
      <w:ins w:id="469" w:author="Trinity Lakin" w:date="2024-11-18T20:06:00Z" w16du:dateUtc="2024-11-19T01:06:00Z">
        <w:r w:rsidR="00EC752C">
          <w:rPr>
            <w:rFonts w:cs="Times New Roman"/>
            <w:szCs w:val="24"/>
          </w:rPr>
          <w:t xml:space="preserve">minate college courses or curricula </w:t>
        </w:r>
      </w:ins>
      <w:ins w:id="470" w:author="Trinity Lakin" w:date="2024-11-18T20:07:00Z" w16du:dateUtc="2024-11-19T01:07:00Z">
        <w:r w:rsidR="00EC752C" w:rsidRPr="00EC752C">
          <w:rPr>
            <w:rFonts w:cs="Times New Roman"/>
            <w:szCs w:val="24"/>
          </w:rPr>
          <w:t>grounded in theories of privilege or systemic racism</w:t>
        </w:r>
        <w:r w:rsidR="00EC752C">
          <w:rPr>
            <w:rFonts w:cs="Times New Roman"/>
            <w:szCs w:val="24"/>
          </w:rPr>
          <w:t xml:space="preserve">, as well as banning institutions from using their federal funding to </w:t>
        </w:r>
      </w:ins>
      <w:ins w:id="471" w:author="Trinity Lakin" w:date="2024-11-18T20:08:00Z" w16du:dateUtc="2024-11-19T01:08:00Z">
        <w:r w:rsidR="00EC752C">
          <w:t>“</w:t>
        </w:r>
        <w:r w:rsidR="00EC752C" w:rsidRPr="00EE31C6">
          <w:t>promote, support, or maintain any programs or campus activities that</w:t>
        </w:r>
        <w:r w:rsidR="00EC752C">
          <w:t xml:space="preserve"> </w:t>
        </w:r>
        <w:r w:rsidR="00EC752C" w:rsidRPr="00EE31C6">
          <w:t>...</w:t>
        </w:r>
        <w:r w:rsidR="00EC752C">
          <w:t xml:space="preserve"> </w:t>
        </w:r>
        <w:r w:rsidR="00EC752C" w:rsidRPr="00EE31C6">
          <w:t>advocate for diversity, equity and inclusion or promote or engage in political or social activism</w:t>
        </w:r>
        <w:r w:rsidR="00EC752C">
          <w:t xml:space="preserve">” </w:t>
        </w:r>
      </w:ins>
      <w:r w:rsidR="00EC752C">
        <w:fldChar w:fldCharType="begin"/>
      </w:r>
      <w:r w:rsidR="00E518C0">
        <w:instrText xml:space="preserve"> ADDIN ZOTERO_ITEM CSL_CITATION {"citationID":"KqixTj8W","properties":{"formattedCitation":"(2023)","plainCitation":"(2023)","noteIndex":0},"citationItems":[{"id":1596,"uris":["http://zotero.org/groups/4703364/items/FHINZDNA"],"itemData":{"id":1596,"type":"bill","authority":"Leg.","chapter-number":"Reg. Sess.","title":"SB266","author":[{"literal":"Fla. 2023"}],"issued":{"date-parts":[["2023"]]}},"suppress-author":true}],"schema":"https://github.com/citation-style-language/schema/raw/master/csl-citation.json"} </w:instrText>
      </w:r>
      <w:r w:rsidR="00EC752C">
        <w:fldChar w:fldCharType="separate"/>
      </w:r>
      <w:r w:rsidR="00E518C0">
        <w:rPr>
          <w:noProof/>
        </w:rPr>
        <w:t>(2023)</w:t>
      </w:r>
      <w:r w:rsidR="00EC752C">
        <w:fldChar w:fldCharType="end"/>
      </w:r>
      <w:ins w:id="472" w:author="Trinity Lakin" w:date="2024-11-18T20:08:00Z" w16du:dateUtc="2024-11-19T01:08:00Z">
        <w:r w:rsidR="00E518C0">
          <w:t xml:space="preserve">. As a result of these bills, </w:t>
        </w:r>
      </w:ins>
      <w:ins w:id="473" w:author="Trinity Lakin" w:date="2024-11-18T20:09:00Z" w16du:dateUtc="2024-11-19T01:09:00Z">
        <w:r w:rsidR="00E518C0">
          <w:t xml:space="preserve">many state universities </w:t>
        </w:r>
      </w:ins>
      <w:ins w:id="474" w:author="Trinity Lakin" w:date="2024-11-18T20:12:00Z" w16du:dateUtc="2024-11-19T01:12:00Z">
        <w:r w:rsidR="00E518C0">
          <w:t xml:space="preserve">have </w:t>
        </w:r>
      </w:ins>
      <w:ins w:id="475" w:author="Trinity Lakin" w:date="2024-11-18T20:09:00Z" w16du:dateUtc="2024-11-19T01:09:00Z">
        <w:r w:rsidR="00E518C0">
          <w:t xml:space="preserve">closed or renamed their DEI centers, fired or relocated DEI staff and faculty, </w:t>
        </w:r>
      </w:ins>
      <w:ins w:id="476" w:author="Trinity Lakin" w:date="2024-11-18T20:14:00Z" w16du:dateUtc="2024-11-19T01:14:00Z">
        <w:r w:rsidR="00E518C0">
          <w:t>discontinued their race and gender studies programs, or</w:t>
        </w:r>
      </w:ins>
      <w:ins w:id="477" w:author="Trinity Lakin" w:date="2024-11-18T20:09:00Z" w16du:dateUtc="2024-11-19T01:09:00Z">
        <w:r w:rsidR="00E518C0">
          <w:t xml:space="preserve"> ended support for i</w:t>
        </w:r>
      </w:ins>
      <w:ins w:id="478" w:author="Trinity Lakin" w:date="2024-11-18T20:10:00Z" w16du:dateUtc="2024-11-19T01:10:00Z">
        <w:r w:rsidR="00E518C0">
          <w:t>dentity-based affinity groups.</w:t>
        </w:r>
      </w:ins>
    </w:p>
    <w:p w14:paraId="78674165" w14:textId="28B02ED0" w:rsidR="00456E1F" w:rsidRPr="0061506E" w:rsidDel="00F150DE" w:rsidRDefault="00456E1F" w:rsidP="00BA1501">
      <w:pPr>
        <w:spacing w:line="480" w:lineRule="auto"/>
        <w:ind w:firstLine="720"/>
        <w:rPr>
          <w:del w:id="479" w:author="Trinity Lakin" w:date="2024-11-13T12:26:00Z" w16du:dateUtc="2024-11-13T17:26:00Z"/>
          <w:rFonts w:cs="Times New Roman"/>
          <w:szCs w:val="24"/>
        </w:rPr>
      </w:pPr>
      <w:commentRangeStart w:id="480"/>
      <w:del w:id="481" w:author="Trinity Lakin" w:date="2024-11-13T12:26:00Z" w16du:dateUtc="2024-11-13T17:26:00Z">
        <w:r w:rsidRPr="0061506E" w:rsidDel="00F150DE">
          <w:rPr>
            <w:rFonts w:cs="Times New Roman"/>
            <w:szCs w:val="24"/>
          </w:rPr>
          <w:delText xml:space="preserve">In times of economic uncertainty, institutional hiring committees tend to rely more on </w:delText>
        </w:r>
        <w:r w:rsidR="00FC7C1E" w:rsidRPr="0061506E" w:rsidDel="00F150DE">
          <w:rPr>
            <w:rFonts w:cs="Times New Roman"/>
            <w:szCs w:val="24"/>
          </w:rPr>
          <w:delText>network-based recruitment along with gendered and racialized stereotypes on competence and productivity</w:delText>
        </w:r>
        <w:commentRangeEnd w:id="480"/>
        <w:r w:rsidR="00FD4594" w:rsidDel="00F150DE">
          <w:rPr>
            <w:rStyle w:val="CommentReference"/>
          </w:rPr>
          <w:commentReference w:id="480"/>
        </w:r>
        <w:r w:rsidRPr="0061506E" w:rsidDel="00F150DE">
          <w:rPr>
            <w:rFonts w:cs="Times New Roman"/>
            <w:szCs w:val="24"/>
          </w:rPr>
          <w:delText>.</w:delText>
        </w:r>
        <w:r w:rsidR="00FD4594" w:rsidDel="00F150DE">
          <w:rPr>
            <w:rFonts w:cs="Times New Roman"/>
            <w:szCs w:val="24"/>
          </w:rPr>
          <w:delText xml:space="preserve"> </w:delText>
        </w:r>
        <w:r w:rsidR="00FD4594" w:rsidRPr="00FD4594" w:rsidDel="00F150DE">
          <w:rPr>
            <w:rFonts w:cs="Times New Roman"/>
            <w:szCs w:val="24"/>
            <w:highlight w:val="yellow"/>
          </w:rPr>
          <w:delText>[Take more time to explain Kim here – since it is my model article it should be very clear what the data, sample, timeframe, method, findings, conclusions, and limitations]</w:delText>
        </w:r>
        <w:r w:rsidRPr="0061506E" w:rsidDel="00F150DE">
          <w:rPr>
            <w:rFonts w:cs="Times New Roman"/>
            <w:szCs w:val="24"/>
          </w:rPr>
          <w:delText xml:space="preserve"> Kim et al. </w:delText>
        </w:r>
        <w:r w:rsidRPr="0061506E" w:rsidDel="00F150DE">
          <w:rPr>
            <w:rFonts w:cs="Times New Roman"/>
            <w:szCs w:val="24"/>
          </w:rPr>
          <w:fldChar w:fldCharType="begin"/>
        </w:r>
        <w:r w:rsidRPr="0061506E" w:rsidDel="00F150DE">
          <w:rPr>
            <w:rFonts w:cs="Times New Roman"/>
            <w:szCs w:val="24"/>
          </w:rPr>
          <w:delInstrText xml:space="preserve"> ADDIN ZOTERO_ITEM CSL_CITATION {"citationID":"8z2BfTS3","properties":{"formattedCitation":"(2021)","plainCitation":"(2021)","noteIndex":0},"citationItems":[{"id":1218,"uris":["http://zotero.org/groups/4703364/items/DQYHN7LY"],"itemData":{"id":1218,"type":"article-journal","abstract":"The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label":"page","suppress-author":true}],"schema":"https://github.com/citation-style-language/schema/raw/master/csl-citation.json"} </w:delInstrText>
        </w:r>
        <w:r w:rsidRPr="0061506E" w:rsidDel="00F150DE">
          <w:rPr>
            <w:rFonts w:cs="Times New Roman"/>
            <w:szCs w:val="24"/>
          </w:rPr>
          <w:fldChar w:fldCharType="separate"/>
        </w:r>
        <w:r w:rsidRPr="0061506E" w:rsidDel="00F150DE">
          <w:rPr>
            <w:rFonts w:cs="Times New Roman"/>
            <w:noProof/>
            <w:szCs w:val="24"/>
          </w:rPr>
          <w:delText>(2021)</w:delText>
        </w:r>
        <w:r w:rsidRPr="0061506E" w:rsidDel="00F150DE">
          <w:rPr>
            <w:rFonts w:cs="Times New Roman"/>
            <w:szCs w:val="24"/>
          </w:rPr>
          <w:fldChar w:fldCharType="end"/>
        </w:r>
        <w:r w:rsidRPr="0061506E" w:rsidDel="00F150DE">
          <w:rPr>
            <w:rFonts w:cs="Times New Roman"/>
            <w:szCs w:val="24"/>
          </w:rPr>
          <w:delText xml:space="preserve"> conducted a </w:delText>
        </w:r>
        <w:commentRangeStart w:id="482"/>
        <w:r w:rsidRPr="0061506E" w:rsidDel="00F150DE">
          <w:rPr>
            <w:rFonts w:cs="Times New Roman"/>
            <w:szCs w:val="24"/>
          </w:rPr>
          <w:delText xml:space="preserve">quantitative analysis </w:delText>
        </w:r>
        <w:commentRangeEnd w:id="482"/>
        <w:r w:rsidR="00FD4594" w:rsidDel="00F150DE">
          <w:rPr>
            <w:rStyle w:val="CommentReference"/>
          </w:rPr>
          <w:commentReference w:id="482"/>
        </w:r>
        <w:r w:rsidRPr="0061506E" w:rsidDel="00F150DE">
          <w:rPr>
            <w:rFonts w:cs="Times New Roman"/>
            <w:szCs w:val="24"/>
          </w:rPr>
          <w:delText xml:space="preserve">of the diversity of new faculty before and after the Great Recession, finding an overall decline in tenure-track hires which disproportionately affected Black, Hispanic, and Asian American scholars. Research-intensive universities (R1) </w:delText>
        </w:r>
        <w:r w:rsidR="007030EE" w:rsidRPr="0061506E" w:rsidDel="00F150DE">
          <w:rPr>
            <w:rFonts w:cs="Times New Roman"/>
            <w:szCs w:val="24"/>
          </w:rPr>
          <w:delText xml:space="preserve">experienced the greatest revenue loss among U.S. universities during the Great Recession, due to their dependency on state and federal grant funding. </w:delText>
        </w:r>
        <w:r w:rsidR="00FC7C1E" w:rsidRPr="0061506E" w:rsidDel="00F150DE">
          <w:rPr>
            <w:rFonts w:cs="Times New Roman"/>
            <w:szCs w:val="24"/>
          </w:rPr>
          <w:delText>During the recession, a</w:delText>
        </w:r>
        <w:r w:rsidR="007030EE" w:rsidRPr="0061506E" w:rsidDel="00F150DE">
          <w:rPr>
            <w:rFonts w:cs="Times New Roman"/>
            <w:szCs w:val="24"/>
          </w:rPr>
          <w:delText xml:space="preserve">ll </w:delText>
        </w:r>
        <w:commentRangeStart w:id="483"/>
        <w:r w:rsidR="007030EE" w:rsidRPr="0061506E" w:rsidDel="00F150DE">
          <w:rPr>
            <w:rFonts w:cs="Times New Roman"/>
            <w:szCs w:val="24"/>
          </w:rPr>
          <w:delText xml:space="preserve">six minority groups included in the study (Black, Hispanic, and Asian men and women) </w:delText>
        </w:r>
        <w:commentRangeEnd w:id="483"/>
        <w:r w:rsidR="00FD4594" w:rsidDel="00F150DE">
          <w:rPr>
            <w:rStyle w:val="CommentReference"/>
          </w:rPr>
          <w:commentReference w:id="483"/>
        </w:r>
        <w:r w:rsidR="007030EE" w:rsidRPr="0061506E" w:rsidDel="00F150DE">
          <w:rPr>
            <w:rFonts w:cs="Times New Roman"/>
            <w:szCs w:val="24"/>
          </w:rPr>
          <w:delText>saw the biggest proportional declines in hiring in R1 schools</w:delText>
        </w:r>
        <w:r w:rsidR="00FC7C1E" w:rsidRPr="0061506E" w:rsidDel="00F150DE">
          <w:rPr>
            <w:rFonts w:cs="Times New Roman"/>
            <w:szCs w:val="24"/>
          </w:rPr>
          <w:delText xml:space="preserve"> </w:delText>
        </w:r>
        <w:r w:rsidR="007030EE" w:rsidRPr="0061506E" w:rsidDel="00F150DE">
          <w:rPr>
            <w:rFonts w:cs="Times New Roman"/>
            <w:szCs w:val="24"/>
          </w:rPr>
          <w:delText xml:space="preserve">while white women and men saw the biggest gains. </w:delText>
        </w:r>
        <w:r w:rsidR="00FC7C1E" w:rsidRPr="0061506E" w:rsidDel="00F150DE">
          <w:rPr>
            <w:rFonts w:cs="Times New Roman"/>
            <w:szCs w:val="24"/>
          </w:rPr>
          <w:delText xml:space="preserve">To explain this, the authors concluded that institutions facing financial pressures may prioritize cost-cutting measures </w:delText>
        </w:r>
        <w:r w:rsidR="0076635B" w:rsidRPr="0061506E" w:rsidDel="00F150DE">
          <w:rPr>
            <w:rFonts w:cs="Times New Roman"/>
            <w:szCs w:val="24"/>
          </w:rPr>
          <w:delText>that negatively affect the recruitment of women and racial minority faculty</w:delText>
        </w:r>
        <w:r w:rsidR="00FC7C1E" w:rsidRPr="0061506E" w:rsidDel="00F150DE">
          <w:rPr>
            <w:rFonts w:cs="Times New Roman"/>
            <w:szCs w:val="24"/>
          </w:rPr>
          <w:delText xml:space="preserve">. These findings </w:delText>
        </w:r>
        <w:r w:rsidR="0076635B" w:rsidRPr="0061506E" w:rsidDel="00F150DE">
          <w:rPr>
            <w:rFonts w:cs="Times New Roman"/>
            <w:szCs w:val="24"/>
          </w:rPr>
          <w:delText>highlight</w:delText>
        </w:r>
        <w:r w:rsidR="00FC7C1E" w:rsidRPr="0061506E" w:rsidDel="00F150DE">
          <w:rPr>
            <w:rFonts w:cs="Times New Roman"/>
            <w:szCs w:val="24"/>
          </w:rPr>
          <w:delText xml:space="preserve"> how budgeting constraints due to broader economic uncertainty can </w:delText>
        </w:r>
        <w:r w:rsidR="00194A56" w:rsidDel="00F150DE">
          <w:rPr>
            <w:rFonts w:cs="Times New Roman"/>
            <w:szCs w:val="24"/>
          </w:rPr>
          <w:delText>contribute to the underrepresentation of faculty of color, regardless of whether the university seeks to have a more diverse faculty</w:delText>
        </w:r>
        <w:r w:rsidR="00FC7C1E" w:rsidRPr="0061506E" w:rsidDel="00F150DE">
          <w:rPr>
            <w:rFonts w:cs="Times New Roman"/>
            <w:szCs w:val="24"/>
          </w:rPr>
          <w:delText>.</w:delText>
        </w:r>
      </w:del>
    </w:p>
    <w:p w14:paraId="4B9B0E38" w14:textId="646138D7" w:rsidR="00FC7C1E" w:rsidRPr="0061506E" w:rsidRDefault="0076635B" w:rsidP="00BA1501">
      <w:pPr>
        <w:spacing w:line="480" w:lineRule="auto"/>
        <w:ind w:firstLine="720"/>
        <w:rPr>
          <w:rFonts w:cs="Times New Roman"/>
          <w:szCs w:val="24"/>
        </w:rPr>
      </w:pPr>
      <w:commentRangeStart w:id="484"/>
      <w:commentRangeStart w:id="485"/>
      <w:r w:rsidRPr="0061506E">
        <w:rPr>
          <w:rFonts w:cs="Times New Roman"/>
          <w:szCs w:val="24"/>
        </w:rPr>
        <w:t xml:space="preserve">Political factors such as legislative representation and state partisan control </w:t>
      </w:r>
      <w:ins w:id="486" w:author="Trinity Lakin" w:date="2024-11-18T20:16:00Z" w16du:dateUtc="2024-11-19T01:16:00Z">
        <w:r w:rsidR="00E518C0">
          <w:rPr>
            <w:rFonts w:cs="Times New Roman"/>
            <w:szCs w:val="24"/>
          </w:rPr>
          <w:t xml:space="preserve">may </w:t>
        </w:r>
      </w:ins>
      <w:del w:id="487" w:author="Trinity Lakin" w:date="2024-11-18T16:53:00Z" w16du:dateUtc="2024-11-18T21:53:00Z">
        <w:r w:rsidRPr="0061506E" w:rsidDel="00FC68D1">
          <w:rPr>
            <w:rFonts w:cs="Times New Roman"/>
            <w:szCs w:val="24"/>
          </w:rPr>
          <w:delText xml:space="preserve">also </w:delText>
        </w:r>
      </w:del>
      <w:r w:rsidRPr="0061506E">
        <w:rPr>
          <w:rFonts w:cs="Times New Roman"/>
          <w:szCs w:val="24"/>
        </w:rPr>
        <w:t>shape racial and gender diversity in academia</w:t>
      </w:r>
      <w:commentRangeEnd w:id="484"/>
      <w:r w:rsidR="00424311">
        <w:rPr>
          <w:rStyle w:val="CommentReference"/>
        </w:rPr>
        <w:commentReference w:id="484"/>
      </w:r>
      <w:commentRangeEnd w:id="485"/>
      <w:r w:rsidR="00424311">
        <w:rPr>
          <w:rStyle w:val="CommentReference"/>
        </w:rPr>
        <w:commentReference w:id="485"/>
      </w:r>
      <w:r w:rsidRPr="0061506E">
        <w:rPr>
          <w:rFonts w:cs="Times New Roman"/>
          <w:szCs w:val="24"/>
        </w:rPr>
        <w:t xml:space="preserve">. </w:t>
      </w:r>
      <w:r w:rsidR="00194A56">
        <w:rPr>
          <w:rFonts w:cs="Times New Roman"/>
          <w:szCs w:val="24"/>
        </w:rPr>
        <w:t>A</w:t>
      </w:r>
      <w:r w:rsidRPr="0061506E">
        <w:rPr>
          <w:rFonts w:cs="Times New Roman"/>
          <w:szCs w:val="24"/>
        </w:rPr>
        <w:t xml:space="preserve">s the proportion of Black and Hispanic state legislators increases, so too does minority enrollment in public universities within those states </w:t>
      </w:r>
      <w:r w:rsidRPr="0061506E">
        <w:rPr>
          <w:rFonts w:cs="Times New Roman"/>
          <w:szCs w:val="24"/>
        </w:rPr>
        <w:fldChar w:fldCharType="begin"/>
      </w:r>
      <w:r w:rsidRPr="0061506E">
        <w:rPr>
          <w:rFonts w:cs="Times New Roman"/>
          <w:szCs w:val="24"/>
        </w:rPr>
        <w:instrText xml:space="preserve"> ADDIN ZOTERO_ITEM CSL_CITATION {"citationID":"wuuZUKd7","properties":{"formattedCitation":"(Hicklin and Meier 2008)","plainCitation":"(Hicklin and Meier 2008)","noteIndex":0},"citationItems":[{"id":1441,"uris":["http://zotero.org/groups/4703364/items/ESEBGLVX"],"itemData":{"id":1441,"type":"article-journal","container-title":"The Journal of Politics","DOI":"10.1017/S0022381608080808","ISSN":"0022-3816, 1468-2508","issue":"3","journalAbbreviation":"The Journal of Politics","language":"en","page":"851-860","source":"DOI.org (Crossref)","title":"Race, Structure, and State Governments: The Politics of Higher Education Diversity","title-short":"Race, Structure, and State Governments","volume":"70","author":[{"family":"Hicklin","given":"Alisa"},{"family":"Meier","given":"Kenneth J."}],"issued":{"date-parts":[["2008",7]]}}}],"schema":"https://github.com/citation-style-language/schema/raw/master/csl-citation.json"} </w:instrText>
      </w:r>
      <w:r w:rsidRPr="0061506E">
        <w:rPr>
          <w:rFonts w:cs="Times New Roman"/>
          <w:szCs w:val="24"/>
        </w:rPr>
        <w:fldChar w:fldCharType="separate"/>
      </w:r>
      <w:r w:rsidRPr="0061506E">
        <w:rPr>
          <w:rFonts w:cs="Times New Roman"/>
          <w:noProof/>
          <w:szCs w:val="24"/>
        </w:rPr>
        <w:t xml:space="preserve">(Hicklin and </w:t>
      </w:r>
      <w:r w:rsidRPr="0061506E">
        <w:rPr>
          <w:rFonts w:cs="Times New Roman"/>
          <w:noProof/>
          <w:szCs w:val="24"/>
        </w:rPr>
        <w:lastRenderedPageBreak/>
        <w:t>Meier 2008)</w:t>
      </w:r>
      <w:r w:rsidRPr="0061506E">
        <w:rPr>
          <w:rFonts w:cs="Times New Roman"/>
          <w:szCs w:val="24"/>
        </w:rPr>
        <w:fldChar w:fldCharType="end"/>
      </w:r>
      <w:r w:rsidRPr="0061506E">
        <w:rPr>
          <w:rFonts w:cs="Times New Roman"/>
          <w:szCs w:val="24"/>
        </w:rPr>
        <w:t xml:space="preserve">. Further, public universities in states with Republican-controlled governments tend to have lower representation of women and racial minorities among their faculty compared to institutions in Democratic-led states </w:t>
      </w:r>
      <w:r w:rsidRPr="0061506E">
        <w:rPr>
          <w:rFonts w:cs="Times New Roman"/>
          <w:szCs w:val="24"/>
        </w:rPr>
        <w:fldChar w:fldCharType="begin"/>
      </w:r>
      <w:r w:rsidRPr="0061506E">
        <w:rPr>
          <w:rFonts w:cs="Times New Roman"/>
          <w:szCs w:val="24"/>
        </w:rPr>
        <w:instrText xml:space="preserve"> ADDIN ZOTERO_ITEM CSL_CITATION {"citationID":"WoKVWkxm","properties":{"formattedCitation":"(Hicklin and Meier 2008; Ortega 2020; Taylor et al. 2020)","plainCitation":"(Hicklin and Meier 2008; Ortega 2020; Taylor et al. 2020)","noteIndex":0},"citationItems":[{"id":1441,"uris":["http://zotero.org/groups/4703364/items/ESEBGLVX"],"itemData":{"id":1441,"type":"article-journal","container-title":"The Journal of Politics","DOI":"10.1017/S0022381608080808","ISSN":"0022-3816, 1468-2508","issue":"3","journalAbbreviation":"The Journal of Politics","language":"en","page":"851-860","source":"DOI.org (Crossref)","title":"Race, Structure, and State Governments: The Politics of Higher Education Diversity","title-short":"Race, Structure, and State Governments","volume":"70","author":[{"family":"Hicklin","given":"Alisa"},{"family":"Meier","given":"Kenneth J."}],"issued":{"date-parts":[["2008",7]]}}},{"id":1434,"uris":["http://zotero.org/groups/4703364/items/R4Z77WFB"],"itemData":{"id":1434,"type":"article-journal","abstract":"This paper uses a regression discontinuity approach to estimate the causal effect of a governor’s party affiliation on higher education in the U.S. The findings indicate that when a Democrat wins a close race for governor, there is an increase in state revenues appropriated to associate’s-degree-granting colleges. There is also some evidence that minority-serving institutions receive additional state funds when a Democratic governor is elected. There is little evidence, however, that state partisanship affects other types of outcomes (e.g. enrollment).","container-title":"Economics of Education Review","DOI":"10.1016/j.econedurev.2020.101977","ISSN":"0272-7757","journalAbbreviation":"Economics of Education Review","page":"101977","source":"ScienceDirect","title":"State partisanship and higher education","volume":"76","author":[{"family":"Ortega","given":"Alberto"}],"issued":{"date-parts":[["2020",6,1]]}}},{"id":1436,"uris":["http://zotero.org/groups/4703364/items/AA6J8P99"],"itemData":{"id":1436,"type":"article-journal","abstract":"Dominant explanations of state higher education policy tend to emphasize economic models that foreground the business cycle or political approaches that cast ideology as fairly fixed. We instead fo...","archive_location":"world","container-title":"The Journal of Higher Education","ISSN":"0022-1546","language":"EN","license":"© 2020 The Ohio State University","note":"publisher: Routledge","source":"www.tandfonline.com","title":"Partisanship, White Racial Resentment, and State Support for Higher Education","URL":"https://www.tandfonline.com/doi/abs/10.1080/00221546.2019.1706016","author":[{"family":"Taylor","given":"Barrett J."},{"family":"Cantwell","given":"Brendan"},{"family":"Watts","given":"Kimberly"},{"family":"Wood","given":"Olivia"}],"accessed":{"date-parts":[["2024",8,14]]},"issued":{"date-parts":[["2020",9,18]]}}}],"schema":"https://github.com/citation-style-language/schema/raw/master/csl-citation.json"} </w:instrText>
      </w:r>
      <w:r w:rsidRPr="0061506E">
        <w:rPr>
          <w:rFonts w:cs="Times New Roman"/>
          <w:szCs w:val="24"/>
        </w:rPr>
        <w:fldChar w:fldCharType="separate"/>
      </w:r>
      <w:r w:rsidRPr="0061506E">
        <w:rPr>
          <w:rFonts w:cs="Times New Roman"/>
          <w:noProof/>
          <w:szCs w:val="24"/>
        </w:rPr>
        <w:t>(Hicklin and Meier 2008; Ortega 2020; Taylor et al. 2020)</w:t>
      </w:r>
      <w:r w:rsidRPr="0061506E">
        <w:rPr>
          <w:rFonts w:cs="Times New Roman"/>
          <w:szCs w:val="24"/>
        </w:rPr>
        <w:fldChar w:fldCharType="end"/>
      </w:r>
      <w:r w:rsidRPr="0061506E">
        <w:rPr>
          <w:rFonts w:cs="Times New Roman"/>
          <w:szCs w:val="24"/>
        </w:rPr>
        <w:t xml:space="preserve">. </w:t>
      </w:r>
      <w:r w:rsidR="00F12CB5" w:rsidRPr="0061506E">
        <w:rPr>
          <w:rFonts w:cs="Times New Roman"/>
          <w:szCs w:val="24"/>
        </w:rPr>
        <w:t xml:space="preserve">This dynamic can be partially explained by the relationship between state partisan control and appropriations to post-secondary education. </w:t>
      </w:r>
      <w:r w:rsidR="00194A56">
        <w:rPr>
          <w:rFonts w:cs="Times New Roman"/>
          <w:szCs w:val="24"/>
        </w:rPr>
        <w:t>T</w:t>
      </w:r>
      <w:r w:rsidR="00F12CB5" w:rsidRPr="0061506E">
        <w:rPr>
          <w:rFonts w:cs="Times New Roman"/>
          <w:szCs w:val="24"/>
        </w:rPr>
        <w:t xml:space="preserve">he strength of the Democratic </w:t>
      </w:r>
      <w:r w:rsidR="00194A56">
        <w:rPr>
          <w:rFonts w:cs="Times New Roman"/>
          <w:szCs w:val="24"/>
        </w:rPr>
        <w:t>P</w:t>
      </w:r>
      <w:r w:rsidR="00194A56" w:rsidRPr="0061506E">
        <w:rPr>
          <w:rFonts w:cs="Times New Roman"/>
          <w:szCs w:val="24"/>
        </w:rPr>
        <w:t xml:space="preserve">arty </w:t>
      </w:r>
      <w:r w:rsidR="00194A56">
        <w:rPr>
          <w:rFonts w:cs="Times New Roman"/>
          <w:szCs w:val="24"/>
        </w:rPr>
        <w:t>in the state executive and legislative branches is</w:t>
      </w:r>
      <w:r w:rsidR="00F12CB5" w:rsidRPr="0061506E">
        <w:rPr>
          <w:rFonts w:cs="Times New Roman"/>
          <w:szCs w:val="24"/>
        </w:rPr>
        <w:t xml:space="preserve"> associated with higher levels of state appropriations</w:t>
      </w:r>
      <w:r w:rsidR="00194A56">
        <w:rPr>
          <w:rFonts w:cs="Times New Roman"/>
          <w:szCs w:val="24"/>
        </w:rPr>
        <w:t xml:space="preserve"> to higher education</w:t>
      </w:r>
      <w:r w:rsidR="00F12CB5" w:rsidRPr="0061506E">
        <w:rPr>
          <w:rFonts w:cs="Times New Roman"/>
          <w:szCs w:val="24"/>
        </w:rPr>
        <w:t>,</w:t>
      </w:r>
      <w:r w:rsidR="00DA6834" w:rsidRPr="0061506E">
        <w:rPr>
          <w:rFonts w:cs="Times New Roman"/>
          <w:szCs w:val="24"/>
        </w:rPr>
        <w:t xml:space="preserve"> which can in turn support the recruitment and retention of diverse faculty </w:t>
      </w:r>
      <w:r w:rsidR="00DA6834" w:rsidRPr="0061506E">
        <w:rPr>
          <w:rFonts w:cs="Times New Roman"/>
          <w:color w:val="1F1F1F"/>
          <w:szCs w:val="24"/>
        </w:rPr>
        <w:fldChar w:fldCharType="begin"/>
      </w:r>
      <w:r w:rsidR="00DA6834" w:rsidRPr="0061506E">
        <w:rPr>
          <w:rFonts w:cs="Times New Roman"/>
          <w:color w:val="1F1F1F"/>
          <w:szCs w:val="24"/>
        </w:rPr>
        <w:instrText xml:space="preserve"> ADDIN ZOTERO_ITEM CSL_CITATION {"citationID":"DlqG3RBJ","properties":{"formattedCitation":"(Dar and Lee 2014; McLendon, Hearn, and Mokher 2009; Ortega 2020)","plainCitation":"(Dar and Lee 2014; McLendon, Hearn, and Mokher 2009; Ortega 2020)","noteIndex":0},"citationItems":[{"id":1445,"uris":["http://zotero.org/groups/4703364/items/HJ6QR3G7"],"itemData":{"id":1445,"type":"article-journal","container-title":"The Journal of Higher Education","DOI":"10.1080/00221546.2014.11777337","ISSN":"0022-1546, 1538-4640","issue":"4","journalAbbreviation":"The Journal of Higher Education","language":"en","page":"469-498","source":"DOI.org (Crossref)","title":"Partisanship, Political Polarization, and State Higher Education Budget Outcomes","volume":"85","author":[{"family":"Dar","given":"Luciana"},{"family":"Lee","given":"Dong-Wook"}],"issued":{"date-parts":[["2014",7]]}}},{"id":1387,"uris":["http://zotero.org/groups/4703364/items/FJPYBK92"],"itemData":{"id":1387,"type":"article-journal","container-title":"The Journal of Higher Education","issue":"6","language":"en","page":"686-713","source":"Zotero","title":"Partisans, Professionals, and Power: The Role of Political Factors in State Higher Education Funding","volume":"80","author":[{"family":"McLendon","given":"Michael K."},{"family":"Hearn","given":"James C."},{"family":"Mokher","given":"Christine G."}],"issued":{"date-parts":[["2009"]]}}},{"id":1434,"uris":["http://zotero.org/groups/4703364/items/R4Z77WFB"],"itemData":{"id":1434,"type":"article-journal","abstract":"This paper uses a regression discontinuity approach to estimate the causal effect of a governor’s party affiliation on higher education in the U.S. The findings indicate that when a Democrat wins a close race for governor, there is an increase in state revenues appropriated to associate’s-degree-granting colleges. There is also some evidence that minority-serving institutions receive additional state funds when a Democratic governor is elected. There is little evidence, however, that state partisanship affects other types of outcomes (e.g. enrollment).","container-title":"Economics of Education Review","DOI":"10.1016/j.econedurev.2020.101977","ISSN":"0272-7757","journalAbbreviation":"Economics of Education Review","page":"101977","source":"ScienceDirect","title":"State partisanship and higher education","volume":"76","author":[{"family":"Ortega","given":"Alberto"}],"issued":{"date-parts":[["2020",6,1]]}}}],"schema":"https://github.com/citation-style-language/schema/raw/master/csl-citation.json"} </w:instrText>
      </w:r>
      <w:r w:rsidR="00DA6834" w:rsidRPr="0061506E">
        <w:rPr>
          <w:rFonts w:cs="Times New Roman"/>
          <w:color w:val="1F1F1F"/>
          <w:szCs w:val="24"/>
        </w:rPr>
        <w:fldChar w:fldCharType="separate"/>
      </w:r>
      <w:r w:rsidR="00DA6834" w:rsidRPr="0061506E">
        <w:rPr>
          <w:rFonts w:cs="Times New Roman"/>
          <w:noProof/>
          <w:color w:val="1F1F1F"/>
          <w:szCs w:val="24"/>
        </w:rPr>
        <w:t>(Dar and Lee 2014; McLendon, Hearn, and Mokher 2009; Ortega 2020)</w:t>
      </w:r>
      <w:r w:rsidR="00DA6834" w:rsidRPr="0061506E">
        <w:rPr>
          <w:rFonts w:cs="Times New Roman"/>
          <w:color w:val="1F1F1F"/>
          <w:szCs w:val="24"/>
        </w:rPr>
        <w:fldChar w:fldCharType="end"/>
      </w:r>
      <w:r w:rsidR="00F12CB5" w:rsidRPr="0061506E">
        <w:rPr>
          <w:rFonts w:cs="Times New Roman"/>
          <w:szCs w:val="24"/>
        </w:rPr>
        <w:t xml:space="preserve">. This relationship, however, appears to be </w:t>
      </w:r>
      <w:r w:rsidR="00BB6FE4">
        <w:rPr>
          <w:rFonts w:cs="Times New Roman"/>
          <w:szCs w:val="24"/>
        </w:rPr>
        <w:t>conditioned by</w:t>
      </w:r>
      <w:r w:rsidR="00BB6FE4" w:rsidRPr="0061506E">
        <w:rPr>
          <w:rFonts w:cs="Times New Roman"/>
          <w:szCs w:val="24"/>
        </w:rPr>
        <w:t xml:space="preserve"> </w:t>
      </w:r>
      <w:del w:id="488" w:author="Trinity Lakin" w:date="2024-11-18T18:47:00Z" w16du:dateUtc="2024-11-18T23:47:00Z">
        <w:r w:rsidR="00F12CB5" w:rsidRPr="0061506E" w:rsidDel="00D90E3E">
          <w:rPr>
            <w:rFonts w:cs="Times New Roman"/>
            <w:szCs w:val="24"/>
          </w:rPr>
          <w:delText xml:space="preserve">by </w:delText>
        </w:r>
      </w:del>
      <w:r w:rsidR="00F12CB5" w:rsidRPr="0061506E">
        <w:rPr>
          <w:rFonts w:cs="Times New Roman"/>
          <w:szCs w:val="24"/>
        </w:rPr>
        <w:t>factors such as political polarization and economic conditions, with the positive effect of Democratic control diminishing as these contextual variables become more pronounced</w:t>
      </w:r>
      <w:r w:rsidR="00DA6834" w:rsidRPr="0061506E">
        <w:rPr>
          <w:rFonts w:cs="Times New Roman"/>
          <w:szCs w:val="24"/>
        </w:rPr>
        <w:t>.</w:t>
      </w:r>
    </w:p>
    <w:p w14:paraId="2E67E596" w14:textId="2B3B59C0" w:rsidR="009E43FD" w:rsidRPr="0061506E" w:rsidRDefault="00E65DA0" w:rsidP="00BA1501">
      <w:pPr>
        <w:spacing w:line="480" w:lineRule="auto"/>
        <w:ind w:firstLine="720"/>
        <w:rPr>
          <w:rFonts w:cs="Times New Roman"/>
          <w:szCs w:val="24"/>
        </w:rPr>
      </w:pPr>
      <w:r w:rsidRPr="0061506E">
        <w:rPr>
          <w:rFonts w:cs="Times New Roman"/>
          <w:szCs w:val="24"/>
        </w:rPr>
        <w:t xml:space="preserve">Finally, faculty diversity can be impacted by emergent national or global crises, such as the COVID-19 pandemic. </w:t>
      </w:r>
      <w:r w:rsidR="00014BE6" w:rsidRPr="0061506E">
        <w:rPr>
          <w:rFonts w:cs="Times New Roman"/>
          <w:szCs w:val="24"/>
        </w:rPr>
        <w:t xml:space="preserve">The economic downturn prompted by the pandemic led many institutions to implement hiring freezes and budget cuts, which stalled efforts to diversify faculty and reduced opportunities for women and racial minorities to enter or advance within academia </w:t>
      </w:r>
      <w:r w:rsidR="00014BE6" w:rsidRPr="0061506E">
        <w:rPr>
          <w:rFonts w:cs="Times New Roman"/>
          <w:szCs w:val="24"/>
        </w:rPr>
        <w:fldChar w:fldCharType="begin"/>
      </w:r>
      <w:r w:rsidR="00014BE6" w:rsidRPr="0061506E">
        <w:rPr>
          <w:rFonts w:cs="Times New Roman"/>
          <w:szCs w:val="24"/>
        </w:rPr>
        <w:instrText xml:space="preserve"> ADDIN ZOTERO_ITEM CSL_CITATION {"citationID":"5ZJEICwC","properties":{"formattedCitation":"(Flaherty 2024)","plainCitation":"(Flaherty 2024)","noteIndex":0},"citationItems":[{"id":1456,"uris":["http://zotero.org/groups/4703364/items/GUS3LGIN"],"itemData":{"id":1456,"type":"webpage","abstract":"Scores of institutions announce faculty hiring freezes in response to the coronavirus.","container-title":"Inside Higher Ed","language":"en","title":"Frozen Searches","URL":"https://www.insidehighered.com/news/2020/04/01/scores-colleges-announce-faculty-hiring-freezes-response-coronavirus","author":[{"family":"Flaherty","given":"Colleen"}],"issued":{"date-parts":[["2024"]]}}}],"schema":"https://github.com/citation-style-language/schema/raw/master/csl-citation.json"} </w:instrText>
      </w:r>
      <w:r w:rsidR="00014BE6" w:rsidRPr="0061506E">
        <w:rPr>
          <w:rFonts w:cs="Times New Roman"/>
          <w:szCs w:val="24"/>
        </w:rPr>
        <w:fldChar w:fldCharType="separate"/>
      </w:r>
      <w:r w:rsidR="00014BE6" w:rsidRPr="0061506E">
        <w:rPr>
          <w:rFonts w:cs="Times New Roman"/>
          <w:noProof/>
          <w:szCs w:val="24"/>
        </w:rPr>
        <w:t>(Flaherty 2024)</w:t>
      </w:r>
      <w:r w:rsidR="00014BE6" w:rsidRPr="0061506E">
        <w:rPr>
          <w:rFonts w:cs="Times New Roman"/>
          <w:szCs w:val="24"/>
        </w:rPr>
        <w:fldChar w:fldCharType="end"/>
      </w:r>
      <w:r w:rsidR="00014BE6" w:rsidRPr="0061506E">
        <w:rPr>
          <w:rFonts w:cs="Times New Roman"/>
          <w:szCs w:val="24"/>
        </w:rPr>
        <w:t xml:space="preserve">. </w:t>
      </w:r>
      <w:r w:rsidR="00C206D9" w:rsidRPr="0061506E">
        <w:rPr>
          <w:rFonts w:cs="Times New Roman"/>
          <w:szCs w:val="24"/>
        </w:rPr>
        <w:t xml:space="preserve">The pandemic caused not only an economic recession but also widespread closings of schools and a transition to virtual schooling. These conditions impacted women, especially women of color, disproportionately due to the gendered division of household labor and childcare responsibilities. Shouldering the majority of housework and childcare, including supervising children attending school virtually from home, leads to reduced research productivity for women faculty compared to their male colleagues </w:t>
      </w:r>
      <w:r w:rsidR="009E2549" w:rsidRPr="0061506E">
        <w:rPr>
          <w:rFonts w:cs="Times New Roman"/>
          <w:szCs w:val="24"/>
        </w:rPr>
        <w:fldChar w:fldCharType="begin"/>
      </w:r>
      <w:r w:rsidR="009E2549" w:rsidRPr="0061506E">
        <w:rPr>
          <w:rFonts w:cs="Times New Roman"/>
          <w:szCs w:val="24"/>
        </w:rPr>
        <w:instrText xml:space="preserve"> ADDIN ZOTERO_ITEM CSL_CITATION {"citationID":"3KcAzFxm","properties":{"formattedCitation":"(Malisch et al. 2020)","plainCitation":"(Malisch et al. 2020)","noteIndex":0},"citationItems":[{"id":1447,"uris":["http://zotero.org/groups/4703364/items/LSW9XSCN"],"itemData":{"id":1447,"type":"article-journal","container-title":"Proceedings of the National Academy of Sciences of the United States of America","DOI":"10.1073/pnas.2010636117","ISSN":"0027-8424","issue":"27","journalAbbreviation":"Proc Natl Acad Sci U S A","note":"PMID: 32554503\nPMCID: PMC7354923","page":"15378-15381","source":"PubMed Central","title":"Opinion: In the wake of COVID-19, academia needs new solutions to ensure gender equity","title-short":"Opinion","volume":"117","author":[{"family":"Malisch","given":"Jessica L."},{"family":"Harris","given":"Breanna N."},{"family":"Sherrer","given":"Shanen M."},{"family":"Lewis","given":"Kristy A."},{"family":"Shepherd","given":"Stephanie L."},{"family":"McCarthy","given":"Pumtiwitt C."},{"family":"Spott","given":"Jessica L."},{"family":"Karam","given":"Elizabeth P."},{"family":"Moustaid-Moussa","given":"Naima"},{"family":"Calarco","given":"Jessica McCrory"},{"family":"Ramalingam","given":"Latha"},{"family":"Talley","given":"Amelia E."},{"family":"Cañas-Carrell","given":"Jaclyn E."},{"family":"Ardon-Dryer","given":"Karin"},{"family":"Weiser","given":"Dana A."},{"family":"Bernal","given":"Ximena E."},{"family":"Deitloff","given":"Jennifer"}],"issued":{"date-parts":[["2020",7,7]]}}}],"schema":"https://github.com/citation-style-language/schema/raw/master/csl-citation.json"} </w:instrText>
      </w:r>
      <w:r w:rsidR="009E2549" w:rsidRPr="0061506E">
        <w:rPr>
          <w:rFonts w:cs="Times New Roman"/>
          <w:szCs w:val="24"/>
        </w:rPr>
        <w:fldChar w:fldCharType="separate"/>
      </w:r>
      <w:r w:rsidR="009E2549" w:rsidRPr="0061506E">
        <w:rPr>
          <w:rFonts w:cs="Times New Roman"/>
          <w:noProof/>
          <w:szCs w:val="24"/>
        </w:rPr>
        <w:t>(Malisch et al. 2020)</w:t>
      </w:r>
      <w:r w:rsidR="009E2549" w:rsidRPr="0061506E">
        <w:rPr>
          <w:rFonts w:cs="Times New Roman"/>
          <w:szCs w:val="24"/>
        </w:rPr>
        <w:fldChar w:fldCharType="end"/>
      </w:r>
      <w:r w:rsidR="009E2549" w:rsidRPr="0061506E">
        <w:rPr>
          <w:rFonts w:cs="Times New Roman"/>
          <w:szCs w:val="24"/>
        </w:rPr>
        <w:t xml:space="preserve">. For example, one recent study has identified a widening gender gap in journal article submissions in some fields due to the COVID pandemic </w:t>
      </w:r>
      <w:r w:rsidR="009E2549" w:rsidRPr="0061506E">
        <w:rPr>
          <w:rFonts w:cs="Times New Roman"/>
          <w:szCs w:val="24"/>
        </w:rPr>
        <w:fldChar w:fldCharType="begin"/>
      </w:r>
      <w:r w:rsidR="009E2549" w:rsidRPr="0061506E">
        <w:rPr>
          <w:rFonts w:cs="Times New Roman"/>
          <w:szCs w:val="24"/>
        </w:rPr>
        <w:instrText xml:space="preserve"> ADDIN ZOTERO_ITEM CSL_CITATION {"citationID":"Nfx3U3Bn","properties":{"formattedCitation":"(Amano-Pati\\uc0\\u241{}o et al. 2020)","plainCitation":"(Amano-Patiño et al. 2020)","noteIndex":0},"citationItems":[{"id":1455,"uris":["http://zotero.org/groups/4703364/items/KNHFFVXH"],"itemData":{"id":1455,"type":"article-journal","container-title":"Publishing and measuring success in economics","note":"publisher: Centre for Economic Policy Research London","page":"137–142","title":"Who is doing new research in the time of COVID-19? Not the female economists","volume":"13","author":[{"family":"Amano-Patiño","given":"Noriko"},{"family":"Faraglia","given":"Elisa"},{"family":"Giannitsarou","given":"Chryssi"},{"family":"Hasna","given":"Zeina"}],"issued":{"date-parts":[["2020"]]}}}],"schema":"https://github.com/citation-style-language/schema/raw/master/csl-citation.json"} </w:instrText>
      </w:r>
      <w:r w:rsidR="009E2549" w:rsidRPr="0061506E">
        <w:rPr>
          <w:rFonts w:cs="Times New Roman"/>
          <w:szCs w:val="24"/>
        </w:rPr>
        <w:fldChar w:fldCharType="separate"/>
      </w:r>
      <w:r w:rsidR="009E2549" w:rsidRPr="0061506E">
        <w:rPr>
          <w:rFonts w:cs="Times New Roman"/>
          <w:kern w:val="0"/>
          <w:szCs w:val="24"/>
        </w:rPr>
        <w:t>(Amano-Patiño et al. 2020)</w:t>
      </w:r>
      <w:r w:rsidR="009E2549" w:rsidRPr="0061506E">
        <w:rPr>
          <w:rFonts w:cs="Times New Roman"/>
          <w:szCs w:val="24"/>
        </w:rPr>
        <w:fldChar w:fldCharType="end"/>
      </w:r>
      <w:r w:rsidR="009E2549" w:rsidRPr="0061506E">
        <w:rPr>
          <w:rFonts w:cs="Times New Roman"/>
          <w:szCs w:val="24"/>
        </w:rPr>
        <w:t xml:space="preserve">. </w:t>
      </w:r>
      <w:r w:rsidR="00014BE6" w:rsidRPr="0061506E">
        <w:rPr>
          <w:rFonts w:cs="Times New Roman"/>
          <w:szCs w:val="24"/>
        </w:rPr>
        <w:t xml:space="preserve">In turn, women faculty were more </w:t>
      </w:r>
      <w:r w:rsidR="00014BE6" w:rsidRPr="0061506E">
        <w:rPr>
          <w:rFonts w:cs="Times New Roman"/>
          <w:szCs w:val="24"/>
        </w:rPr>
        <w:lastRenderedPageBreak/>
        <w:t xml:space="preserve">likely to make use of tenure clock extensions which decrease long-term earning potential, preclude women faculty from leadership positions requiring tenure, and reduce the likelihood of achieving tenure </w:t>
      </w:r>
      <w:r w:rsidR="00014BE6" w:rsidRPr="0061506E">
        <w:rPr>
          <w:rFonts w:cs="Times New Roman"/>
          <w:szCs w:val="24"/>
        </w:rPr>
        <w:fldChar w:fldCharType="begin"/>
      </w:r>
      <w:r w:rsidR="00014BE6" w:rsidRPr="0061506E">
        <w:rPr>
          <w:rFonts w:cs="Times New Roman"/>
          <w:szCs w:val="24"/>
        </w:rPr>
        <w:instrText xml:space="preserve"> ADDIN ZOTERO_ITEM CSL_CITATION {"citationID":"4KZtXaOu","properties":{"formattedCitation":"(Malisch et al. 2020)","plainCitation":"(Malisch et al. 2020)","noteIndex":0},"citationItems":[{"id":1447,"uris":["http://zotero.org/groups/4703364/items/LSW9XSCN"],"itemData":{"id":1447,"type":"article-journal","container-title":"Proceedings of the National Academy of Sciences of the United States of America","DOI":"10.1073/pnas.2010636117","ISSN":"0027-8424","issue":"27","journalAbbreviation":"Proc Natl Acad Sci U S A","note":"PMID: 32554503\nPMCID: PMC7354923","page":"15378-15381","source":"PubMed Central","title":"Opinion: In the wake of COVID-19, academia needs new solutions to ensure gender equity","title-short":"Opinion","volume":"117","author":[{"family":"Malisch","given":"Jessica L."},{"family":"Harris","given":"Breanna N."},{"family":"Sherrer","given":"Shanen M."},{"family":"Lewis","given":"Kristy A."},{"family":"Shepherd","given":"Stephanie L."},{"family":"McCarthy","given":"Pumtiwitt C."},{"family":"Spott","given":"Jessica L."},{"family":"Karam","given":"Elizabeth P."},{"family":"Moustaid-Moussa","given":"Naima"},{"family":"Calarco","given":"Jessica McCrory"},{"family":"Ramalingam","given":"Latha"},{"family":"Talley","given":"Amelia E."},{"family":"Cañas-Carrell","given":"Jaclyn E."},{"family":"Ardon-Dryer","given":"Karin"},{"family":"Weiser","given":"Dana A."},{"family":"Bernal","given":"Ximena E."},{"family":"Deitloff","given":"Jennifer"}],"issued":{"date-parts":[["2020",7,7]]}}}],"schema":"https://github.com/citation-style-language/schema/raw/master/csl-citation.json"} </w:instrText>
      </w:r>
      <w:r w:rsidR="00014BE6" w:rsidRPr="0061506E">
        <w:rPr>
          <w:rFonts w:cs="Times New Roman"/>
          <w:szCs w:val="24"/>
        </w:rPr>
        <w:fldChar w:fldCharType="separate"/>
      </w:r>
      <w:r w:rsidR="00014BE6" w:rsidRPr="0061506E">
        <w:rPr>
          <w:rFonts w:cs="Times New Roman"/>
          <w:noProof/>
          <w:szCs w:val="24"/>
        </w:rPr>
        <w:t>(Malisch et al. 2020)</w:t>
      </w:r>
      <w:r w:rsidR="00014BE6" w:rsidRPr="0061506E">
        <w:rPr>
          <w:rFonts w:cs="Times New Roman"/>
          <w:szCs w:val="24"/>
        </w:rPr>
        <w:fldChar w:fldCharType="end"/>
      </w:r>
      <w:r w:rsidR="00014BE6" w:rsidRPr="0061506E">
        <w:rPr>
          <w:rFonts w:cs="Times New Roman"/>
          <w:szCs w:val="24"/>
        </w:rPr>
        <w:t>.</w:t>
      </w:r>
    </w:p>
    <w:p w14:paraId="044BF525" w14:textId="1EEEDD97" w:rsidR="009E43FD" w:rsidRPr="0061506E" w:rsidRDefault="009E43FD" w:rsidP="00A4080A">
      <w:pPr>
        <w:spacing w:line="480" w:lineRule="auto"/>
        <w:outlineLvl w:val="1"/>
        <w:rPr>
          <w:rFonts w:cs="Times New Roman"/>
          <w:i/>
          <w:iCs/>
          <w:szCs w:val="24"/>
        </w:rPr>
      </w:pPr>
      <w:bookmarkStart w:id="489" w:name="_Toc182854180"/>
      <w:r w:rsidRPr="0061506E">
        <w:rPr>
          <w:rFonts w:cs="Times New Roman"/>
          <w:i/>
          <w:iCs/>
          <w:szCs w:val="24"/>
        </w:rPr>
        <w:t>Contributions and Research Questions</w:t>
      </w:r>
      <w:bookmarkEnd w:id="489"/>
    </w:p>
    <w:p w14:paraId="49B40C56" w14:textId="5B87169A" w:rsidR="00F1258C" w:rsidRPr="007556E0" w:rsidRDefault="00F7269F">
      <w:pPr>
        <w:spacing w:line="480" w:lineRule="auto"/>
        <w:pPrChange w:id="490" w:author="Trinity Lakin" w:date="2024-11-22T17:38:00Z" w16du:dateUtc="2024-11-22T22:38:00Z">
          <w:pPr>
            <w:spacing w:line="480" w:lineRule="auto"/>
            <w:ind w:firstLine="720"/>
          </w:pPr>
        </w:pPrChange>
      </w:pPr>
      <w:r w:rsidRPr="0061506E">
        <w:rPr>
          <w:rFonts w:cs="Times New Roman"/>
          <w:szCs w:val="24"/>
        </w:rPr>
        <w:t xml:space="preserve">Although </w:t>
      </w:r>
      <w:r w:rsidR="007F5700">
        <w:rPr>
          <w:rFonts w:cs="Times New Roman"/>
          <w:szCs w:val="24"/>
        </w:rPr>
        <w:t>scholarship</w:t>
      </w:r>
      <w:r w:rsidRPr="0061506E">
        <w:rPr>
          <w:rFonts w:cs="Times New Roman"/>
          <w:szCs w:val="24"/>
        </w:rPr>
        <w:t xml:space="preserve"> on </w:t>
      </w:r>
      <w:del w:id="491" w:author="Trinity Lakin" w:date="2024-11-13T12:30:00Z" w16du:dateUtc="2024-11-13T17:30:00Z">
        <w:r w:rsidR="00BF2BA0" w:rsidRPr="0061506E" w:rsidDel="00E94199">
          <w:rPr>
            <w:rFonts w:cs="Times New Roman"/>
            <w:szCs w:val="24"/>
          </w:rPr>
          <w:delText xml:space="preserve">the </w:delText>
        </w:r>
      </w:del>
      <w:ins w:id="492" w:author="Trinity Lakin" w:date="2024-11-13T12:29:00Z" w16du:dateUtc="2024-11-13T17:29:00Z">
        <w:r w:rsidR="00E94199">
          <w:rPr>
            <w:rFonts w:cs="Times New Roman"/>
            <w:szCs w:val="24"/>
          </w:rPr>
          <w:t>women of color</w:t>
        </w:r>
      </w:ins>
      <w:ins w:id="493" w:author="Trinity Lakin" w:date="2024-11-13T12:30:00Z" w16du:dateUtc="2024-11-13T17:30:00Z">
        <w:r w:rsidR="00E94199">
          <w:rPr>
            <w:rFonts w:cs="Times New Roman"/>
            <w:szCs w:val="24"/>
          </w:rPr>
          <w:t xml:space="preserve"> </w:t>
        </w:r>
      </w:ins>
      <w:commentRangeStart w:id="494"/>
      <w:del w:id="495" w:author="Trinity Lakin" w:date="2024-11-13T12:29:00Z" w16du:dateUtc="2024-11-13T17:29:00Z">
        <w:r w:rsidR="00BF2BA0" w:rsidRPr="0061506E" w:rsidDel="00E94199">
          <w:rPr>
            <w:rFonts w:cs="Times New Roman"/>
            <w:szCs w:val="24"/>
          </w:rPr>
          <w:delText xml:space="preserve">intersection of </w:delText>
        </w:r>
        <w:r w:rsidRPr="0061506E" w:rsidDel="00E94199">
          <w:rPr>
            <w:rFonts w:cs="Times New Roman"/>
            <w:szCs w:val="24"/>
          </w:rPr>
          <w:delText xml:space="preserve">race and gender </w:delText>
        </w:r>
      </w:del>
      <w:commentRangeEnd w:id="494"/>
      <w:r w:rsidR="00424311">
        <w:rPr>
          <w:rStyle w:val="CommentReference"/>
        </w:rPr>
        <w:commentReference w:id="494"/>
      </w:r>
      <w:r w:rsidRPr="0061506E">
        <w:rPr>
          <w:rFonts w:cs="Times New Roman"/>
          <w:szCs w:val="24"/>
        </w:rPr>
        <w:t>in academia is robust, numerous theoretical and empirical gaps remain.</w:t>
      </w:r>
      <w:r w:rsidR="00BF2BA0" w:rsidRPr="0061506E">
        <w:rPr>
          <w:rFonts w:cs="Times New Roman"/>
          <w:szCs w:val="24"/>
        </w:rPr>
        <w:t xml:space="preserve"> The CRT principle of Interest Convergence has predominantly been applied to studies assessing the diversity of the student body and has paid little attention to the diversity of the professoriate. While the dynamics observed with respect to student diversity may be reflected in that of the faculty, it is also possible that minoritized faculty experience unique challenges compared to minoritized students. More research is necessary to better understand the interests and outcomes of women and racial minority faculty in hiring, promotion, and tenure processes</w:t>
      </w:r>
      <w:ins w:id="496" w:author="Trinity Lakin" w:date="2024-11-22T17:38:00Z" w16du:dateUtc="2024-11-22T22:38:00Z">
        <w:r w:rsidR="007556E0">
          <w:rPr>
            <w:rFonts w:cs="Times New Roman"/>
            <w:szCs w:val="24"/>
          </w:rPr>
          <w:t xml:space="preserve">. </w:t>
        </w:r>
      </w:ins>
      <w:del w:id="497" w:author="Trinity Lakin" w:date="2024-11-22T17:41:00Z" w16du:dateUtc="2024-11-22T22:41:00Z">
        <w:r w:rsidR="007556E0" w:rsidDel="006C218E">
          <w:fldChar w:fldCharType="begin"/>
        </w:r>
        <w:r w:rsidR="007556E0" w:rsidDel="006C218E">
          <w:delInstrText xml:space="preserve"> ADDIN ZOTERO_ITEM CSL_CITATION {"citationID":"iDGnr34q","properties":{"formattedCitation":"(2021)","plainCitation":"(2021)","noteIndex":0},"citationItems":[{"id":1218,"uris":["http://zotero.org/groups/4703364/items/DQYHN7LY"],"itemData":{"id":1218,"type":"article-journal","abstract":"The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Woo"},{"family":"Kalev","given":"Alexandra"},{"family":"Dobbin","given":"Frank"},{"family":"Deutsch","given":"Gal"}],"issued":{"date-parts":[["2021"]]}},"suppress-author":true}],"schema":"https://github.com/citation-style-language/schema/raw/master/csl-citation.json"} </w:delInstrText>
        </w:r>
        <w:r w:rsidR="007556E0" w:rsidDel="006C218E">
          <w:fldChar w:fldCharType="separate"/>
        </w:r>
        <w:r w:rsidR="007556E0" w:rsidDel="006C218E">
          <w:rPr>
            <w:noProof/>
          </w:rPr>
          <w:delText>(2021)</w:delText>
        </w:r>
        <w:r w:rsidR="007556E0" w:rsidDel="006C218E">
          <w:fldChar w:fldCharType="end"/>
        </w:r>
      </w:del>
      <w:ins w:id="498" w:author="Trinity Lakin" w:date="2024-11-22T17:41:00Z" w16du:dateUtc="2024-11-22T22:41:00Z">
        <w:r w:rsidR="006C218E">
          <w:t>T</w:t>
        </w:r>
      </w:ins>
      <w:ins w:id="499" w:author="Trinity Lakin" w:date="2024-11-22T17:38:00Z" w16du:dateUtc="2024-11-22T22:38:00Z">
        <w:r w:rsidR="007556E0">
          <w:t xml:space="preserve">his dissertation will contribute relevant insights to help resolve debates about Bell’s original formulation of Interest Convergence by considering the potential impact of the political and economic context on faculty diversity. </w:t>
        </w:r>
      </w:ins>
      <w:del w:id="500" w:author="Trinity Lakin" w:date="2024-11-22T17:38:00Z" w16du:dateUtc="2024-11-22T22:38:00Z">
        <w:r w:rsidR="00BF2BA0" w:rsidRPr="001949F9" w:rsidDel="007556E0">
          <w:rPr>
            <w:rFonts w:cs="Times New Roman"/>
            <w:szCs w:val="24"/>
            <w:highlight w:val="yellow"/>
          </w:rPr>
          <w:delText>.</w:delText>
        </w:r>
        <w:r w:rsidR="00424311" w:rsidRPr="001949F9" w:rsidDel="007556E0">
          <w:rPr>
            <w:rFonts w:cs="Times New Roman"/>
            <w:szCs w:val="24"/>
            <w:highlight w:val="yellow"/>
          </w:rPr>
          <w:delText xml:space="preserve"> [Insert here – also discuss how </w:delText>
        </w:r>
        <w:r w:rsidR="001949F9" w:rsidRPr="001949F9" w:rsidDel="007556E0">
          <w:rPr>
            <w:rFonts w:cs="Times New Roman"/>
            <w:szCs w:val="24"/>
            <w:highlight w:val="yellow"/>
          </w:rPr>
          <w:delText>my study will add relevant info to help resolve the debates about Bell’s original formulation of IC, re: considering political and economic context]</w:delText>
        </w:r>
        <w:r w:rsidR="00BF2BA0" w:rsidRPr="0061506E" w:rsidDel="007556E0">
          <w:rPr>
            <w:rFonts w:cs="Times New Roman"/>
            <w:szCs w:val="24"/>
          </w:rPr>
          <w:delText xml:space="preserve"> </w:delText>
        </w:r>
      </w:del>
      <w:r w:rsidR="00BF2BA0" w:rsidRPr="0061506E">
        <w:rPr>
          <w:rFonts w:cs="Times New Roman"/>
          <w:szCs w:val="24"/>
        </w:rPr>
        <w:t>Similarly, the Intersectionality principle has primarily been utilized to study the experiences of women faculty of color through qualitative methods</w:t>
      </w:r>
      <w:r w:rsidR="00645258" w:rsidRPr="0061506E">
        <w:rPr>
          <w:rFonts w:cs="Times New Roman"/>
          <w:szCs w:val="24"/>
        </w:rPr>
        <w:t xml:space="preserve"> such as interviews and focus groups, </w:t>
      </w:r>
      <w:commentRangeStart w:id="501"/>
      <w:r w:rsidR="00645258" w:rsidRPr="0061506E">
        <w:rPr>
          <w:rFonts w:cs="Times New Roman"/>
          <w:szCs w:val="24"/>
        </w:rPr>
        <w:t xml:space="preserve">but there is very little quantitative data on the </w:t>
      </w:r>
      <w:del w:id="502" w:author="Trinity Lakin" w:date="2024-11-13T12:30:00Z" w16du:dateUtc="2024-11-13T17:30:00Z">
        <w:r w:rsidR="00645258" w:rsidRPr="0061506E" w:rsidDel="00E94199">
          <w:rPr>
            <w:rFonts w:cs="Times New Roman"/>
            <w:szCs w:val="24"/>
          </w:rPr>
          <w:delText>unique barriers</w:delText>
        </w:r>
        <w:commentRangeEnd w:id="501"/>
        <w:r w:rsidR="00052948" w:rsidDel="00E94199">
          <w:rPr>
            <w:rStyle w:val="CommentReference"/>
          </w:rPr>
          <w:commentReference w:id="501"/>
        </w:r>
        <w:r w:rsidR="00645258" w:rsidRPr="0061506E" w:rsidDel="00E94199">
          <w:rPr>
            <w:rFonts w:cs="Times New Roman"/>
            <w:szCs w:val="24"/>
          </w:rPr>
          <w:delText xml:space="preserve"> to </w:delText>
        </w:r>
      </w:del>
      <w:ins w:id="503" w:author="Trinity Lakin" w:date="2024-11-13T12:32:00Z" w16du:dateUtc="2024-11-13T17:32:00Z">
        <w:r w:rsidR="007A1917">
          <w:rPr>
            <w:rFonts w:cs="Times New Roman"/>
            <w:szCs w:val="24"/>
          </w:rPr>
          <w:t xml:space="preserve">representation </w:t>
        </w:r>
      </w:ins>
      <w:del w:id="504" w:author="Trinity Lakin" w:date="2024-11-13T12:32:00Z" w16du:dateUtc="2024-11-13T17:32:00Z">
        <w:r w:rsidR="00645258" w:rsidRPr="0061506E" w:rsidDel="007A1917">
          <w:rPr>
            <w:rFonts w:cs="Times New Roman"/>
            <w:szCs w:val="24"/>
          </w:rPr>
          <w:delText xml:space="preserve">career advancement </w:delText>
        </w:r>
      </w:del>
      <w:del w:id="505" w:author="Trinity Lakin" w:date="2024-11-13T12:30:00Z" w16du:dateUtc="2024-11-13T17:30:00Z">
        <w:r w:rsidR="00645258" w:rsidRPr="0061506E" w:rsidDel="00E94199">
          <w:rPr>
            <w:rFonts w:cs="Times New Roman"/>
            <w:szCs w:val="24"/>
          </w:rPr>
          <w:delText>faced by</w:delText>
        </w:r>
      </w:del>
      <w:ins w:id="506" w:author="Trinity Lakin" w:date="2024-11-13T12:30:00Z" w16du:dateUtc="2024-11-13T17:30:00Z">
        <w:r w:rsidR="00E94199">
          <w:rPr>
            <w:rFonts w:cs="Times New Roman"/>
            <w:szCs w:val="24"/>
          </w:rPr>
          <w:t>of</w:t>
        </w:r>
      </w:ins>
      <w:r w:rsidR="00645258" w:rsidRPr="0061506E">
        <w:rPr>
          <w:rFonts w:cs="Times New Roman"/>
          <w:szCs w:val="24"/>
        </w:rPr>
        <w:t xml:space="preserve"> women faculty of color</w:t>
      </w:r>
      <w:ins w:id="507" w:author="Trinity Lakin" w:date="2024-11-13T12:32:00Z" w16du:dateUtc="2024-11-13T17:32:00Z">
        <w:r w:rsidR="007A1917">
          <w:rPr>
            <w:rFonts w:cs="Times New Roman"/>
            <w:szCs w:val="24"/>
          </w:rPr>
          <w:t xml:space="preserve"> using the intersectional </w:t>
        </w:r>
      </w:ins>
      <w:ins w:id="508" w:author="Trinity Lakin" w:date="2024-11-13T12:33:00Z" w16du:dateUtc="2024-11-13T17:33:00Z">
        <w:r w:rsidR="007A1917">
          <w:rPr>
            <w:rFonts w:cs="Times New Roman"/>
            <w:szCs w:val="24"/>
          </w:rPr>
          <w:t>or interest convergence frameworks</w:t>
        </w:r>
      </w:ins>
      <w:r w:rsidR="00645258" w:rsidRPr="0061506E">
        <w:rPr>
          <w:rFonts w:cs="Times New Roman"/>
          <w:szCs w:val="24"/>
        </w:rPr>
        <w:t xml:space="preserve">. </w:t>
      </w:r>
      <w:commentRangeStart w:id="509"/>
      <w:r w:rsidR="00645258" w:rsidRPr="0061506E">
        <w:rPr>
          <w:rFonts w:cs="Times New Roman"/>
          <w:szCs w:val="24"/>
        </w:rPr>
        <w:t>Quantitative analyses of the representation of women and racial minority faculty would provide additional support for the trends observed in the existing qualitative studies</w:t>
      </w:r>
      <w:commentRangeEnd w:id="509"/>
      <w:r w:rsidR="001949F9">
        <w:rPr>
          <w:rStyle w:val="CommentReference"/>
        </w:rPr>
        <w:commentReference w:id="509"/>
      </w:r>
      <w:r w:rsidR="00645258" w:rsidRPr="0061506E">
        <w:rPr>
          <w:rFonts w:cs="Times New Roman"/>
          <w:szCs w:val="24"/>
        </w:rPr>
        <w:t xml:space="preserve">. </w:t>
      </w:r>
      <w:ins w:id="510" w:author="Trinity Lakin" w:date="2024-11-13T12:34:00Z" w16du:dateUtc="2024-11-13T17:34:00Z">
        <w:r w:rsidR="007A1917">
          <w:rPr>
            <w:rFonts w:cs="Times New Roman"/>
            <w:szCs w:val="24"/>
          </w:rPr>
          <w:t>Rather than conducting case studies of one or two universities, this dissertation will pro</w:t>
        </w:r>
      </w:ins>
      <w:ins w:id="511" w:author="Trinity Lakin" w:date="2024-11-13T12:35:00Z" w16du:dateUtc="2024-11-13T17:35:00Z">
        <w:r w:rsidR="007A1917">
          <w:rPr>
            <w:rFonts w:cs="Times New Roman"/>
            <w:szCs w:val="24"/>
          </w:rPr>
          <w:t xml:space="preserve">vide nationwide coverage of all public four-year universities which report to IPEDS. </w:t>
        </w:r>
      </w:ins>
      <w:r w:rsidR="00645258" w:rsidRPr="0061506E">
        <w:rPr>
          <w:rFonts w:cs="Times New Roman"/>
          <w:szCs w:val="24"/>
        </w:rPr>
        <w:t xml:space="preserve">Further, the two </w:t>
      </w:r>
      <w:proofErr w:type="spellStart"/>
      <w:r w:rsidR="00645258" w:rsidRPr="0061506E">
        <w:rPr>
          <w:rFonts w:cs="Times New Roman"/>
          <w:szCs w:val="24"/>
        </w:rPr>
        <w:t>principles</w:t>
      </w:r>
      <w:proofErr w:type="spellEnd"/>
      <w:r w:rsidR="00645258" w:rsidRPr="0061506E">
        <w:rPr>
          <w:rFonts w:cs="Times New Roman"/>
          <w:szCs w:val="24"/>
        </w:rPr>
        <w:t xml:space="preserve"> have not yet been used in tandem to investigate racial and gender diversity in the professoriate. </w:t>
      </w:r>
      <w:r w:rsidR="00645258" w:rsidRPr="0061506E">
        <w:rPr>
          <w:rFonts w:cs="Times New Roman"/>
          <w:szCs w:val="24"/>
        </w:rPr>
        <w:lastRenderedPageBreak/>
        <w:t xml:space="preserve">Utilizing both </w:t>
      </w:r>
      <w:r w:rsidR="00F1258C" w:rsidRPr="0061506E">
        <w:rPr>
          <w:rFonts w:cs="Times New Roman"/>
          <w:szCs w:val="24"/>
        </w:rPr>
        <w:t>would provide a more holistic understanding of the gendered and racialized dynamics experienced by women faculty of color.</w:t>
      </w:r>
    </w:p>
    <w:p w14:paraId="692F5375" w14:textId="58DC2537" w:rsidR="00657353" w:rsidRPr="004467C8" w:rsidRDefault="00077F59">
      <w:pPr>
        <w:spacing w:line="480" w:lineRule="auto"/>
        <w:ind w:firstLine="720"/>
        <w:rPr>
          <w:ins w:id="512" w:author="Trinity Lakin" w:date="2024-11-22T18:02:00Z" w16du:dateUtc="2024-11-22T23:02:00Z"/>
        </w:rPr>
        <w:pPrChange w:id="513" w:author="Trinity Lakin" w:date="2024-11-22T18:02:00Z" w16du:dateUtc="2024-11-22T23:02:00Z">
          <w:pPr>
            <w:spacing w:line="480" w:lineRule="auto"/>
          </w:pPr>
        </w:pPrChange>
      </w:pPr>
      <w:r w:rsidRPr="0061506E">
        <w:rPr>
          <w:rFonts w:cs="Times New Roman"/>
          <w:szCs w:val="24"/>
        </w:rPr>
        <w:t xml:space="preserve">There </w:t>
      </w:r>
      <w:r w:rsidR="007F5700">
        <w:rPr>
          <w:rFonts w:cs="Times New Roman"/>
          <w:szCs w:val="24"/>
        </w:rPr>
        <w:t>are few</w:t>
      </w:r>
      <w:r w:rsidRPr="0061506E">
        <w:rPr>
          <w:rFonts w:cs="Times New Roman"/>
          <w:szCs w:val="24"/>
        </w:rPr>
        <w:t xml:space="preserve"> comprehensive</w:t>
      </w:r>
      <w:ins w:id="514" w:author="Trinity Lakin" w:date="2024-11-13T12:36:00Z" w16du:dateUtc="2024-11-13T17:36:00Z">
        <w:r w:rsidR="00A04A9D">
          <w:rPr>
            <w:rFonts w:cs="Times New Roman"/>
            <w:szCs w:val="24"/>
          </w:rPr>
          <w:t xml:space="preserve"> assessments o</w:t>
        </w:r>
      </w:ins>
      <w:del w:id="515" w:author="Trinity Lakin" w:date="2024-11-13T12:36:00Z" w16du:dateUtc="2024-11-13T17:36:00Z">
        <w:r w:rsidRPr="0061506E" w:rsidDel="00A04A9D">
          <w:rPr>
            <w:rFonts w:cs="Times New Roman"/>
            <w:szCs w:val="24"/>
          </w:rPr>
          <w:delText xml:space="preserve"> </w:delText>
        </w:r>
      </w:del>
      <w:commentRangeStart w:id="516"/>
      <w:del w:id="517" w:author="Trinity Lakin" w:date="2024-11-13T12:35:00Z" w16du:dateUtc="2024-11-13T17:35:00Z">
        <w:r w:rsidRPr="0061506E" w:rsidDel="00A04A9D">
          <w:rPr>
            <w:rFonts w:cs="Times New Roman"/>
            <w:szCs w:val="24"/>
          </w:rPr>
          <w:delText>longitudinal demographic assessments</w:delText>
        </w:r>
      </w:del>
      <w:del w:id="518" w:author="Trinity Lakin" w:date="2024-11-13T12:36:00Z" w16du:dateUtc="2024-11-13T17:36:00Z">
        <w:r w:rsidRPr="0061506E" w:rsidDel="00A04A9D">
          <w:rPr>
            <w:rFonts w:cs="Times New Roman"/>
            <w:szCs w:val="24"/>
          </w:rPr>
          <w:delText xml:space="preserve"> </w:delText>
        </w:r>
        <w:commentRangeEnd w:id="516"/>
        <w:r w:rsidR="001949F9" w:rsidDel="00A04A9D">
          <w:rPr>
            <w:rStyle w:val="CommentReference"/>
          </w:rPr>
          <w:commentReference w:id="516"/>
        </w:r>
        <w:r w:rsidRPr="0061506E" w:rsidDel="00A04A9D">
          <w:rPr>
            <w:rFonts w:cs="Times New Roman"/>
            <w:szCs w:val="24"/>
          </w:rPr>
          <w:delText>o</w:delText>
        </w:r>
      </w:del>
      <w:r w:rsidRPr="0061506E">
        <w:rPr>
          <w:rFonts w:cs="Times New Roman"/>
          <w:szCs w:val="24"/>
        </w:rPr>
        <w:t>f the racial and gender diversity of the U.S. professoriate</w:t>
      </w:r>
      <w:ins w:id="519" w:author="Trinity Lakin" w:date="2024-11-13T12:36:00Z" w16du:dateUtc="2024-11-13T17:36:00Z">
        <w:r w:rsidR="00A04A9D">
          <w:rPr>
            <w:rFonts w:cs="Times New Roman"/>
            <w:szCs w:val="24"/>
          </w:rPr>
          <w:t xml:space="preserve"> over time</w:t>
        </w:r>
      </w:ins>
      <w:r w:rsidRPr="0061506E">
        <w:rPr>
          <w:rFonts w:cs="Times New Roman"/>
          <w:szCs w:val="24"/>
        </w:rPr>
        <w:t xml:space="preserve">. Much of the </w:t>
      </w:r>
      <w:del w:id="520" w:author="Trinity Lakin" w:date="2024-10-02T10:39:00Z" w16du:dateUtc="2024-10-02T14:39:00Z">
        <w:r w:rsidRPr="0061506E" w:rsidDel="00665579">
          <w:rPr>
            <w:rFonts w:cs="Times New Roman"/>
            <w:szCs w:val="24"/>
          </w:rPr>
          <w:delText xml:space="preserve">existing </w:delText>
        </w:r>
      </w:del>
      <w:r w:rsidRPr="0061506E">
        <w:rPr>
          <w:rFonts w:cs="Times New Roman"/>
          <w:szCs w:val="24"/>
        </w:rPr>
        <w:t xml:space="preserve">research on faculty diversity focuses on race and gender separately, rather than considering how race and gender jointly shape faculty outcomes and experiences. Further, the bulk of literature on faculty racial diversity prioritizes Black-White disparities and pays little attention to the representation of other racial and ethnic groups such as </w:t>
      </w:r>
      <w:commentRangeStart w:id="521"/>
      <w:commentRangeStart w:id="522"/>
      <w:commentRangeStart w:id="523"/>
      <w:r w:rsidRPr="0061506E">
        <w:rPr>
          <w:rFonts w:cs="Times New Roman"/>
          <w:szCs w:val="24"/>
        </w:rPr>
        <w:t>Hispanic, Asian American, Indigenous, and multiracial faculty</w:t>
      </w:r>
      <w:commentRangeEnd w:id="521"/>
      <w:r w:rsidR="001949F9">
        <w:rPr>
          <w:rStyle w:val="CommentReference"/>
        </w:rPr>
        <w:commentReference w:id="521"/>
      </w:r>
      <w:commentRangeEnd w:id="522"/>
      <w:r w:rsidR="001949F9">
        <w:rPr>
          <w:rStyle w:val="CommentReference"/>
        </w:rPr>
        <w:commentReference w:id="522"/>
      </w:r>
      <w:commentRangeEnd w:id="523"/>
      <w:r w:rsidR="001949F9">
        <w:rPr>
          <w:rStyle w:val="CommentReference"/>
        </w:rPr>
        <w:commentReference w:id="523"/>
      </w:r>
      <w:r w:rsidRPr="0061506E">
        <w:rPr>
          <w:rFonts w:cs="Times New Roman"/>
          <w:szCs w:val="24"/>
        </w:rPr>
        <w:t>.</w:t>
      </w:r>
      <w:ins w:id="524" w:author="Trinity Lakin" w:date="2024-11-22T17:45:00Z" w16du:dateUtc="2024-11-22T22:45:00Z">
        <w:r w:rsidR="00263271" w:rsidRPr="00E97626">
          <w:rPr>
            <w:rStyle w:val="FootnoteReference"/>
          </w:rPr>
          <w:footnoteReference w:id="1"/>
        </w:r>
      </w:ins>
      <w:r w:rsidRPr="0061506E">
        <w:rPr>
          <w:rFonts w:cs="Times New Roman"/>
          <w:szCs w:val="24"/>
        </w:rPr>
        <w:t xml:space="preserve"> Kim et al.’s </w:t>
      </w:r>
      <w:r w:rsidRPr="0061506E">
        <w:rPr>
          <w:rFonts w:cs="Times New Roman"/>
          <w:szCs w:val="24"/>
        </w:rPr>
        <w:fldChar w:fldCharType="begin"/>
      </w:r>
      <w:r w:rsidR="00B70F53" w:rsidRPr="0061506E">
        <w:rPr>
          <w:rFonts w:cs="Times New Roman"/>
          <w:szCs w:val="24"/>
        </w:rPr>
        <w:instrText xml:space="preserve"> ADDIN ZOTERO_ITEM CSL_CITATION {"citationID":"LClPvQQa","properties":{"formattedCitation":"(2021)","plainCitation":"(2021)","noteIndex":0},"citationItems":[{"id":1218,"uris":["http://zotero.org/groups/4703364/items/DQYHN7LY"],"itemData":{"id":1218,"type":"article-journal","abstract":"The demographic composition of the U.S. professoriate affects student composition and, thus, the pipeline for professional and managerial jobs. Amid concern about the effects of the COVID-19 crisis on the labor market, much remains unknown about how economic downturns affect faculty hiring and the demographic makeup of hires. We examine the effects of the Great Recession on faculty hiring. That crisis walloped the U.S. academic labor market. Tenure-track hires in four-year colleges and universities declined by 25 percent between 2007 and 2009, recovering slowly through 2015. Hires of black, Hispanic, and Asian American faculty declined disproportionately. Public institutions and research-oriented institutions, which faced the greatest resource challenges and uncertainty about the future, made the biggest cuts in the hiring of people of color. Our ﬁndings suggest that ﬁnancial uncertainty led to a reversal in progress on faculty diversity. Faculty and administrators making hiring decisions in the years following the COVID-19 crisis should be aware of this pattern.","container-title":"Sociological Science","DOI":"10.15195/v8.a15","ISSN":"23306696","journalAbbreviation":"SocScience","language":"en","page":"308-324","source":"DOI.org (Crossref)","title":"Crisis and Uncertainty: Did the Great Recession Reduce the Diversity of New Faculty?","title-short":"Crisis and Uncertainty","volume":"8","author":[{"family":"Kim","given":"Kwan Woo"},{"family":"Kalev","given":"Alexandra"},{"family":"Dobbin","given":"Frank"},{"family":"Deutsch","given":"Gal"}],"issued":{"date-parts":[["2021"]]}},"suppress-author":true}],"schema":"https://github.com/citation-style-language/schema/raw/master/csl-citation.json"} </w:instrText>
      </w:r>
      <w:r w:rsidRPr="0061506E">
        <w:rPr>
          <w:rFonts w:cs="Times New Roman"/>
          <w:szCs w:val="24"/>
        </w:rPr>
        <w:fldChar w:fldCharType="separate"/>
      </w:r>
      <w:r w:rsidR="00B70F53" w:rsidRPr="0061506E">
        <w:rPr>
          <w:rFonts w:cs="Times New Roman"/>
          <w:noProof/>
          <w:szCs w:val="24"/>
        </w:rPr>
        <w:t>(2021)</w:t>
      </w:r>
      <w:r w:rsidRPr="0061506E">
        <w:rPr>
          <w:rFonts w:cs="Times New Roman"/>
          <w:szCs w:val="24"/>
        </w:rPr>
        <w:fldChar w:fldCharType="end"/>
      </w:r>
      <w:r w:rsidR="00B70F53" w:rsidRPr="0061506E">
        <w:rPr>
          <w:rFonts w:cs="Times New Roman"/>
          <w:szCs w:val="24"/>
        </w:rPr>
        <w:t xml:space="preserve"> study of the racial and gender diversity of U.S. faculty between 1999 and 2015 stands out within the faculty diversity literature as addressing each of these empirical gaps, and serves as a model for this dissertation’s updated study of the racial and gender diversity of faculty between 2015 and 2022. In addition to race and gender, however, this </w:t>
      </w:r>
      <w:del w:id="530" w:author="Trinity Lakin" w:date="2024-11-22T17:52:00Z" w16du:dateUtc="2024-11-22T22:52:00Z">
        <w:r w:rsidR="00B70F53" w:rsidRPr="0061506E" w:rsidDel="00486493">
          <w:rPr>
            <w:rFonts w:cs="Times New Roman"/>
            <w:szCs w:val="24"/>
          </w:rPr>
          <w:delText xml:space="preserve">study </w:delText>
        </w:r>
      </w:del>
      <w:ins w:id="531" w:author="Trinity Lakin" w:date="2024-11-22T17:52:00Z" w16du:dateUtc="2024-11-22T22:52:00Z">
        <w:r w:rsidR="00486493">
          <w:rPr>
            <w:rFonts w:cs="Times New Roman"/>
            <w:szCs w:val="24"/>
          </w:rPr>
          <w:t>dissertation</w:t>
        </w:r>
        <w:r w:rsidR="00486493" w:rsidRPr="0061506E">
          <w:rPr>
            <w:rFonts w:cs="Times New Roman"/>
            <w:szCs w:val="24"/>
          </w:rPr>
          <w:t xml:space="preserve"> </w:t>
        </w:r>
      </w:ins>
      <w:r w:rsidR="00B70F53" w:rsidRPr="0061506E">
        <w:rPr>
          <w:rFonts w:cs="Times New Roman"/>
          <w:szCs w:val="24"/>
        </w:rPr>
        <w:t>will also consider contextual factors such as state partisan control and major global events such as the COVID-19 pandemic.</w:t>
      </w:r>
      <w:r w:rsidR="001949F9">
        <w:rPr>
          <w:rFonts w:cs="Times New Roman"/>
          <w:szCs w:val="24"/>
        </w:rPr>
        <w:t xml:space="preserve"> </w:t>
      </w:r>
      <w:ins w:id="532" w:author="Trinity Lakin" w:date="2024-11-22T18:02:00Z" w16du:dateUtc="2024-11-22T23:02:00Z">
        <w:r w:rsidR="00657353">
          <w:t xml:space="preserve">This will not only extend Kim’s work but will also help settle ongoing debates on the nature of racial and gender inclusion and exclusion. Bell’s formulation of Interest Convergence treats the interests of majority and minority groups as monolithic and permanent, while others such as Driver </w:t>
        </w:r>
      </w:ins>
      <w:r w:rsidR="00E5153B">
        <w:fldChar w:fldCharType="begin"/>
      </w:r>
      <w:r w:rsidR="00E5153B">
        <w:instrText xml:space="preserve"> ADDIN ZOTERO_ITEM CSL_CITATION {"citationID":"5HFbNvQk","properties":{"formattedCitation":"(2011)","plainCitation":"(2011)","noteIndex":0},"citationItems":[{"id":1459,"uris":["http://zotero.org/groups/4703364/items/QIL8HM7L"],"itemData":{"id":1459,"type":"article-journal","container-title":"NORTHWESTERN UNIVERSITY LAW REVIEW","issue":"1","language":"en","page":"149-197","source":"Zotero","title":"Rethinking the interest-convergence thesis","volume":"105","author":[{"family":"Driver","given":"Justin"}],"issued":{"date-parts":[["2011"]]}},"suppress-author":true}],"schema":"https://github.com/citation-style-language/schema/raw/master/csl-citation.json"} </w:instrText>
      </w:r>
      <w:r w:rsidR="00E5153B">
        <w:fldChar w:fldCharType="separate"/>
      </w:r>
      <w:r w:rsidR="00E5153B">
        <w:rPr>
          <w:noProof/>
        </w:rPr>
        <w:t>(2011)</w:t>
      </w:r>
      <w:r w:rsidR="00E5153B">
        <w:fldChar w:fldCharType="end"/>
      </w:r>
      <w:ins w:id="533" w:author="Trinity Lakin" w:date="2024-11-22T18:02:00Z" w16du:dateUtc="2024-11-22T23:02:00Z">
        <w:r w:rsidR="00657353">
          <w:t xml:space="preserve"> view them as more fluid and variable across time and place. This dissertation will clarify the extent to which state-level political and economic factors influence the racial and gender diversity of post-secondary faculty.</w:t>
        </w:r>
      </w:ins>
    </w:p>
    <w:p w14:paraId="21199B2C" w14:textId="57A1B16E" w:rsidR="00D56FED" w:rsidRPr="0061506E" w:rsidRDefault="001949F9" w:rsidP="00BA1501">
      <w:pPr>
        <w:spacing w:line="480" w:lineRule="auto"/>
        <w:ind w:firstLine="720"/>
        <w:rPr>
          <w:rFonts w:cs="Times New Roman"/>
          <w:szCs w:val="24"/>
        </w:rPr>
      </w:pPr>
      <w:del w:id="534" w:author="Trinity Lakin" w:date="2024-11-22T18:02:00Z" w16du:dateUtc="2024-11-22T23:02:00Z">
        <w:r w:rsidRPr="001949F9" w:rsidDel="00657353">
          <w:rPr>
            <w:rFonts w:cs="Times New Roman"/>
            <w:szCs w:val="24"/>
            <w:highlight w:val="yellow"/>
          </w:rPr>
          <w:delText>[Insert here – elaborate on how my study will help resolve ongoing debates because it explores the degree to which racial and gender inclusion/exclusion is monolithic and permanent vs. being more fluid and variable across time and place]</w:delText>
        </w:r>
      </w:del>
    </w:p>
    <w:p w14:paraId="48D810BC" w14:textId="1263EA52" w:rsidR="00F1258C" w:rsidRPr="0061506E" w:rsidRDefault="00F1258C" w:rsidP="00BA1501">
      <w:pPr>
        <w:spacing w:line="480" w:lineRule="auto"/>
        <w:ind w:firstLine="720"/>
        <w:rPr>
          <w:rFonts w:cs="Times New Roman"/>
          <w:szCs w:val="24"/>
        </w:rPr>
      </w:pPr>
      <w:r w:rsidRPr="0061506E">
        <w:rPr>
          <w:rFonts w:cs="Times New Roman"/>
          <w:szCs w:val="24"/>
        </w:rPr>
        <w:lastRenderedPageBreak/>
        <w:t>This dissertation will utilize the Interest Convergence and Intersectionality theoretical perspectives along with Integrated Postsecondary Education Data System (IPEDS) data on the demographic composition of university faculty to answer the following research questions:</w:t>
      </w:r>
    </w:p>
    <w:p w14:paraId="313F834E" w14:textId="75322E4F" w:rsidR="00D56FED" w:rsidRPr="0061506E" w:rsidRDefault="00D56FED" w:rsidP="00BA1501">
      <w:pPr>
        <w:pStyle w:val="ListParagraph"/>
        <w:numPr>
          <w:ilvl w:val="0"/>
          <w:numId w:val="1"/>
        </w:numPr>
        <w:spacing w:line="480" w:lineRule="auto"/>
        <w:rPr>
          <w:rFonts w:cs="Times New Roman"/>
          <w:szCs w:val="24"/>
        </w:rPr>
      </w:pPr>
      <w:r w:rsidRPr="0061506E">
        <w:rPr>
          <w:rFonts w:cs="Times New Roman"/>
          <w:szCs w:val="24"/>
        </w:rPr>
        <w:t>To what extent did the racial and gender composition of university change between 2015 and 2022?</w:t>
      </w:r>
    </w:p>
    <w:p w14:paraId="63D20439" w14:textId="6A757D2F" w:rsidR="00D56FED" w:rsidRPr="0061506E" w:rsidRDefault="00D56FED" w:rsidP="00BA1501">
      <w:pPr>
        <w:pStyle w:val="ListParagraph"/>
        <w:numPr>
          <w:ilvl w:val="0"/>
          <w:numId w:val="1"/>
        </w:numPr>
        <w:spacing w:line="480" w:lineRule="auto"/>
        <w:rPr>
          <w:rFonts w:cs="Times New Roman"/>
          <w:szCs w:val="24"/>
        </w:rPr>
      </w:pPr>
      <w:r w:rsidRPr="0061506E">
        <w:rPr>
          <w:rFonts w:cs="Times New Roman"/>
          <w:szCs w:val="24"/>
        </w:rPr>
        <w:t>How did the COVID-19 pandemic impact the racial and gender diversity of university faculty within this timeframe?</w:t>
      </w:r>
    </w:p>
    <w:p w14:paraId="0D2DAD73" w14:textId="77777777" w:rsidR="00B70F53" w:rsidRDefault="00D56FED" w:rsidP="00B70F53">
      <w:pPr>
        <w:pStyle w:val="ListParagraph"/>
        <w:numPr>
          <w:ilvl w:val="0"/>
          <w:numId w:val="1"/>
        </w:numPr>
        <w:spacing w:line="480" w:lineRule="auto"/>
        <w:rPr>
          <w:rFonts w:cs="Times New Roman"/>
          <w:szCs w:val="24"/>
        </w:rPr>
      </w:pPr>
      <w:r w:rsidRPr="0061506E">
        <w:rPr>
          <w:rFonts w:cs="Times New Roman"/>
          <w:szCs w:val="24"/>
        </w:rPr>
        <w:t>How did state-level partisan control impact the racial and gender diversity of university faculty within this timeframe?</w:t>
      </w:r>
    </w:p>
    <w:p w14:paraId="36CC23CD" w14:textId="67A7034D" w:rsidR="00052948" w:rsidRPr="00657353" w:rsidRDefault="00657353" w:rsidP="00B70F53">
      <w:pPr>
        <w:pStyle w:val="ListParagraph"/>
        <w:numPr>
          <w:ilvl w:val="0"/>
          <w:numId w:val="1"/>
        </w:numPr>
        <w:spacing w:line="480" w:lineRule="auto"/>
        <w:rPr>
          <w:rFonts w:cs="Times New Roman"/>
          <w:szCs w:val="24"/>
          <w:rPrChange w:id="535" w:author="Trinity Lakin" w:date="2024-11-22T18:11:00Z" w16du:dateUtc="2024-11-22T23:11:00Z">
            <w:rPr>
              <w:rFonts w:cs="Times New Roman"/>
              <w:szCs w:val="24"/>
              <w:highlight w:val="yellow"/>
            </w:rPr>
          </w:rPrChange>
        </w:rPr>
      </w:pPr>
      <w:ins w:id="536" w:author="Trinity Lakin" w:date="2024-11-22T18:09:00Z" w16du:dateUtc="2024-11-22T23:09:00Z">
        <w:r w:rsidRPr="00657353">
          <w:rPr>
            <w:rFonts w:cs="Times New Roman"/>
            <w:szCs w:val="24"/>
            <w:rPrChange w:id="537" w:author="Trinity Lakin" w:date="2024-11-22T18:11:00Z" w16du:dateUtc="2024-11-22T23:11:00Z">
              <w:rPr>
                <w:rFonts w:cs="Times New Roman"/>
                <w:szCs w:val="24"/>
                <w:highlight w:val="yellow"/>
              </w:rPr>
            </w:rPrChange>
          </w:rPr>
          <w:t xml:space="preserve">How is </w:t>
        </w:r>
      </w:ins>
      <w:ins w:id="538" w:author="Trinity Lakin" w:date="2024-11-22T18:10:00Z" w16du:dateUtc="2024-11-22T23:10:00Z">
        <w:r w:rsidRPr="00657353">
          <w:rPr>
            <w:rFonts w:cs="Times New Roman"/>
            <w:szCs w:val="24"/>
            <w:rPrChange w:id="539" w:author="Trinity Lakin" w:date="2024-11-22T18:11:00Z" w16du:dateUtc="2024-11-22T23:11:00Z">
              <w:rPr>
                <w:rFonts w:cs="Times New Roman"/>
                <w:szCs w:val="24"/>
                <w:highlight w:val="yellow"/>
              </w:rPr>
            </w:rPrChange>
          </w:rPr>
          <w:t xml:space="preserve">faculty racial and gender diversity impacted by </w:t>
        </w:r>
      </w:ins>
      <w:ins w:id="540" w:author="Trinity Lakin" w:date="2024-11-22T18:11:00Z" w16du:dateUtc="2024-11-22T23:11:00Z">
        <w:r w:rsidRPr="00657353">
          <w:rPr>
            <w:rFonts w:cs="Times New Roman"/>
            <w:szCs w:val="24"/>
            <w:rPrChange w:id="541" w:author="Trinity Lakin" w:date="2024-11-22T18:11:00Z" w16du:dateUtc="2024-11-22T23:11:00Z">
              <w:rPr>
                <w:rFonts w:cs="Times New Roman"/>
                <w:szCs w:val="24"/>
                <w:highlight w:val="yellow"/>
              </w:rPr>
            </w:rPrChange>
          </w:rPr>
          <w:t xml:space="preserve">changes in </w:t>
        </w:r>
      </w:ins>
      <w:ins w:id="542" w:author="Trinity Lakin" w:date="2024-11-22T18:10:00Z" w16du:dateUtc="2024-11-22T23:10:00Z">
        <w:r w:rsidRPr="00657353">
          <w:rPr>
            <w:rFonts w:cs="Times New Roman"/>
            <w:szCs w:val="24"/>
            <w:rPrChange w:id="543" w:author="Trinity Lakin" w:date="2024-11-22T18:11:00Z" w16du:dateUtc="2024-11-22T23:11:00Z">
              <w:rPr>
                <w:rFonts w:cs="Times New Roman"/>
                <w:szCs w:val="24"/>
                <w:highlight w:val="yellow"/>
              </w:rPr>
            </w:rPrChange>
          </w:rPr>
          <w:t>state appropriations to higher education?</w:t>
        </w:r>
      </w:ins>
      <w:del w:id="544" w:author="Trinity Lakin" w:date="2024-11-22T18:09:00Z" w16du:dateUtc="2024-11-22T23:09:00Z">
        <w:r w:rsidR="00052948" w:rsidRPr="00657353" w:rsidDel="00657353">
          <w:rPr>
            <w:rFonts w:cs="Times New Roman"/>
            <w:szCs w:val="24"/>
            <w:rPrChange w:id="545" w:author="Trinity Lakin" w:date="2024-11-22T18:11:00Z" w16du:dateUtc="2024-11-22T23:11:00Z">
              <w:rPr>
                <w:rFonts w:cs="Times New Roman"/>
                <w:szCs w:val="24"/>
                <w:highlight w:val="yellow"/>
              </w:rPr>
            </w:rPrChange>
          </w:rPr>
          <w:delText>[Insert RQ relating to state finances and economic uncertainty]</w:delText>
        </w:r>
      </w:del>
    </w:p>
    <w:p w14:paraId="5C3F4121" w14:textId="77777777" w:rsidR="003C7C3E" w:rsidRPr="004467C8" w:rsidRDefault="00B70F53">
      <w:pPr>
        <w:spacing w:line="480" w:lineRule="auto"/>
        <w:ind w:firstLine="360"/>
        <w:rPr>
          <w:ins w:id="546" w:author="Trinity Lakin" w:date="2024-11-22T18:22:00Z" w16du:dateUtc="2024-11-22T23:22:00Z"/>
        </w:rPr>
        <w:pPrChange w:id="547" w:author="Trinity Lakin" w:date="2024-11-22T18:22:00Z" w16du:dateUtc="2024-11-22T23:22:00Z">
          <w:pPr>
            <w:spacing w:line="480" w:lineRule="auto"/>
          </w:pPr>
        </w:pPrChange>
      </w:pPr>
      <w:r w:rsidRPr="0061506E">
        <w:rPr>
          <w:rFonts w:cs="Times New Roman"/>
          <w:szCs w:val="24"/>
        </w:rPr>
        <w:t>With respect to RQ1, I expect to find</w:t>
      </w:r>
      <w:r w:rsidR="00710365" w:rsidRPr="0061506E">
        <w:rPr>
          <w:rFonts w:cs="Times New Roman"/>
          <w:szCs w:val="24"/>
        </w:rPr>
        <w:t xml:space="preserve"> that the proportion of women and racial minorities in university faculty is </w:t>
      </w:r>
      <w:ins w:id="548" w:author="Trinity Lakin" w:date="2024-11-22T18:04:00Z" w16du:dateUtc="2024-11-22T23:04:00Z">
        <w:r w:rsidR="00657353">
          <w:rPr>
            <w:rFonts w:cs="Times New Roman"/>
            <w:szCs w:val="24"/>
          </w:rPr>
          <w:t xml:space="preserve">generally </w:t>
        </w:r>
      </w:ins>
      <w:r w:rsidR="00710365" w:rsidRPr="0061506E">
        <w:rPr>
          <w:rFonts w:cs="Times New Roman"/>
          <w:szCs w:val="24"/>
        </w:rPr>
        <w:t>increasing over time</w:t>
      </w:r>
      <w:ins w:id="549" w:author="Trinity Lakin" w:date="2024-11-22T18:08:00Z" w16du:dateUtc="2024-11-22T23:08:00Z">
        <w:r w:rsidR="00657353">
          <w:rPr>
            <w:rFonts w:cs="Times New Roman"/>
            <w:szCs w:val="24"/>
          </w:rPr>
          <w:t xml:space="preserve"> in the pre- and p</w:t>
        </w:r>
      </w:ins>
      <w:ins w:id="550" w:author="Trinity Lakin" w:date="2024-11-22T18:09:00Z" w16du:dateUtc="2024-11-22T23:09:00Z">
        <w:r w:rsidR="00657353">
          <w:rPr>
            <w:rFonts w:cs="Times New Roman"/>
            <w:szCs w:val="24"/>
          </w:rPr>
          <w:t>ost-COVID years</w:t>
        </w:r>
      </w:ins>
      <w:r w:rsidR="00710365" w:rsidRPr="0061506E">
        <w:rPr>
          <w:rFonts w:cs="Times New Roman"/>
          <w:szCs w:val="24"/>
        </w:rPr>
        <w:t>. This finding would be in line with the longitudinal trends observed in Kim et al</w:t>
      </w:r>
      <w:del w:id="551" w:author="Trinity Lakin" w:date="2024-11-22T18:02:00Z" w16du:dateUtc="2024-11-22T23:02:00Z">
        <w:r w:rsidR="00710365" w:rsidRPr="0061506E" w:rsidDel="00657353">
          <w:rPr>
            <w:rFonts w:cs="Times New Roman"/>
            <w:szCs w:val="24"/>
          </w:rPr>
          <w:delText xml:space="preserve">. as well as overall </w:delText>
        </w:r>
        <w:commentRangeStart w:id="552"/>
        <w:r w:rsidR="00710365" w:rsidRPr="0061506E" w:rsidDel="00657353">
          <w:rPr>
            <w:rFonts w:cs="Times New Roman"/>
            <w:szCs w:val="24"/>
          </w:rPr>
          <w:delText>societal shifts towards embracing diversity, equity, and inclusion (DEI)</w:delText>
        </w:r>
        <w:commentRangeEnd w:id="552"/>
        <w:r w:rsidR="00052948" w:rsidDel="00657353">
          <w:rPr>
            <w:rStyle w:val="CommentReference"/>
          </w:rPr>
          <w:commentReference w:id="552"/>
        </w:r>
        <w:r w:rsidR="00710365" w:rsidRPr="0061506E" w:rsidDel="00657353">
          <w:rPr>
            <w:rFonts w:cs="Times New Roman"/>
            <w:szCs w:val="24"/>
          </w:rPr>
          <w:delText xml:space="preserve"> in the workplace</w:delText>
        </w:r>
      </w:del>
      <w:r w:rsidR="00710365" w:rsidRPr="0061506E">
        <w:rPr>
          <w:rFonts w:cs="Times New Roman"/>
          <w:szCs w:val="24"/>
        </w:rPr>
        <w:t xml:space="preserve">. </w:t>
      </w:r>
      <w:del w:id="553" w:author="Trinity Lakin" w:date="2024-11-22T18:05:00Z" w16du:dateUtc="2024-11-22T23:05:00Z">
        <w:r w:rsidR="00710365" w:rsidRPr="0061506E" w:rsidDel="00657353">
          <w:rPr>
            <w:rFonts w:cs="Times New Roman"/>
            <w:szCs w:val="24"/>
          </w:rPr>
          <w:delText xml:space="preserve">In line with the </w:delText>
        </w:r>
      </w:del>
      <w:del w:id="554" w:author="Trinity Lakin" w:date="2024-10-02T10:40:00Z" w16du:dateUtc="2024-10-02T14:40:00Z">
        <w:r w:rsidR="00710365" w:rsidRPr="0061506E" w:rsidDel="00665579">
          <w:rPr>
            <w:rFonts w:cs="Times New Roman"/>
            <w:szCs w:val="24"/>
          </w:rPr>
          <w:delText xml:space="preserve">existing </w:delText>
        </w:r>
      </w:del>
      <w:del w:id="555" w:author="Trinity Lakin" w:date="2024-11-22T18:05:00Z" w16du:dateUtc="2024-11-22T23:05:00Z">
        <w:r w:rsidR="00710365" w:rsidRPr="0061506E" w:rsidDel="00657353">
          <w:rPr>
            <w:rFonts w:cs="Times New Roman"/>
            <w:szCs w:val="24"/>
          </w:rPr>
          <w:delText>literature</w:delText>
        </w:r>
      </w:del>
      <w:ins w:id="556" w:author="Trinity Lakin" w:date="2024-11-22T18:09:00Z" w16du:dateUtc="2024-11-22T23:09:00Z">
        <w:r w:rsidR="00657353">
          <w:rPr>
            <w:rFonts w:cs="Times New Roman"/>
            <w:szCs w:val="24"/>
          </w:rPr>
          <w:t>However</w:t>
        </w:r>
      </w:ins>
      <w:r w:rsidR="00710365" w:rsidRPr="0061506E">
        <w:rPr>
          <w:rFonts w:cs="Times New Roman"/>
          <w:szCs w:val="24"/>
        </w:rPr>
        <w:t xml:space="preserve">, I expect to find that the economic and social contexts of the </w:t>
      </w:r>
      <w:commentRangeStart w:id="557"/>
      <w:r w:rsidR="00710365" w:rsidRPr="0061506E">
        <w:rPr>
          <w:rFonts w:cs="Times New Roman"/>
          <w:szCs w:val="24"/>
        </w:rPr>
        <w:t xml:space="preserve">COVID-19 pandemic (RQ2) </w:t>
      </w:r>
      <w:del w:id="558" w:author="Trinity Lakin" w:date="2024-11-22T18:05:00Z" w16du:dateUtc="2024-11-22T23:05:00Z">
        <w:r w:rsidR="00710365" w:rsidRPr="0061506E" w:rsidDel="00657353">
          <w:rPr>
            <w:rFonts w:cs="Times New Roman"/>
            <w:szCs w:val="24"/>
          </w:rPr>
          <w:delText xml:space="preserve">along with Republican control of state governments and legislature (RQ3) </w:delText>
        </w:r>
        <w:commentRangeEnd w:id="557"/>
        <w:r w:rsidR="00052948" w:rsidDel="00657353">
          <w:rPr>
            <w:rStyle w:val="CommentReference"/>
          </w:rPr>
          <w:commentReference w:id="557"/>
        </w:r>
      </w:del>
      <w:r w:rsidR="00710365" w:rsidRPr="0061506E">
        <w:rPr>
          <w:rFonts w:cs="Times New Roman"/>
          <w:szCs w:val="24"/>
        </w:rPr>
        <w:t xml:space="preserve">negatively impacted the representation of women and racial minorities in the professoriate, especially women of color. Widespread school and university closings, a nationwide recession, and freezes on faculty hiring and promotion resulting from the COVID-19 pandemic affected </w:t>
      </w:r>
      <w:r w:rsidR="00187062" w:rsidRPr="0061506E">
        <w:rPr>
          <w:rFonts w:cs="Times New Roman"/>
          <w:szCs w:val="24"/>
        </w:rPr>
        <w:t xml:space="preserve">academics across the board, but our existing knowledge of racial and gendered dynamics in the workplace and domestically would suggest that women and racial minorities suffered the brunt of the impact. Similarly, </w:t>
      </w:r>
      <w:ins w:id="559" w:author="Trinity Lakin" w:date="2024-11-22T18:05:00Z" w16du:dateUtc="2024-11-22T23:05:00Z">
        <w:r w:rsidR="00657353">
          <w:rPr>
            <w:rFonts w:cs="Times New Roman"/>
            <w:szCs w:val="24"/>
          </w:rPr>
          <w:t xml:space="preserve">I expect to find that </w:t>
        </w:r>
        <w:r w:rsidR="00657353" w:rsidRPr="0061506E">
          <w:rPr>
            <w:rFonts w:cs="Times New Roman"/>
            <w:szCs w:val="24"/>
          </w:rPr>
          <w:t>Republican control of state governments and legislature (RQ3</w:t>
        </w:r>
      </w:ins>
      <w:ins w:id="560" w:author="Trinity Lakin" w:date="2024-11-22T18:06:00Z" w16du:dateUtc="2024-11-22T23:06:00Z">
        <w:r w:rsidR="00657353">
          <w:rPr>
            <w:rFonts w:cs="Times New Roman"/>
            <w:szCs w:val="24"/>
          </w:rPr>
          <w:t>) is negatively associated with faculty diversity</w:t>
        </w:r>
      </w:ins>
      <w:ins w:id="561" w:author="Trinity Lakin" w:date="2024-11-22T18:07:00Z" w16du:dateUtc="2024-11-22T23:07:00Z">
        <w:r w:rsidR="00657353">
          <w:rPr>
            <w:rFonts w:cs="Times New Roman"/>
            <w:szCs w:val="24"/>
          </w:rPr>
          <w:t xml:space="preserve"> and </w:t>
        </w:r>
      </w:ins>
      <w:ins w:id="562" w:author="Trinity Lakin" w:date="2024-11-22T18:06:00Z" w16du:dateUtc="2024-11-22T23:06:00Z">
        <w:r w:rsidR="00657353">
          <w:rPr>
            <w:rFonts w:cs="Times New Roman"/>
            <w:szCs w:val="24"/>
          </w:rPr>
          <w:t>representation of women of color</w:t>
        </w:r>
      </w:ins>
      <w:ins w:id="563" w:author="Trinity Lakin" w:date="2024-11-22T18:07:00Z" w16du:dateUtc="2024-11-22T23:07:00Z">
        <w:r w:rsidR="00657353">
          <w:rPr>
            <w:rFonts w:cs="Times New Roman"/>
            <w:szCs w:val="24"/>
          </w:rPr>
          <w:t xml:space="preserve">. </w:t>
        </w:r>
      </w:ins>
      <w:r w:rsidR="00187062" w:rsidRPr="0061506E">
        <w:rPr>
          <w:rFonts w:cs="Times New Roman"/>
          <w:szCs w:val="24"/>
        </w:rPr>
        <w:t xml:space="preserve">Republican control of state governments and legislatures would lend itself to decreased state </w:t>
      </w:r>
      <w:r w:rsidR="00187062" w:rsidRPr="0061506E">
        <w:rPr>
          <w:rFonts w:cs="Times New Roman"/>
          <w:szCs w:val="24"/>
        </w:rPr>
        <w:lastRenderedPageBreak/>
        <w:t xml:space="preserve">appropriations to post-secondary institutions, decreased investment in DEI programs and initiatives or outright bans of such efforts, and a more hostile overall atmosphere towards minoritized populations. </w:t>
      </w:r>
      <w:ins w:id="564" w:author="Trinity Lakin" w:date="2024-11-22T18:11:00Z" w16du:dateUtc="2024-11-22T23:11:00Z">
        <w:r w:rsidR="00657353">
          <w:rPr>
            <w:rFonts w:cs="Times New Roman"/>
            <w:szCs w:val="24"/>
          </w:rPr>
          <w:t xml:space="preserve">Finally, I expect to find that </w:t>
        </w:r>
      </w:ins>
      <w:ins w:id="565" w:author="Trinity Lakin" w:date="2024-11-22T18:14:00Z" w16du:dateUtc="2024-11-22T23:14:00Z">
        <w:r w:rsidR="00A02865">
          <w:rPr>
            <w:rFonts w:cs="Times New Roman"/>
            <w:szCs w:val="24"/>
          </w:rPr>
          <w:t xml:space="preserve">state appropriations to higher education (RQ4) will be positively correlated with </w:t>
        </w:r>
      </w:ins>
      <w:ins w:id="566" w:author="Trinity Lakin" w:date="2024-11-22T18:15:00Z" w16du:dateUtc="2024-11-22T23:15:00Z">
        <w:r w:rsidR="00A02865">
          <w:rPr>
            <w:rFonts w:cs="Times New Roman"/>
            <w:szCs w:val="24"/>
          </w:rPr>
          <w:t>faculty racial and gender diversity. Decreases in state appropriations to higher education due to the COVID-19 pandemic or shifts to Republican control in sta</w:t>
        </w:r>
      </w:ins>
      <w:ins w:id="567" w:author="Trinity Lakin" w:date="2024-11-22T18:16:00Z" w16du:dateUtc="2024-11-22T23:16:00Z">
        <w:r w:rsidR="00A02865">
          <w:rPr>
            <w:rFonts w:cs="Times New Roman"/>
            <w:szCs w:val="24"/>
          </w:rPr>
          <w:t>te governments and legislatures may, consequently,</w:t>
        </w:r>
      </w:ins>
      <w:ins w:id="568" w:author="Trinity Lakin" w:date="2024-11-22T18:11:00Z" w16du:dateUtc="2024-11-22T23:11:00Z">
        <w:r w:rsidR="00657353">
          <w:rPr>
            <w:rFonts w:cs="Times New Roman"/>
            <w:szCs w:val="24"/>
          </w:rPr>
          <w:t xml:space="preserve"> </w:t>
        </w:r>
      </w:ins>
      <w:ins w:id="569" w:author="Trinity Lakin" w:date="2024-11-22T18:16:00Z" w16du:dateUtc="2024-11-22T23:16:00Z">
        <w:r w:rsidR="00A02865">
          <w:rPr>
            <w:rFonts w:cs="Times New Roman"/>
            <w:szCs w:val="24"/>
          </w:rPr>
          <w:t xml:space="preserve">decrease faculty diversity and representation of women of color. </w:t>
        </w:r>
      </w:ins>
      <w:r w:rsidR="00187062" w:rsidRPr="0061506E">
        <w:rPr>
          <w:rFonts w:cs="Times New Roman"/>
          <w:szCs w:val="24"/>
        </w:rPr>
        <w:t>Each of these factors would create a less-than-hospitable environment for women and racial minorities to navigate in order to become and remain a part of the U.S. professoriate alongside their white male peers</w:t>
      </w:r>
      <w:del w:id="570" w:author="Trinity Lakin" w:date="2024-11-22T18:22:00Z" w16du:dateUtc="2024-11-22T23:22:00Z">
        <w:r w:rsidR="00187062" w:rsidRPr="00052948" w:rsidDel="003C7C3E">
          <w:rPr>
            <w:rFonts w:cs="Times New Roman"/>
            <w:szCs w:val="24"/>
            <w:highlight w:val="yellow"/>
          </w:rPr>
          <w:delText>.</w:delText>
        </w:r>
        <w:r w:rsidR="00052948" w:rsidRPr="00052948" w:rsidDel="003C7C3E">
          <w:rPr>
            <w:rFonts w:cs="Times New Roman"/>
            <w:szCs w:val="24"/>
            <w:highlight w:val="yellow"/>
          </w:rPr>
          <w:delText xml:space="preserve"> [Reiterate how studying the trends and observing the contextual factors will speak to the debates on the two principles that frame the study]</w:delText>
        </w:r>
      </w:del>
      <w:ins w:id="571" w:author="Trinity Lakin" w:date="2024-11-22T18:22:00Z" w16du:dateUtc="2024-11-22T23:22:00Z">
        <w:r w:rsidR="003C7C3E">
          <w:rPr>
            <w:rFonts w:cs="Times New Roman"/>
            <w:szCs w:val="24"/>
          </w:rPr>
          <w:t xml:space="preserve">. </w:t>
        </w:r>
        <w:r w:rsidR="003C7C3E">
          <w:t>Answering these research questions will contribute both theoretically and empirically to the literature on faculty diversity by assessing the extent to which political and economic contextual factors influence the racial and gender composition of all faculty at four-year post-secondary institutions in the United States.</w:t>
        </w:r>
      </w:ins>
    </w:p>
    <w:p w14:paraId="6AAA0CF5" w14:textId="01B26EFA" w:rsidR="00F61F37" w:rsidRDefault="00F61F37" w:rsidP="00213020">
      <w:pPr>
        <w:spacing w:line="480" w:lineRule="auto"/>
        <w:ind w:left="360" w:firstLine="360"/>
        <w:rPr>
          <w:ins w:id="572" w:author="Trinity Lakin" w:date="2024-11-18T20:22:00Z" w16du:dateUtc="2024-11-19T01:22:00Z"/>
          <w:rFonts w:cs="Times New Roman"/>
          <w:szCs w:val="24"/>
        </w:rPr>
      </w:pPr>
    </w:p>
    <w:p w14:paraId="06FE53EC" w14:textId="77777777" w:rsidR="00BA1501" w:rsidDel="00F61F37" w:rsidRDefault="00BA1501">
      <w:pPr>
        <w:spacing w:line="480" w:lineRule="auto"/>
        <w:ind w:left="360"/>
        <w:jc w:val="center"/>
        <w:outlineLvl w:val="0"/>
        <w:rPr>
          <w:del w:id="573" w:author="Trinity Lakin" w:date="2024-11-18T20:18:00Z" w16du:dateUtc="2024-11-19T01:18:00Z"/>
          <w:rFonts w:cs="Times New Roman"/>
          <w:b/>
          <w:bCs/>
          <w:szCs w:val="24"/>
        </w:rPr>
        <w:pPrChange w:id="574" w:author="Trinity Lakin" w:date="2024-11-18T20:22:00Z" w16du:dateUtc="2024-11-19T01:22:00Z">
          <w:pPr>
            <w:spacing w:line="480" w:lineRule="auto"/>
            <w:ind w:firstLine="360"/>
            <w:jc w:val="center"/>
            <w:outlineLvl w:val="0"/>
          </w:pPr>
        </w:pPrChange>
      </w:pPr>
      <w:r w:rsidRPr="0061506E">
        <w:rPr>
          <w:rFonts w:cs="Times New Roman"/>
          <w:szCs w:val="24"/>
        </w:rPr>
        <w:br w:type="page"/>
      </w:r>
      <w:bookmarkStart w:id="575" w:name="_Toc182854181"/>
      <w:r w:rsidR="00F61F37">
        <w:rPr>
          <w:rFonts w:cs="Times New Roman"/>
          <w:b/>
          <w:bCs/>
          <w:szCs w:val="24"/>
        </w:rPr>
        <w:lastRenderedPageBreak/>
        <w:t>Figures</w:t>
      </w:r>
      <w:bookmarkEnd w:id="575"/>
    </w:p>
    <w:p w14:paraId="1EE97FF8" w14:textId="77777777" w:rsidR="00F61F37" w:rsidRPr="0061506E" w:rsidRDefault="00F61F37">
      <w:pPr>
        <w:spacing w:line="480" w:lineRule="auto"/>
        <w:ind w:left="360"/>
        <w:jc w:val="center"/>
        <w:outlineLvl w:val="0"/>
        <w:rPr>
          <w:ins w:id="576" w:author="Trinity Lakin" w:date="2024-11-18T20:20:00Z" w16du:dateUtc="2024-11-19T01:20:00Z"/>
          <w:rFonts w:cs="Times New Roman"/>
          <w:szCs w:val="24"/>
        </w:rPr>
        <w:pPrChange w:id="577" w:author="Trinity Lakin" w:date="2024-11-18T20:22:00Z" w16du:dateUtc="2024-11-19T01:22:00Z">
          <w:pPr>
            <w:spacing w:line="480" w:lineRule="auto"/>
            <w:ind w:firstLine="360"/>
          </w:pPr>
        </w:pPrChange>
      </w:pPr>
    </w:p>
    <w:p w14:paraId="3143F608" w14:textId="77777777" w:rsidR="00955B1C" w:rsidRDefault="00955B1C">
      <w:pPr>
        <w:spacing w:line="480" w:lineRule="auto"/>
        <w:rPr>
          <w:rFonts w:cs="Times New Roman"/>
          <w:b/>
          <w:bCs/>
          <w:szCs w:val="24"/>
        </w:rPr>
        <w:pPrChange w:id="578" w:author="Trinity Lakin" w:date="2024-11-18T20:29:00Z" w16du:dateUtc="2024-11-19T01:29:00Z">
          <w:pPr>
            <w:spacing w:line="480" w:lineRule="auto"/>
            <w:outlineLvl w:val="0"/>
          </w:pPr>
        </w:pPrChange>
      </w:pPr>
    </w:p>
    <w:p w14:paraId="3122188A" w14:textId="65921BDE" w:rsidR="00F61F37" w:rsidRDefault="00F61F37">
      <w:pPr>
        <w:spacing w:line="480" w:lineRule="auto"/>
        <w:rPr>
          <w:rFonts w:cs="Times New Roman"/>
          <w:b/>
          <w:bCs/>
          <w:szCs w:val="24"/>
        </w:rPr>
        <w:pPrChange w:id="579" w:author="Trinity Lakin" w:date="2024-11-18T20:29:00Z" w16du:dateUtc="2024-11-19T01:29:00Z">
          <w:pPr>
            <w:spacing w:line="480" w:lineRule="auto"/>
            <w:outlineLvl w:val="0"/>
          </w:pPr>
        </w:pPrChange>
      </w:pPr>
      <w:r>
        <w:rPr>
          <w:rFonts w:cs="Times New Roman"/>
          <w:b/>
          <w:bCs/>
          <w:noProof/>
          <w:szCs w:val="24"/>
        </w:rPr>
        <w:drawing>
          <wp:inline distT="0" distB="0" distL="0" distR="0" wp14:anchorId="4B561563" wp14:editId="5B780CC6">
            <wp:extent cx="6157807" cy="4808483"/>
            <wp:effectExtent l="0" t="0" r="1905" b="5080"/>
            <wp:docPr id="171641219"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41219" name="Picture 1" descr="A map of the united stat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7807" cy="4808483"/>
                    </a:xfrm>
                    <a:prstGeom prst="rect">
                      <a:avLst/>
                    </a:prstGeom>
                  </pic:spPr>
                </pic:pic>
              </a:graphicData>
            </a:graphic>
          </wp:inline>
        </w:drawing>
      </w:r>
    </w:p>
    <w:p w14:paraId="3272874D" w14:textId="4A9E2C9B" w:rsidR="00F96074" w:rsidRDefault="00F96074">
      <w:pPr>
        <w:spacing w:line="480" w:lineRule="auto"/>
        <w:rPr>
          <w:rFonts w:cs="Times New Roman"/>
          <w:b/>
          <w:bCs/>
          <w:szCs w:val="24"/>
        </w:rPr>
        <w:pPrChange w:id="580" w:author="Trinity Lakin" w:date="2024-11-18T20:29:00Z" w16du:dateUtc="2024-11-19T01:29:00Z">
          <w:pPr>
            <w:spacing w:line="480" w:lineRule="auto"/>
            <w:ind w:firstLine="360"/>
            <w:jc w:val="center"/>
          </w:pPr>
        </w:pPrChange>
      </w:pPr>
      <w:r>
        <w:rPr>
          <w:rFonts w:cs="Times New Roman"/>
          <w:b/>
          <w:bCs/>
          <w:szCs w:val="24"/>
        </w:rPr>
        <w:br w:type="page"/>
      </w:r>
    </w:p>
    <w:p w14:paraId="5AD6CE5F" w14:textId="5122786B" w:rsidR="00BA1501" w:rsidRPr="0061506E" w:rsidRDefault="00BA1501">
      <w:pPr>
        <w:pStyle w:val="Bibliography"/>
        <w:jc w:val="center"/>
        <w:outlineLvl w:val="1"/>
        <w:rPr>
          <w:rFonts w:cs="Times New Roman"/>
          <w:b/>
          <w:bCs/>
          <w:szCs w:val="24"/>
        </w:rPr>
        <w:pPrChange w:id="581" w:author="Trinity Lakin" w:date="2024-11-22T19:48:00Z" w16du:dateUtc="2024-11-23T00:48:00Z">
          <w:pPr>
            <w:pStyle w:val="Bibliography"/>
            <w:jc w:val="center"/>
            <w:outlineLvl w:val="0"/>
          </w:pPr>
        </w:pPrChange>
      </w:pPr>
      <w:bookmarkStart w:id="582" w:name="_Toc182854182"/>
      <w:r w:rsidRPr="0061506E">
        <w:rPr>
          <w:rFonts w:cs="Times New Roman"/>
          <w:b/>
          <w:bCs/>
          <w:szCs w:val="24"/>
        </w:rPr>
        <w:lastRenderedPageBreak/>
        <w:t>Works Cited</w:t>
      </w:r>
      <w:bookmarkEnd w:id="582"/>
    </w:p>
    <w:p w14:paraId="2B89C049" w14:textId="77777777" w:rsidR="00E5153B" w:rsidRPr="00E5153B" w:rsidRDefault="00BA1501" w:rsidP="00E5153B">
      <w:pPr>
        <w:pStyle w:val="Bibliography"/>
      </w:pPr>
      <w:r w:rsidRPr="0061506E">
        <w:rPr>
          <w:szCs w:val="24"/>
        </w:rPr>
        <w:fldChar w:fldCharType="begin"/>
      </w:r>
      <w:r w:rsidR="00BD4772">
        <w:rPr>
          <w:szCs w:val="24"/>
        </w:rPr>
        <w:instrText xml:space="preserve"> ADDIN ZOTERO_BIBL {"uncited":[],"omitted":[],"custom":[]} CSL_BIBLIOGRAPHY </w:instrText>
      </w:r>
      <w:r w:rsidRPr="0061506E">
        <w:rPr>
          <w:szCs w:val="24"/>
        </w:rPr>
        <w:fldChar w:fldCharType="separate"/>
      </w:r>
      <w:r w:rsidR="00E5153B" w:rsidRPr="00E5153B">
        <w:t xml:space="preserve">Ali, Arsalan A., Muhammad Z. Chauhan, Madison Doty, Tommy Bui, Paul H. Phillips, and Ahmed B. Sallam. 2023. “Ophthalmology Faculty Diversity Trends in the US.” </w:t>
      </w:r>
      <w:r w:rsidR="00E5153B" w:rsidRPr="00E5153B">
        <w:rPr>
          <w:i/>
          <w:iCs/>
        </w:rPr>
        <w:t>JAMA Ophthalmology</w:t>
      </w:r>
      <w:r w:rsidR="00E5153B" w:rsidRPr="00E5153B">
        <w:t xml:space="preserve"> 141(11):1021–28.</w:t>
      </w:r>
    </w:p>
    <w:p w14:paraId="5EA28D6E" w14:textId="77777777" w:rsidR="00E5153B" w:rsidRPr="00E5153B" w:rsidRDefault="00E5153B" w:rsidP="00E5153B">
      <w:pPr>
        <w:pStyle w:val="Bibliography"/>
      </w:pPr>
      <w:r w:rsidRPr="00E5153B">
        <w:t xml:space="preserve">Amano-Patiño, Noriko, Elisa Faraglia, Chryssi Giannitsarou, and Zeina Hasna. 2020. “Who Is Doing New Research in the Time of COVID-19? Not the Female Economists.” </w:t>
      </w:r>
      <w:r w:rsidRPr="00E5153B">
        <w:rPr>
          <w:i/>
          <w:iCs/>
        </w:rPr>
        <w:t>Publishing and Measuring Success in Economics</w:t>
      </w:r>
      <w:r w:rsidRPr="00E5153B">
        <w:t xml:space="preserve"> 13:137–42.</w:t>
      </w:r>
    </w:p>
    <w:p w14:paraId="1D1897CB" w14:textId="77777777" w:rsidR="00E5153B" w:rsidRPr="00E5153B" w:rsidRDefault="00E5153B" w:rsidP="00E5153B">
      <w:pPr>
        <w:pStyle w:val="Bibliography"/>
      </w:pPr>
      <w:r w:rsidRPr="00E5153B">
        <w:t xml:space="preserve">American Association of University Professors. 2020. </w:t>
      </w:r>
      <w:r w:rsidRPr="00E5153B">
        <w:rPr>
          <w:i/>
          <w:iCs/>
        </w:rPr>
        <w:t>Data Snapshot: Full-Time Women Faculty and Faculty of Color</w:t>
      </w:r>
      <w:r w:rsidRPr="00E5153B">
        <w:t>.</w:t>
      </w:r>
    </w:p>
    <w:p w14:paraId="538410A0" w14:textId="77777777" w:rsidR="00E5153B" w:rsidRPr="00E5153B" w:rsidRDefault="00E5153B" w:rsidP="00E5153B">
      <w:pPr>
        <w:pStyle w:val="Bibliography"/>
      </w:pPr>
      <w:r w:rsidRPr="00E5153B">
        <w:t xml:space="preserve">Anon. 1976. “DeGraffenreid v. GENERAL MOTORS ASSEMBLY DIV., ETC.” </w:t>
      </w:r>
      <w:r w:rsidRPr="00E5153B">
        <w:rPr>
          <w:i/>
          <w:iCs/>
        </w:rPr>
        <w:t>F. Supp.</w:t>
      </w:r>
      <w:r w:rsidRPr="00E5153B">
        <w:t xml:space="preserve"> 413(No. 75-487 C (3)):142.</w:t>
      </w:r>
    </w:p>
    <w:p w14:paraId="0C7EA7B7" w14:textId="77777777" w:rsidR="00E5153B" w:rsidRPr="00E5153B" w:rsidRDefault="00E5153B" w:rsidP="00E5153B">
      <w:pPr>
        <w:pStyle w:val="Bibliography"/>
      </w:pPr>
      <w:r w:rsidRPr="00E5153B">
        <w:t xml:space="preserve">Baber, Lorenzo DuBois. 2015. “Considering the Interest-Convergence Dilemma in STEM Education.” </w:t>
      </w:r>
      <w:r w:rsidRPr="00E5153B">
        <w:rPr>
          <w:i/>
          <w:iCs/>
        </w:rPr>
        <w:t>The Review of Higher Education</w:t>
      </w:r>
      <w:r w:rsidRPr="00E5153B">
        <w:t xml:space="preserve"> 38(2):251–70.</w:t>
      </w:r>
    </w:p>
    <w:p w14:paraId="71F4C5EF" w14:textId="77777777" w:rsidR="00E5153B" w:rsidRPr="00E5153B" w:rsidRDefault="00E5153B" w:rsidP="00E5153B">
      <w:pPr>
        <w:pStyle w:val="Bibliography"/>
      </w:pPr>
      <w:r w:rsidRPr="00E5153B">
        <w:t xml:space="preserve">Bagues, Manuel, Mauro Sylos-Labini, and Natalia Zinovyeva. 2017. “Does the Gender Composition of Scientific Committees Matter?” </w:t>
      </w:r>
      <w:r w:rsidRPr="00E5153B">
        <w:rPr>
          <w:i/>
          <w:iCs/>
        </w:rPr>
        <w:t>American Economic Review</w:t>
      </w:r>
      <w:r w:rsidRPr="00E5153B">
        <w:t xml:space="preserve"> 107(4):1207–38. doi: 10.1257/aer.20151211.</w:t>
      </w:r>
    </w:p>
    <w:p w14:paraId="565A5357" w14:textId="77777777" w:rsidR="00E5153B" w:rsidRPr="00E5153B" w:rsidRDefault="00E5153B" w:rsidP="00E5153B">
      <w:pPr>
        <w:pStyle w:val="Bibliography"/>
      </w:pPr>
      <w:r w:rsidRPr="00E5153B">
        <w:t xml:space="preserve">Bell, Derrick A. 1980. “Brown v. Board of Education and the Interest-Convergence Dilemma.” </w:t>
      </w:r>
      <w:r w:rsidRPr="00E5153B">
        <w:rPr>
          <w:i/>
          <w:iCs/>
        </w:rPr>
        <w:t>Harvard Law Review</w:t>
      </w:r>
      <w:r w:rsidRPr="00E5153B">
        <w:t xml:space="preserve"> 93(3):518–33. doi: 10.2307/1340546.</w:t>
      </w:r>
    </w:p>
    <w:p w14:paraId="623C11A3" w14:textId="77777777" w:rsidR="00E5153B" w:rsidRPr="00E5153B" w:rsidRDefault="00E5153B" w:rsidP="00E5153B">
      <w:pPr>
        <w:pStyle w:val="Bibliography"/>
      </w:pPr>
      <w:r w:rsidRPr="00E5153B">
        <w:t xml:space="preserve">Bhopal, Kalwant, and Clare Pitkin. 2020. “‘Same Old Story, Just a Different Policy’: Race and Policy Making in Higher Education in the UK.” </w:t>
      </w:r>
      <w:r w:rsidRPr="00E5153B">
        <w:rPr>
          <w:i/>
          <w:iCs/>
        </w:rPr>
        <w:t>Race Ethnicity and Education</w:t>
      </w:r>
      <w:r w:rsidRPr="00E5153B">
        <w:t xml:space="preserve"> 23(4):530–47. doi: 10.1080/13613324.2020.1718082.</w:t>
      </w:r>
    </w:p>
    <w:p w14:paraId="357D7CAC" w14:textId="77777777" w:rsidR="00E5153B" w:rsidRPr="00E5153B" w:rsidRDefault="00E5153B" w:rsidP="00E5153B">
      <w:pPr>
        <w:pStyle w:val="Bibliography"/>
      </w:pPr>
      <w:r w:rsidRPr="00E5153B">
        <w:t xml:space="preserve">Blake, Daniel J. 2022. “Gendered and Racialized Career Sacrifices of Women Faculty Accepting Dual-Career Offers.” </w:t>
      </w:r>
      <w:r w:rsidRPr="00E5153B">
        <w:rPr>
          <w:i/>
          <w:iCs/>
        </w:rPr>
        <w:t>Journal of Women and Gender in Higher Education</w:t>
      </w:r>
      <w:r w:rsidRPr="00E5153B">
        <w:t xml:space="preserve"> 15(2):113–33. doi: 10.1080/26379112.2022.2067168.</w:t>
      </w:r>
    </w:p>
    <w:p w14:paraId="2A249FE3" w14:textId="77777777" w:rsidR="00E5153B" w:rsidRPr="00E5153B" w:rsidRDefault="00E5153B" w:rsidP="00E5153B">
      <w:pPr>
        <w:pStyle w:val="Bibliography"/>
      </w:pPr>
      <w:r w:rsidRPr="00E5153B">
        <w:t xml:space="preserve">Bowman, Nicholas A., and Nida Denson. 2022. “Institutional Racial Representation and Equity Gaps in College Graduation.” </w:t>
      </w:r>
      <w:r w:rsidRPr="00E5153B">
        <w:rPr>
          <w:i/>
          <w:iCs/>
        </w:rPr>
        <w:t>The Journal of Higher Education</w:t>
      </w:r>
      <w:r w:rsidRPr="00E5153B">
        <w:t xml:space="preserve"> 93(3):399–423. doi: 10.1080/00221546.2021.1971487.</w:t>
      </w:r>
    </w:p>
    <w:p w14:paraId="5A16934A" w14:textId="77777777" w:rsidR="00E5153B" w:rsidRPr="00E5153B" w:rsidRDefault="00E5153B" w:rsidP="00E5153B">
      <w:pPr>
        <w:pStyle w:val="Bibliography"/>
      </w:pPr>
      <w:r w:rsidRPr="00E5153B">
        <w:t xml:space="preserve">Carey, John M., Kevin R. Carman, Katherine P. Clayton, Yusaku Horiuchi, Mala Htun, and Brittany Ortiz. 2020. “Who Wants to Hire a More Diverse Faculty? A Conjoint Analysis of Faculty and Student Preferences for Gender and Racial/Ethnic Diversity.” </w:t>
      </w:r>
      <w:r w:rsidRPr="00E5153B">
        <w:rPr>
          <w:i/>
          <w:iCs/>
        </w:rPr>
        <w:t>Politics, Groups, and Identities</w:t>
      </w:r>
      <w:r w:rsidRPr="00E5153B">
        <w:t xml:space="preserve"> 8(3):535–53. doi: 10.1080/21565503.2018.1491866.</w:t>
      </w:r>
    </w:p>
    <w:p w14:paraId="2F1D7731" w14:textId="77777777" w:rsidR="00E5153B" w:rsidRPr="00E5153B" w:rsidRDefault="00E5153B" w:rsidP="00E5153B">
      <w:pPr>
        <w:pStyle w:val="Bibliography"/>
      </w:pPr>
      <w:r w:rsidRPr="00E5153B">
        <w:t xml:space="preserve">Castagno, Angelina E., and Stacey J. Lee. 2007. “Native Mascots and Ethnic Fraud in Higher Education: Using Tribal Critical Race Theory and the Interest Convergence Principle as an Analytic Tool.” </w:t>
      </w:r>
      <w:r w:rsidRPr="00E5153B">
        <w:rPr>
          <w:i/>
          <w:iCs/>
        </w:rPr>
        <w:t>Equity &amp; Excellence in Education</w:t>
      </w:r>
      <w:r w:rsidRPr="00E5153B">
        <w:t xml:space="preserve"> 40(1):3–13. doi: 10.1080/10665680601057288.</w:t>
      </w:r>
    </w:p>
    <w:p w14:paraId="18726F91" w14:textId="77777777" w:rsidR="00E5153B" w:rsidRPr="00E5153B" w:rsidRDefault="00E5153B" w:rsidP="00E5153B">
      <w:pPr>
        <w:pStyle w:val="Bibliography"/>
      </w:pPr>
      <w:r w:rsidRPr="00E5153B">
        <w:lastRenderedPageBreak/>
        <w:t xml:space="preserve">Collins, Patricia Hill, and Sirma Bilge. 2020. </w:t>
      </w:r>
      <w:r w:rsidRPr="00E5153B">
        <w:rPr>
          <w:i/>
          <w:iCs/>
        </w:rPr>
        <w:t>Intersectionality</w:t>
      </w:r>
      <w:r w:rsidRPr="00E5153B">
        <w:t>. John Wiley &amp; Sons.</w:t>
      </w:r>
    </w:p>
    <w:p w14:paraId="792EBC34" w14:textId="77777777" w:rsidR="00E5153B" w:rsidRPr="00E5153B" w:rsidRDefault="00E5153B" w:rsidP="00E5153B">
      <w:pPr>
        <w:pStyle w:val="Bibliography"/>
      </w:pPr>
      <w:r w:rsidRPr="00E5153B">
        <w:t xml:space="preserve">Corneille, Maya, Anna Lee, Sherrice Allen, Jessica Cannady, and Alexia Guess. 2019. “Barriers to the Advancement of Women of Color Faculty in STEM: The Need for Promoting Equity Using an Intersectional Framework.” </w:t>
      </w:r>
      <w:r w:rsidRPr="00E5153B">
        <w:rPr>
          <w:i/>
          <w:iCs/>
        </w:rPr>
        <w:t>Equality, Diversity and Inclusion: An International Journal</w:t>
      </w:r>
      <w:r w:rsidRPr="00E5153B">
        <w:t xml:space="preserve"> 38(3):328–48.</w:t>
      </w:r>
    </w:p>
    <w:p w14:paraId="10F70F61" w14:textId="77777777" w:rsidR="00E5153B" w:rsidRPr="00E5153B" w:rsidRDefault="00E5153B" w:rsidP="00E5153B">
      <w:pPr>
        <w:pStyle w:val="Bibliography"/>
      </w:pPr>
      <w:r w:rsidRPr="00E5153B">
        <w:t xml:space="preserve">Crenshaw, Kimberle. 1989. “Demarginalizing the Intersection of Race and Sex: A Black Feminist Critique of Antidiscrimination Doctrine, Feminist Theory and Antiracist Policies.” </w:t>
      </w:r>
      <w:r w:rsidRPr="00E5153B">
        <w:rPr>
          <w:i/>
          <w:iCs/>
        </w:rPr>
        <w:t>University of Chicago Legal Forum</w:t>
      </w:r>
      <w:r w:rsidRPr="00E5153B">
        <w:t xml:space="preserve"> 1989(1):139–67.</w:t>
      </w:r>
    </w:p>
    <w:p w14:paraId="7115B2B5" w14:textId="77777777" w:rsidR="00E5153B" w:rsidRPr="00E5153B" w:rsidRDefault="00E5153B" w:rsidP="00E5153B">
      <w:pPr>
        <w:pStyle w:val="Bibliography"/>
      </w:pPr>
      <w:r w:rsidRPr="00E5153B">
        <w:t xml:space="preserve">Cross, James David, and Carol A. Carman. 2022. “The Relationship between Faculty Diversity and Student Success in Public Community Colleges.” </w:t>
      </w:r>
      <w:r w:rsidRPr="00E5153B">
        <w:rPr>
          <w:i/>
          <w:iCs/>
        </w:rPr>
        <w:t>Community College Journal of Research and Practice</w:t>
      </w:r>
      <w:r w:rsidRPr="00E5153B">
        <w:t xml:space="preserve"> 46(12):855–68. doi: 10.1080/10668926.2021.1910595.</w:t>
      </w:r>
    </w:p>
    <w:p w14:paraId="6875CBFA" w14:textId="77777777" w:rsidR="00E5153B" w:rsidRPr="00E5153B" w:rsidRDefault="00E5153B" w:rsidP="00E5153B">
      <w:pPr>
        <w:pStyle w:val="Bibliography"/>
      </w:pPr>
      <w:r w:rsidRPr="00E5153B">
        <w:t xml:space="preserve">Dar, Luciana, and Dong-Wook Lee. 2014. “Partisanship, Political Polarization, and State Higher Education Budget Outcomes.” </w:t>
      </w:r>
      <w:r w:rsidRPr="00E5153B">
        <w:rPr>
          <w:i/>
          <w:iCs/>
        </w:rPr>
        <w:t>The Journal of Higher Education</w:t>
      </w:r>
      <w:r w:rsidRPr="00E5153B">
        <w:t xml:space="preserve"> 85(4):469–98. doi: 10.1080/00221546.2014.11777337.</w:t>
      </w:r>
    </w:p>
    <w:p w14:paraId="0A1F2A30" w14:textId="77777777" w:rsidR="00E5153B" w:rsidRPr="00E5153B" w:rsidRDefault="00E5153B" w:rsidP="00E5153B">
      <w:pPr>
        <w:pStyle w:val="Bibliography"/>
      </w:pPr>
      <w:r w:rsidRPr="00E5153B">
        <w:t xml:space="preserve">Davis, Shametrice, and Jessica C. Harris. 2016. “But We Didn’t Mean It Like That: A Critical Race Analysis of Campus Responses to Racial Incidents.” </w:t>
      </w:r>
      <w:r w:rsidRPr="00E5153B">
        <w:rPr>
          <w:i/>
          <w:iCs/>
        </w:rPr>
        <w:t>Journal of Critical Scholarship on Higher Education and Student Affairs</w:t>
      </w:r>
      <w:r w:rsidRPr="00E5153B">
        <w:t xml:space="preserve"> 2(1):18.</w:t>
      </w:r>
    </w:p>
    <w:p w14:paraId="68A22A48" w14:textId="77777777" w:rsidR="00E5153B" w:rsidRPr="00E5153B" w:rsidRDefault="00E5153B" w:rsidP="00E5153B">
      <w:pPr>
        <w:pStyle w:val="Bibliography"/>
      </w:pPr>
      <w:r w:rsidRPr="00E5153B">
        <w:t xml:space="preserve">Delgado, R., J. Stefancic, and A. Harris. 2023. </w:t>
      </w:r>
      <w:r w:rsidRPr="00E5153B">
        <w:rPr>
          <w:i/>
          <w:iCs/>
        </w:rPr>
        <w:t>Critical Race Theory, Fourth Edition: An Introduction</w:t>
      </w:r>
      <w:r w:rsidRPr="00E5153B">
        <w:t>. NYU Press.</w:t>
      </w:r>
    </w:p>
    <w:p w14:paraId="303D0ADC" w14:textId="77777777" w:rsidR="00E5153B" w:rsidRPr="00E5153B" w:rsidRDefault="00E5153B" w:rsidP="00E5153B">
      <w:pPr>
        <w:pStyle w:val="Bibliography"/>
      </w:pPr>
      <w:r w:rsidRPr="00E5153B">
        <w:t xml:space="preserve">Domingo, Carmen R., Nancy Counts Gerber, Diane Harris, Laura Mamo, Sally G. Pasion, R. David Rebanal, and Sue V. Rosser. 2022. “More Service or More Advancement: Institutional Barriers to Academic Success for Women and Women of Color Faculty at a Large Public Comprehensive Minority-Serving State University.” </w:t>
      </w:r>
      <w:r w:rsidRPr="00E5153B">
        <w:rPr>
          <w:i/>
          <w:iCs/>
        </w:rPr>
        <w:t>Journal of Diversity in Higher Education</w:t>
      </w:r>
      <w:r w:rsidRPr="00E5153B">
        <w:t xml:space="preserve"> 15(3):365–79. doi: 10.1037/dhe0000292.</w:t>
      </w:r>
    </w:p>
    <w:p w14:paraId="30D679AE" w14:textId="77777777" w:rsidR="00E5153B" w:rsidRPr="00E5153B" w:rsidRDefault="00E5153B" w:rsidP="00E5153B">
      <w:pPr>
        <w:pStyle w:val="Bibliography"/>
      </w:pPr>
      <w:r w:rsidRPr="00E5153B">
        <w:t xml:space="preserve">Driver, Justin. 2011. “Rethinking the Interest-Convergence Thesis.” </w:t>
      </w:r>
      <w:r w:rsidRPr="00E5153B">
        <w:rPr>
          <w:i/>
          <w:iCs/>
        </w:rPr>
        <w:t>NORTHWESTERN UNIVERSITY LAW REVIEW</w:t>
      </w:r>
      <w:r w:rsidRPr="00E5153B">
        <w:t xml:space="preserve"> 105(1):149–97.</w:t>
      </w:r>
    </w:p>
    <w:p w14:paraId="2F06E74C" w14:textId="77777777" w:rsidR="00E5153B" w:rsidRPr="00E5153B" w:rsidRDefault="00E5153B" w:rsidP="00E5153B">
      <w:pPr>
        <w:pStyle w:val="Bibliography"/>
      </w:pPr>
      <w:r w:rsidRPr="00E5153B">
        <w:t xml:space="preserve">Dutil, Stacey. 2020. “Dismantling the School-to-Prison Pipeline: A Trauma-Informed, Critical Race Perspective on School Discipline.” </w:t>
      </w:r>
      <w:r w:rsidRPr="00E5153B">
        <w:rPr>
          <w:i/>
          <w:iCs/>
        </w:rPr>
        <w:t>Children &amp; Schools</w:t>
      </w:r>
      <w:r w:rsidRPr="00E5153B">
        <w:t xml:space="preserve"> 42(3):171–78.</w:t>
      </w:r>
    </w:p>
    <w:p w14:paraId="36E41558" w14:textId="77777777" w:rsidR="00E5153B" w:rsidRPr="00E5153B" w:rsidRDefault="00E5153B" w:rsidP="00E5153B">
      <w:pPr>
        <w:pStyle w:val="Bibliography"/>
      </w:pPr>
      <w:r w:rsidRPr="00E5153B">
        <w:t xml:space="preserve">Ferguson, Ann. 1998. “Resisting the Veil of Privilege: Building Bridge Identities as an Ethico-Politics of Global Feminisms.” </w:t>
      </w:r>
      <w:r w:rsidRPr="00E5153B">
        <w:rPr>
          <w:i/>
          <w:iCs/>
        </w:rPr>
        <w:t>Hypatia</w:t>
      </w:r>
      <w:r w:rsidRPr="00E5153B">
        <w:t xml:space="preserve"> 13(3):95–113.</w:t>
      </w:r>
    </w:p>
    <w:p w14:paraId="6713966D" w14:textId="77777777" w:rsidR="00E5153B" w:rsidRPr="00E5153B" w:rsidRDefault="00E5153B" w:rsidP="00E5153B">
      <w:pPr>
        <w:pStyle w:val="Bibliography"/>
      </w:pPr>
      <w:r w:rsidRPr="00E5153B">
        <w:t xml:space="preserve">Fla. 2022. 2022. </w:t>
      </w:r>
      <w:r w:rsidRPr="00E5153B">
        <w:rPr>
          <w:i/>
          <w:iCs/>
        </w:rPr>
        <w:t>HB7</w:t>
      </w:r>
      <w:r w:rsidRPr="00E5153B">
        <w:t>.</w:t>
      </w:r>
    </w:p>
    <w:p w14:paraId="757EBC0B" w14:textId="77777777" w:rsidR="00E5153B" w:rsidRPr="00E5153B" w:rsidRDefault="00E5153B" w:rsidP="00E5153B">
      <w:pPr>
        <w:pStyle w:val="Bibliography"/>
      </w:pPr>
      <w:r w:rsidRPr="00E5153B">
        <w:t xml:space="preserve">Fla. 2023. 2023. </w:t>
      </w:r>
      <w:r w:rsidRPr="00E5153B">
        <w:rPr>
          <w:i/>
          <w:iCs/>
        </w:rPr>
        <w:t>SB266</w:t>
      </w:r>
      <w:r w:rsidRPr="00E5153B">
        <w:t>.</w:t>
      </w:r>
    </w:p>
    <w:p w14:paraId="1A00FA25" w14:textId="77777777" w:rsidR="00E5153B" w:rsidRPr="00E5153B" w:rsidRDefault="00E5153B" w:rsidP="00E5153B">
      <w:pPr>
        <w:pStyle w:val="Bibliography"/>
      </w:pPr>
      <w:r w:rsidRPr="00E5153B">
        <w:t xml:space="preserve">Flaherty, Colleen. 2024. “Frozen Searches.” </w:t>
      </w:r>
      <w:r w:rsidRPr="00E5153B">
        <w:rPr>
          <w:i/>
          <w:iCs/>
        </w:rPr>
        <w:t>Inside Higher Ed</w:t>
      </w:r>
      <w:r w:rsidRPr="00E5153B">
        <w:t>. Retrieved (https://www.insidehighered.com/news/2020/04/01/scores-colleges-announce-faculty-hiring-freezes-response-coronavirus).</w:t>
      </w:r>
    </w:p>
    <w:p w14:paraId="32891291" w14:textId="77777777" w:rsidR="00E5153B" w:rsidRPr="00E5153B" w:rsidRDefault="00E5153B" w:rsidP="00E5153B">
      <w:pPr>
        <w:pStyle w:val="Bibliography"/>
      </w:pPr>
      <w:r w:rsidRPr="00E5153B">
        <w:lastRenderedPageBreak/>
        <w:t xml:space="preserve">Florida Department of Education. 2021. </w:t>
      </w:r>
      <w:r w:rsidRPr="00E5153B">
        <w:rPr>
          <w:i/>
          <w:iCs/>
        </w:rPr>
        <w:t>Required Instruction Planning and Reporting</w:t>
      </w:r>
      <w:r w:rsidRPr="00E5153B">
        <w:t>. Vol. Rule 6A-1.094124.</w:t>
      </w:r>
    </w:p>
    <w:p w14:paraId="4F9A1632" w14:textId="77777777" w:rsidR="00E5153B" w:rsidRPr="00E5153B" w:rsidRDefault="00E5153B" w:rsidP="00E5153B">
      <w:pPr>
        <w:pStyle w:val="Bibliography"/>
      </w:pPr>
      <w:r w:rsidRPr="00E5153B">
        <w:t xml:space="preserve">Fox Tree, Jean E., and Jyotsna Vaid. 2022. “Why so Few, Still? Challenges to Attracting, Advancing, and Keeping Women Faculty of Color in Academia.” </w:t>
      </w:r>
      <w:r w:rsidRPr="00E5153B">
        <w:rPr>
          <w:i/>
          <w:iCs/>
        </w:rPr>
        <w:t>Frontiers in Sociology</w:t>
      </w:r>
      <w:r w:rsidRPr="00E5153B">
        <w:t xml:space="preserve"> 6:792198. doi: 10.3389/fsoc.2021.792198.</w:t>
      </w:r>
    </w:p>
    <w:p w14:paraId="65526DFA" w14:textId="77777777" w:rsidR="00E5153B" w:rsidRPr="00E5153B" w:rsidRDefault="00E5153B" w:rsidP="00E5153B">
      <w:pPr>
        <w:pStyle w:val="Bibliography"/>
      </w:pPr>
      <w:r w:rsidRPr="00E5153B">
        <w:t xml:space="preserve">Gretzinger, Erin, Maggie Hicks, Christa Dutton, and Jasper Smith. 2024. “Tracking Higher Ed’s Dismantling of DEI.” </w:t>
      </w:r>
      <w:r w:rsidRPr="00E5153B">
        <w:rPr>
          <w:i/>
          <w:iCs/>
        </w:rPr>
        <w:t>The Chronicle of Higher Education</w:t>
      </w:r>
      <w:r w:rsidRPr="00E5153B">
        <w:t>. Retrieved November 18, 2024 (https://www.chronicle.com/article/tracking-higher-eds-dismantling-of-dei).</w:t>
      </w:r>
    </w:p>
    <w:p w14:paraId="26520CA7" w14:textId="77777777" w:rsidR="00E5153B" w:rsidRPr="00E5153B" w:rsidRDefault="00E5153B" w:rsidP="00E5153B">
      <w:pPr>
        <w:pStyle w:val="Bibliography"/>
      </w:pPr>
      <w:r w:rsidRPr="00E5153B">
        <w:t xml:space="preserve">Gutiérrez y Muhs, Gabriella, Yolanda Flores Niemann, Carmen G. González, and Angela P. Harris. 2012. </w:t>
      </w:r>
      <w:r w:rsidRPr="00E5153B">
        <w:rPr>
          <w:i/>
          <w:iCs/>
        </w:rPr>
        <w:t>Presumed Incompetent: The Intersections of Race and Class for Women in Academia</w:t>
      </w:r>
      <w:r w:rsidRPr="00E5153B">
        <w:t>. University Press of Colorado.</w:t>
      </w:r>
    </w:p>
    <w:p w14:paraId="34BC2DAC" w14:textId="77777777" w:rsidR="00E5153B" w:rsidRPr="00E5153B" w:rsidRDefault="00E5153B" w:rsidP="00E5153B">
      <w:pPr>
        <w:pStyle w:val="Bibliography"/>
      </w:pPr>
      <w:r w:rsidRPr="00E5153B">
        <w:t xml:space="preserve">Hancock, Ange-Marie. 2007. “When Multiplication Doesn’t Equal Quick Addition: Examining Intersectionality as a Research Paradigm.” </w:t>
      </w:r>
      <w:r w:rsidRPr="00E5153B">
        <w:rPr>
          <w:i/>
          <w:iCs/>
        </w:rPr>
        <w:t>Perspectives on Politics</w:t>
      </w:r>
      <w:r w:rsidRPr="00E5153B">
        <w:t xml:space="preserve"> 5(1):63–79. doi: 10.1017/S1537592707070065.</w:t>
      </w:r>
    </w:p>
    <w:p w14:paraId="3230F282" w14:textId="77777777" w:rsidR="00E5153B" w:rsidRPr="00E5153B" w:rsidRDefault="00E5153B" w:rsidP="00E5153B">
      <w:pPr>
        <w:pStyle w:val="Bibliography"/>
      </w:pPr>
      <w:r w:rsidRPr="00E5153B">
        <w:t xml:space="preserve">Hicklin, Alisa, and Kenneth J. Meier. 2008. “Race, Structure, and State Governments: The Politics of Higher Education Diversity.” </w:t>
      </w:r>
      <w:r w:rsidRPr="00E5153B">
        <w:rPr>
          <w:i/>
          <w:iCs/>
        </w:rPr>
        <w:t>The Journal of Politics</w:t>
      </w:r>
      <w:r w:rsidRPr="00E5153B">
        <w:t xml:space="preserve"> 70(3):851–60. doi: 10.1017/S0022381608080808.</w:t>
      </w:r>
    </w:p>
    <w:p w14:paraId="1AD42298" w14:textId="77777777" w:rsidR="00E5153B" w:rsidRPr="00E5153B" w:rsidRDefault="00E5153B" w:rsidP="00E5153B">
      <w:pPr>
        <w:pStyle w:val="Bibliography"/>
      </w:pPr>
      <w:r w:rsidRPr="00E5153B">
        <w:t xml:space="preserve">Hunt, Valerie H., Shauna Morimoto, Anna Zajicek, and Rodica Lisnic. 2012. “Intersectionality and Dismantling Institutional Privilege: The Case of the NSF ADVANCE Program.” </w:t>
      </w:r>
      <w:r w:rsidRPr="00E5153B">
        <w:rPr>
          <w:i/>
          <w:iCs/>
        </w:rPr>
        <w:t>Race, Gender &amp; Class</w:t>
      </w:r>
      <w:r w:rsidRPr="00E5153B">
        <w:t xml:space="preserve"> 19(1/2):266–90.</w:t>
      </w:r>
    </w:p>
    <w:p w14:paraId="573FF1FE" w14:textId="77777777" w:rsidR="00E5153B" w:rsidRPr="00E5153B" w:rsidRDefault="00E5153B" w:rsidP="00E5153B">
      <w:pPr>
        <w:pStyle w:val="Bibliography"/>
      </w:pPr>
      <w:r w:rsidRPr="00E5153B">
        <w:t xml:space="preserve">Johnson, M. Broderick. 2024. “‘Trying to Save the White Man’s Soul’: Perpetually Convergent Interests and Racial Subjugation.” </w:t>
      </w:r>
      <w:r w:rsidRPr="00E5153B">
        <w:rPr>
          <w:i/>
          <w:iCs/>
        </w:rPr>
        <w:t>Yale Law Journal</w:t>
      </w:r>
      <w:r w:rsidRPr="00E5153B">
        <w:t xml:space="preserve"> 133(4):1335–1400.</w:t>
      </w:r>
    </w:p>
    <w:p w14:paraId="4B336FC5" w14:textId="77777777" w:rsidR="00E5153B" w:rsidRPr="00E5153B" w:rsidRDefault="00E5153B" w:rsidP="00E5153B">
      <w:pPr>
        <w:pStyle w:val="Bibliography"/>
      </w:pPr>
      <w:r w:rsidRPr="00E5153B">
        <w:t xml:space="preserve">Kamran, Sophia C., Andrzej Niemierko, Curtiland Deville, and Neha Vapiwala. 2022. “Diversity Trends by Sex and Underrepresented in Medicine Status among US Radiation and Medical Oncology Faculty over 5 Decades.” </w:t>
      </w:r>
      <w:r w:rsidRPr="00E5153B">
        <w:rPr>
          <w:i/>
          <w:iCs/>
        </w:rPr>
        <w:t>JAMA Oncology</w:t>
      </w:r>
      <w:r w:rsidRPr="00E5153B">
        <w:t xml:space="preserve"> 8(2):221–29.</w:t>
      </w:r>
    </w:p>
    <w:p w14:paraId="0F53B1E2" w14:textId="77777777" w:rsidR="00E5153B" w:rsidRPr="00E5153B" w:rsidRDefault="00E5153B" w:rsidP="00E5153B">
      <w:pPr>
        <w:pStyle w:val="Bibliography"/>
      </w:pPr>
      <w:r w:rsidRPr="00E5153B">
        <w:t xml:space="preserve">Kim, Kwan Woo, Alexandra Kalev, Frank Dobbin, and Gal Deutsch. 2021. “Crisis and Uncertainty: Did the Great Recession Reduce the Diversity of New Faculty?” </w:t>
      </w:r>
      <w:r w:rsidRPr="00E5153B">
        <w:rPr>
          <w:i/>
          <w:iCs/>
        </w:rPr>
        <w:t>Sociological Science</w:t>
      </w:r>
      <w:r w:rsidRPr="00E5153B">
        <w:t xml:space="preserve"> 8:308–24. doi: 10.15195/v8.a15.</w:t>
      </w:r>
    </w:p>
    <w:p w14:paraId="18DBF25C" w14:textId="77777777" w:rsidR="00E5153B" w:rsidRPr="00E5153B" w:rsidRDefault="00E5153B" w:rsidP="00E5153B">
      <w:pPr>
        <w:pStyle w:val="Bibliography"/>
      </w:pPr>
      <w:r w:rsidRPr="00E5153B">
        <w:t xml:space="preserve">Knox, Liam. 2024. “UNC System’s Controlled DEI Demolition.” </w:t>
      </w:r>
      <w:r w:rsidRPr="00E5153B">
        <w:rPr>
          <w:i/>
          <w:iCs/>
        </w:rPr>
        <w:t>Inside Higher Ed</w:t>
      </w:r>
      <w:r w:rsidRPr="00E5153B">
        <w:t>. Retrieved November 18, 2024 (https://www.insidehighered.com/news/governance/trustees-regents/2024/06/05/did-unc-system-destroy-dei-or-save-it-legislative).</w:t>
      </w:r>
    </w:p>
    <w:p w14:paraId="48ED834C" w14:textId="77777777" w:rsidR="00E5153B" w:rsidRPr="00E5153B" w:rsidRDefault="00E5153B" w:rsidP="00E5153B">
      <w:pPr>
        <w:pStyle w:val="Bibliography"/>
      </w:pPr>
      <w:r w:rsidRPr="00E5153B">
        <w:t xml:space="preserve">Kulp, Amanda M., Amanda Blakewood Pascale, and Lisa Wolf-Wendel. 2022. “Clear as Mud: Promotion Clarity by Gender and BIPOC Status Across the Associate Professor Lifespan.” </w:t>
      </w:r>
      <w:r w:rsidRPr="00E5153B">
        <w:rPr>
          <w:i/>
          <w:iCs/>
        </w:rPr>
        <w:t>Innovative Higher Education</w:t>
      </w:r>
      <w:r w:rsidRPr="00E5153B">
        <w:t xml:space="preserve"> 47(1):73–94. doi: 10.1007/s10755-021-09565-7.</w:t>
      </w:r>
    </w:p>
    <w:p w14:paraId="5AD2C636" w14:textId="77777777" w:rsidR="00E5153B" w:rsidRPr="00E5153B" w:rsidRDefault="00E5153B" w:rsidP="00E5153B">
      <w:pPr>
        <w:pStyle w:val="Bibliography"/>
      </w:pPr>
      <w:r w:rsidRPr="00E5153B">
        <w:t xml:space="preserve">Ladson-Billings, Gloria, and William F. Tate. 1995. “Toward a Critical Race Theory of Education.” </w:t>
      </w:r>
      <w:r w:rsidRPr="00E5153B">
        <w:rPr>
          <w:i/>
          <w:iCs/>
        </w:rPr>
        <w:t>Teachers College Record</w:t>
      </w:r>
      <w:r w:rsidRPr="00E5153B">
        <w:t xml:space="preserve"> 97(1):47–68. doi: 10.1177/016146819509700104.</w:t>
      </w:r>
    </w:p>
    <w:p w14:paraId="630AEA05" w14:textId="77777777" w:rsidR="00E5153B" w:rsidRPr="00E5153B" w:rsidRDefault="00E5153B" w:rsidP="00E5153B">
      <w:pPr>
        <w:pStyle w:val="Bibliography"/>
      </w:pPr>
      <w:r w:rsidRPr="00E5153B">
        <w:lastRenderedPageBreak/>
        <w:t xml:space="preserve">Landry-Thomas, Kerii. 2023. “Diversity, Equity, and Inclusion (DEI) in the Era of Hostility: A Plea for Action and a Roadmap for Moving Forward.” </w:t>
      </w:r>
      <w:r w:rsidRPr="00E5153B">
        <w:rPr>
          <w:i/>
          <w:iCs/>
        </w:rPr>
        <w:t>University of Toledo Law Review</w:t>
      </w:r>
      <w:r w:rsidRPr="00E5153B">
        <w:t xml:space="preserve"> 55:233.</w:t>
      </w:r>
    </w:p>
    <w:p w14:paraId="34C0AAF1" w14:textId="77777777" w:rsidR="00E5153B" w:rsidRPr="00E5153B" w:rsidRDefault="00E5153B" w:rsidP="00E5153B">
      <w:pPr>
        <w:pStyle w:val="Bibliography"/>
      </w:pPr>
      <w:r w:rsidRPr="00E5153B">
        <w:t xml:space="preserve">Lewis, Kaleea R., and Payal P. Shah. 2021. “Black Students’ Narratives of Diversity and Inclusion Initiatives and the Campus Racial Climate: An Interest-Convergence Analysis.” </w:t>
      </w:r>
      <w:r w:rsidRPr="00E5153B">
        <w:rPr>
          <w:i/>
          <w:iCs/>
        </w:rPr>
        <w:t>Journal of Diversity in Higher Education</w:t>
      </w:r>
      <w:r w:rsidRPr="00E5153B">
        <w:t xml:space="preserve"> 14(2):189–202. doi: 10.1037/dhe0000147.</w:t>
      </w:r>
    </w:p>
    <w:p w14:paraId="5E6AB352" w14:textId="77777777" w:rsidR="00E5153B" w:rsidRPr="00E5153B" w:rsidRDefault="00E5153B" w:rsidP="00E5153B">
      <w:pPr>
        <w:pStyle w:val="Bibliography"/>
      </w:pPr>
      <w:r w:rsidRPr="00E5153B">
        <w:t xml:space="preserve">Llamas, Jasmín D., Khoa Nguyen, and Alisia G. T. T. Tran. 2021. “The Case for Greater Faculty Diversity: Examining the Educational Impacts of Student-Faculty Racial/Ethnic Match.” </w:t>
      </w:r>
      <w:r w:rsidRPr="00E5153B">
        <w:rPr>
          <w:i/>
          <w:iCs/>
        </w:rPr>
        <w:t>Race Ethnicity and Education</w:t>
      </w:r>
      <w:r w:rsidRPr="00E5153B">
        <w:t xml:space="preserve"> 24(3):375–91. doi: 10.1080/13613324.2019.1679759.</w:t>
      </w:r>
    </w:p>
    <w:p w14:paraId="3E6E2D7A" w14:textId="77777777" w:rsidR="00E5153B" w:rsidRPr="00E5153B" w:rsidRDefault="00E5153B" w:rsidP="00E5153B">
      <w:pPr>
        <w:pStyle w:val="Bibliography"/>
      </w:pPr>
      <w:r w:rsidRPr="00E5153B">
        <w:t xml:space="preserve">Malisch, Jessica L., Breanna N. Harris, Shanen M. Sherrer, Kristy A. Lewis, Stephanie L. Shepherd, Pumtiwitt C. McCarthy, Jessica L. Spott, Elizabeth P. Karam, Naima Moustaid-Moussa, Jessica McCrory Calarco, Latha Ramalingam, Amelia E. Talley, Jaclyn E. Cañas-Carrell, Karin Ardon-Dryer, Dana A. Weiser, Ximena E. Bernal, and Jennifer Deitloff. 2020. “Opinion: In the Wake of COVID-19, Academia Needs New Solutions to Ensure Gender Equity.” </w:t>
      </w:r>
      <w:r w:rsidRPr="00E5153B">
        <w:rPr>
          <w:i/>
          <w:iCs/>
        </w:rPr>
        <w:t>Proceedings of the National Academy of Sciences of the United States of America</w:t>
      </w:r>
      <w:r w:rsidRPr="00E5153B">
        <w:t xml:space="preserve"> 117(27):15378–81. doi: 10.1073/pnas.2010636117.</w:t>
      </w:r>
    </w:p>
    <w:p w14:paraId="23D36F3F" w14:textId="77777777" w:rsidR="00E5153B" w:rsidRPr="00E5153B" w:rsidRDefault="00E5153B" w:rsidP="00E5153B">
      <w:pPr>
        <w:pStyle w:val="Bibliography"/>
      </w:pPr>
      <w:r w:rsidRPr="00E5153B">
        <w:t xml:space="preserve">Masutha, Mukovhe, Rajani Naidoo, and Jürgen Enders. 2023. “Challenging University Complicity and Majoritarian Narratives: Counter-Storytelling from Black Working-Class Students.” </w:t>
      </w:r>
      <w:r w:rsidRPr="00E5153B">
        <w:rPr>
          <w:i/>
          <w:iCs/>
        </w:rPr>
        <w:t>Critical Studies in Education</w:t>
      </w:r>
      <w:r w:rsidRPr="00E5153B">
        <w:t xml:space="preserve"> 0(0):1–19. doi: 10.1080/17508487.2023.2209125.</w:t>
      </w:r>
    </w:p>
    <w:p w14:paraId="015F9A22" w14:textId="77777777" w:rsidR="00E5153B" w:rsidRPr="00E5153B" w:rsidRDefault="00E5153B" w:rsidP="00E5153B">
      <w:pPr>
        <w:pStyle w:val="Bibliography"/>
      </w:pPr>
      <w:r w:rsidRPr="00E5153B">
        <w:t xml:space="preserve">McKinley Jones Brayboy, Bryan. 2003. “The Implementation of Diversity in Predominantly White Colleges and Universities.” </w:t>
      </w:r>
      <w:r w:rsidRPr="00E5153B">
        <w:rPr>
          <w:i/>
          <w:iCs/>
        </w:rPr>
        <w:t>Journal of Black Studies</w:t>
      </w:r>
      <w:r w:rsidRPr="00E5153B">
        <w:t xml:space="preserve"> 34(1):72–86. doi: 10.1177/0021934703253679.</w:t>
      </w:r>
    </w:p>
    <w:p w14:paraId="4BA8C073" w14:textId="77777777" w:rsidR="00E5153B" w:rsidRPr="00E5153B" w:rsidRDefault="00E5153B" w:rsidP="00E5153B">
      <w:pPr>
        <w:pStyle w:val="Bibliography"/>
      </w:pPr>
      <w:r w:rsidRPr="00E5153B">
        <w:t xml:space="preserve">McLendon, Michael K., James C. Hearn, and Christine G. Mokher. 2009. “Partisans, Professionals, and Power: The Role of Political Factors in State Higher Education Funding.” </w:t>
      </w:r>
      <w:r w:rsidRPr="00E5153B">
        <w:rPr>
          <w:i/>
          <w:iCs/>
        </w:rPr>
        <w:t>The Journal of Higher Education</w:t>
      </w:r>
      <w:r w:rsidRPr="00E5153B">
        <w:t xml:space="preserve"> 80(6):686–713.</w:t>
      </w:r>
    </w:p>
    <w:p w14:paraId="23EBDB2A" w14:textId="77777777" w:rsidR="00E5153B" w:rsidRPr="00E5153B" w:rsidRDefault="00E5153B" w:rsidP="00E5153B">
      <w:pPr>
        <w:pStyle w:val="Bibliography"/>
      </w:pPr>
      <w:r w:rsidRPr="00E5153B">
        <w:t xml:space="preserve">Mcquillan, Julia, and Nestor Hernandez. 2021. “Real-Life Conundrums in the Struggle for Institutional Transformation.” </w:t>
      </w:r>
      <w:r w:rsidRPr="00E5153B">
        <w:rPr>
          <w:i/>
          <w:iCs/>
        </w:rPr>
        <w:t>Gender &amp; Society</w:t>
      </w:r>
      <w:r w:rsidRPr="00E5153B">
        <w:t xml:space="preserve"> 35(3):300–329. doi: 10.1177/08912432211013147.</w:t>
      </w:r>
    </w:p>
    <w:p w14:paraId="2A43A1F7" w14:textId="77777777" w:rsidR="00E5153B" w:rsidRPr="00E5153B" w:rsidRDefault="00E5153B" w:rsidP="00E5153B">
      <w:pPr>
        <w:pStyle w:val="Bibliography"/>
      </w:pPr>
      <w:r w:rsidRPr="00E5153B">
        <w:t xml:space="preserve">Morales, Erica M. 2014. “Intersectional Impact: Black Students and Race, Gender and Class Microaggressions in Higher Education.” </w:t>
      </w:r>
      <w:r w:rsidRPr="00E5153B">
        <w:rPr>
          <w:i/>
          <w:iCs/>
        </w:rPr>
        <w:t>Race, Gender &amp; Class</w:t>
      </w:r>
      <w:r w:rsidRPr="00E5153B">
        <w:t xml:space="preserve"> 21(3/4):48–66.</w:t>
      </w:r>
    </w:p>
    <w:p w14:paraId="7FA9540C" w14:textId="77777777" w:rsidR="00E5153B" w:rsidRPr="00E5153B" w:rsidRDefault="00E5153B" w:rsidP="00E5153B">
      <w:pPr>
        <w:pStyle w:val="Bibliography"/>
      </w:pPr>
      <w:r w:rsidRPr="00E5153B">
        <w:t xml:space="preserve">Nash, Jennifer C. 2008. “Re-Thinking Intersectionality.” </w:t>
      </w:r>
      <w:r w:rsidRPr="00E5153B">
        <w:rPr>
          <w:i/>
          <w:iCs/>
        </w:rPr>
        <w:t>Feminist Review</w:t>
      </w:r>
      <w:r w:rsidRPr="00E5153B">
        <w:t xml:space="preserve"> 89(1):1–15.</w:t>
      </w:r>
    </w:p>
    <w:p w14:paraId="1E0A4FF7" w14:textId="77777777" w:rsidR="00E5153B" w:rsidRPr="00E5153B" w:rsidRDefault="00E5153B" w:rsidP="00E5153B">
      <w:pPr>
        <w:pStyle w:val="Bibliography"/>
      </w:pPr>
      <w:r w:rsidRPr="00E5153B">
        <w:t xml:space="preserve">Nishi, Naomi W. 2020. “Imperialistic Reclamation of Higher Education Diversity Initiatives through Semantic Co-Option and Concession.” </w:t>
      </w:r>
      <w:r w:rsidRPr="00E5153B">
        <w:rPr>
          <w:i/>
          <w:iCs/>
        </w:rPr>
        <w:t>Race Ethnicity and Education</w:t>
      </w:r>
      <w:r w:rsidRPr="00E5153B">
        <w:t xml:space="preserve"> 1–19. doi: 10.1080/13613324.2020.1718079.</w:t>
      </w:r>
    </w:p>
    <w:p w14:paraId="0CAA7719" w14:textId="77777777" w:rsidR="00E5153B" w:rsidRPr="00E5153B" w:rsidRDefault="00E5153B" w:rsidP="00E5153B">
      <w:pPr>
        <w:pStyle w:val="Bibliography"/>
      </w:pPr>
      <w:r w:rsidRPr="00E5153B">
        <w:t xml:space="preserve">O’Connor, Pat. 2019. “Gender Imbalance in Senior Positions in Higher Education: What Is the Problem? What Can Be Done?” </w:t>
      </w:r>
      <w:r w:rsidRPr="00E5153B">
        <w:rPr>
          <w:i/>
          <w:iCs/>
        </w:rPr>
        <w:t>Policy Reviews in Higher Education</w:t>
      </w:r>
      <w:r w:rsidRPr="00E5153B">
        <w:t>.</w:t>
      </w:r>
    </w:p>
    <w:p w14:paraId="02A7AEB0" w14:textId="77777777" w:rsidR="00E5153B" w:rsidRPr="00E5153B" w:rsidRDefault="00E5153B" w:rsidP="00E5153B">
      <w:pPr>
        <w:pStyle w:val="Bibliography"/>
      </w:pPr>
      <w:r w:rsidRPr="00E5153B">
        <w:lastRenderedPageBreak/>
        <w:t xml:space="preserve">O’Meara, KerryAnn, Alexandra Kuvaeva, Gudrun Nyunt, Chelsea Waugaman, and Rose Jackson. 2017. “Asked More Often: Gender Differences in Faculty Workload in Research Universities and the Work Interactions That Shape Them.” </w:t>
      </w:r>
      <w:r w:rsidRPr="00E5153B">
        <w:rPr>
          <w:i/>
          <w:iCs/>
        </w:rPr>
        <w:t>American Educational Research Journal</w:t>
      </w:r>
      <w:r w:rsidRPr="00E5153B">
        <w:t xml:space="preserve"> 54(6):1154–86. doi: 10.3102/0002831217716767.</w:t>
      </w:r>
    </w:p>
    <w:p w14:paraId="75E536AE" w14:textId="77777777" w:rsidR="00E5153B" w:rsidRPr="00E5153B" w:rsidRDefault="00E5153B" w:rsidP="00E5153B">
      <w:pPr>
        <w:pStyle w:val="Bibliography"/>
      </w:pPr>
      <w:r w:rsidRPr="00E5153B">
        <w:t xml:space="preserve">Omoruyi, Emma A., Colin J. Orr, Greg Russell, and Kimberly Montez. 2022. “Trends in the Diversity of Pediatric Faculty: 2000 to 2020.” </w:t>
      </w:r>
      <w:r w:rsidRPr="00E5153B">
        <w:rPr>
          <w:i/>
          <w:iCs/>
        </w:rPr>
        <w:t>Pediatrics</w:t>
      </w:r>
      <w:r w:rsidRPr="00E5153B">
        <w:t xml:space="preserve"> 150(3):e2021055472.</w:t>
      </w:r>
    </w:p>
    <w:p w14:paraId="756F9983" w14:textId="77777777" w:rsidR="00E5153B" w:rsidRPr="00E5153B" w:rsidRDefault="00E5153B" w:rsidP="00E5153B">
      <w:pPr>
        <w:pStyle w:val="Bibliography"/>
      </w:pPr>
      <w:r w:rsidRPr="00E5153B">
        <w:t xml:space="preserve">Ortega, Alberto. 2020. “State Partisanship and Higher Education.” </w:t>
      </w:r>
      <w:r w:rsidRPr="00E5153B">
        <w:rPr>
          <w:i/>
          <w:iCs/>
        </w:rPr>
        <w:t>Economics of Education Review</w:t>
      </w:r>
      <w:r w:rsidRPr="00E5153B">
        <w:t xml:space="preserve"> 76:101977. doi: 10.1016/j.econedurev.2020.101977.</w:t>
      </w:r>
    </w:p>
    <w:p w14:paraId="5561215D" w14:textId="77777777" w:rsidR="00E5153B" w:rsidRPr="00E5153B" w:rsidRDefault="00E5153B" w:rsidP="00E5153B">
      <w:pPr>
        <w:pStyle w:val="Bibliography"/>
      </w:pPr>
      <w:r w:rsidRPr="00E5153B">
        <w:t xml:space="preserve">Parker, Laurence. 1998. “‘Race Is Race Ain’t’: An Exploration of the Utility of Critical Race Theory in Qualitative Research in Education.” </w:t>
      </w:r>
      <w:r w:rsidRPr="00E5153B">
        <w:rPr>
          <w:i/>
          <w:iCs/>
        </w:rPr>
        <w:t>International Journal of Qualitative Studies in Education</w:t>
      </w:r>
      <w:r w:rsidRPr="00E5153B">
        <w:t xml:space="preserve"> 11(1):43–55.</w:t>
      </w:r>
    </w:p>
    <w:p w14:paraId="0A49C07C" w14:textId="77777777" w:rsidR="00E5153B" w:rsidRPr="00E5153B" w:rsidRDefault="00E5153B" w:rsidP="00E5153B">
      <w:pPr>
        <w:pStyle w:val="Bibliography"/>
      </w:pPr>
      <w:r w:rsidRPr="00E5153B">
        <w:t xml:space="preserve">Runyan, Anne Sisson. 2018. “What Is Intersectionality and Why Is It Important?” </w:t>
      </w:r>
      <w:r w:rsidRPr="00E5153B">
        <w:rPr>
          <w:i/>
          <w:iCs/>
        </w:rPr>
        <w:t>Academe</w:t>
      </w:r>
      <w:r w:rsidRPr="00E5153B">
        <w:t xml:space="preserve"> 104(6):10–14.</w:t>
      </w:r>
    </w:p>
    <w:p w14:paraId="4A6A0467" w14:textId="77777777" w:rsidR="00E5153B" w:rsidRPr="00E5153B" w:rsidRDefault="00E5153B" w:rsidP="00E5153B">
      <w:pPr>
        <w:pStyle w:val="Bibliography"/>
      </w:pPr>
      <w:r w:rsidRPr="00E5153B">
        <w:t xml:space="preserve">Solorzano, Daniel G., and Armida Ornelas. 2004. “A Critical Race Analysis of Latina/o and African American Advanced Placement Enrollment in Public High Schools.” </w:t>
      </w:r>
      <w:r w:rsidRPr="00E5153B">
        <w:rPr>
          <w:i/>
          <w:iCs/>
        </w:rPr>
        <w:t>The High School Journal</w:t>
      </w:r>
      <w:r w:rsidRPr="00E5153B">
        <w:t xml:space="preserve"> 15–26.</w:t>
      </w:r>
    </w:p>
    <w:p w14:paraId="6037B576" w14:textId="77777777" w:rsidR="00E5153B" w:rsidRPr="00E5153B" w:rsidRDefault="00E5153B" w:rsidP="00E5153B">
      <w:pPr>
        <w:pStyle w:val="Bibliography"/>
      </w:pPr>
      <w:r w:rsidRPr="00E5153B">
        <w:t xml:space="preserve">Stout, Rebecca, Cephas Archie, David Cross, and Carol A. Carman. 2018. “The Relationship between Faculty Diversity and Graduation Rates in Higher Education.” </w:t>
      </w:r>
      <w:r w:rsidRPr="00E5153B">
        <w:rPr>
          <w:i/>
          <w:iCs/>
        </w:rPr>
        <w:t>Intercultural Education</w:t>
      </w:r>
      <w:r w:rsidRPr="00E5153B">
        <w:t xml:space="preserve"> 29(3):399–417. doi: 10.1080/14675986.2018.1437997.</w:t>
      </w:r>
    </w:p>
    <w:p w14:paraId="54396C19" w14:textId="77777777" w:rsidR="00E5153B" w:rsidRPr="00E5153B" w:rsidRDefault="00E5153B" w:rsidP="00E5153B">
      <w:pPr>
        <w:pStyle w:val="Bibliography"/>
      </w:pPr>
      <w:r w:rsidRPr="00E5153B">
        <w:t xml:space="preserve">Taylor, Barrett J., Brendan Cantwell, Kimberly Watts, and Olivia Wood. 2020. “Partisanship, White Racial Resentment, and State Support for Higher Education.” </w:t>
      </w:r>
      <w:r w:rsidRPr="00E5153B">
        <w:rPr>
          <w:i/>
          <w:iCs/>
        </w:rPr>
        <w:t>The Journal of Higher Education</w:t>
      </w:r>
      <w:r w:rsidRPr="00E5153B">
        <w:t>.</w:t>
      </w:r>
    </w:p>
    <w:p w14:paraId="39F4DB11" w14:textId="77777777" w:rsidR="00E5153B" w:rsidRPr="00E5153B" w:rsidRDefault="00E5153B" w:rsidP="00E5153B">
      <w:pPr>
        <w:pStyle w:val="Bibliography"/>
      </w:pPr>
      <w:r w:rsidRPr="00E5153B">
        <w:t xml:space="preserve">The Associated Press. 2024. “Alabama Lawmakers Have Approved a Sweeping Anti-Diversity, Equity and Inclusion Bill.” </w:t>
      </w:r>
      <w:r w:rsidRPr="00E5153B">
        <w:rPr>
          <w:i/>
          <w:iCs/>
        </w:rPr>
        <w:t>NPR</w:t>
      </w:r>
      <w:r w:rsidRPr="00E5153B">
        <w:t>, March 19.</w:t>
      </w:r>
    </w:p>
    <w:p w14:paraId="0184E8CE" w14:textId="77777777" w:rsidR="00E5153B" w:rsidRPr="00E5153B" w:rsidRDefault="00E5153B" w:rsidP="00E5153B">
      <w:pPr>
        <w:pStyle w:val="Bibliography"/>
      </w:pPr>
      <w:r w:rsidRPr="00E5153B">
        <w:t xml:space="preserve">Tichavakunda, Antar A. 2021. “A Critical Race Analysis of University Acts of Racial ‘Redress’: The Limited Potential of Racial Symbols.” </w:t>
      </w:r>
      <w:r w:rsidRPr="00E5153B">
        <w:rPr>
          <w:i/>
          <w:iCs/>
        </w:rPr>
        <w:t>Educational Policy</w:t>
      </w:r>
      <w:r w:rsidRPr="00E5153B">
        <w:t xml:space="preserve"> 35(2):304–22. doi: 10.1177/0895904820983031.</w:t>
      </w:r>
    </w:p>
    <w:p w14:paraId="62E3E134" w14:textId="77777777" w:rsidR="00E5153B" w:rsidRPr="00E5153B" w:rsidRDefault="00E5153B" w:rsidP="00E5153B">
      <w:pPr>
        <w:pStyle w:val="Bibliography"/>
      </w:pPr>
      <w:r w:rsidRPr="00E5153B">
        <w:t xml:space="preserve">Turner, Caroline Sotello Viernes, Juan Carlos González, and J. Luke Wood. 2008. “Faculty of Color in Academe: What 20 Years of Literature Tells Us.” </w:t>
      </w:r>
      <w:r w:rsidRPr="00E5153B">
        <w:rPr>
          <w:i/>
          <w:iCs/>
        </w:rPr>
        <w:t>Journal of Diversity in Higher Education</w:t>
      </w:r>
      <w:r w:rsidRPr="00E5153B">
        <w:t xml:space="preserve"> 1(3):139–68. doi: 10.1037/a0012837.</w:t>
      </w:r>
    </w:p>
    <w:p w14:paraId="5B4374D6" w14:textId="77777777" w:rsidR="00E5153B" w:rsidRPr="00E5153B" w:rsidRDefault="00E5153B" w:rsidP="00E5153B">
      <w:pPr>
        <w:pStyle w:val="Bibliography"/>
      </w:pPr>
      <w:r w:rsidRPr="00E5153B">
        <w:t xml:space="preserve">Xierali, Imam M., Marc A. Nivet, Anne H. Gaglioti, Winston R. Liaw, and Andrew W. Bazemore. 2017. “Increasing Family Medicine Faculty Diversity Still Lags Population Trends.” </w:t>
      </w:r>
      <w:r w:rsidRPr="00E5153B">
        <w:rPr>
          <w:i/>
          <w:iCs/>
        </w:rPr>
        <w:t>The Journal of the American Board of Family Medicine</w:t>
      </w:r>
      <w:r w:rsidRPr="00E5153B">
        <w:t xml:space="preserve"> 30(1):100–103.</w:t>
      </w:r>
    </w:p>
    <w:p w14:paraId="45E61F17" w14:textId="77777777" w:rsidR="00E5153B" w:rsidRPr="00E5153B" w:rsidRDefault="00E5153B" w:rsidP="00E5153B">
      <w:pPr>
        <w:pStyle w:val="Bibliography"/>
      </w:pPr>
      <w:r w:rsidRPr="00E5153B">
        <w:t xml:space="preserve">Young, Kathryn, and Myron Anderson. 2021. “Hierarchical Microaggressive Intersectionalities: Small Stories of Women of Color in Higher Education.” </w:t>
      </w:r>
      <w:r w:rsidRPr="00E5153B">
        <w:rPr>
          <w:i/>
          <w:iCs/>
        </w:rPr>
        <w:t>Metropolitan Universities</w:t>
      </w:r>
      <w:r w:rsidRPr="00E5153B">
        <w:t xml:space="preserve"> 32(1):78–103.</w:t>
      </w:r>
    </w:p>
    <w:p w14:paraId="28439E08" w14:textId="77777777" w:rsidR="00E5153B" w:rsidRPr="00E5153B" w:rsidRDefault="00E5153B" w:rsidP="00E5153B">
      <w:pPr>
        <w:pStyle w:val="Bibliography"/>
      </w:pPr>
      <w:r w:rsidRPr="00E5153B">
        <w:lastRenderedPageBreak/>
        <w:t xml:space="preserve">Zack, Naomi. 2005. </w:t>
      </w:r>
      <w:r w:rsidRPr="00E5153B">
        <w:rPr>
          <w:i/>
          <w:iCs/>
        </w:rPr>
        <w:t>Inclusive Feminism: A Third Wave Theory of Women’s Commonality</w:t>
      </w:r>
      <w:r w:rsidRPr="00E5153B">
        <w:t>. Rowman &amp; Littlefield.</w:t>
      </w:r>
    </w:p>
    <w:p w14:paraId="4512693B" w14:textId="77777777" w:rsidR="00E5153B" w:rsidRPr="00E5153B" w:rsidRDefault="00E5153B" w:rsidP="00E5153B">
      <w:pPr>
        <w:pStyle w:val="Bibliography"/>
      </w:pPr>
      <w:r w:rsidRPr="00E5153B">
        <w:t xml:space="preserve">Zhang, Yanru, Julie K. Silver, Sabeen Tiwana, Monica Verduzco-Gutierrez, Javed Siddiqi, and Faisal Khosa. 2021. “Physical Medicine and Rehabilitation Faculty Diversity Trends by Sex, Race, and Ethnicity, 2007 to 2018 in the United States.” </w:t>
      </w:r>
      <w:r w:rsidRPr="00E5153B">
        <w:rPr>
          <w:i/>
          <w:iCs/>
        </w:rPr>
        <w:t>PM&amp;R</w:t>
      </w:r>
      <w:r w:rsidRPr="00E5153B">
        <w:t xml:space="preserve"> 13(9):994–1004.</w:t>
      </w:r>
    </w:p>
    <w:p w14:paraId="3F330C85" w14:textId="6DCB42B5" w:rsidR="00F1258C" w:rsidRPr="0061506E" w:rsidRDefault="00BA1501" w:rsidP="00BA1501">
      <w:pPr>
        <w:spacing w:line="480" w:lineRule="auto"/>
        <w:rPr>
          <w:rFonts w:cs="Times New Roman"/>
          <w:szCs w:val="24"/>
        </w:rPr>
      </w:pPr>
      <w:r w:rsidRPr="0061506E">
        <w:rPr>
          <w:rFonts w:cs="Times New Roman"/>
          <w:szCs w:val="24"/>
        </w:rPr>
        <w:fldChar w:fldCharType="end"/>
      </w:r>
    </w:p>
    <w:sectPr w:rsidR="00F1258C" w:rsidRPr="0061506E" w:rsidSect="00523047">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37" w:author="Trinity Lakin" w:date="2024-10-01T15:58:00Z" w:initials="TL">
    <w:p w14:paraId="19A253DB" w14:textId="77777777" w:rsidR="00F472A5" w:rsidRDefault="00F472A5" w:rsidP="00F472A5">
      <w:r>
        <w:rPr>
          <w:rStyle w:val="CommentReference"/>
        </w:rPr>
        <w:annotationRef/>
      </w:r>
      <w:r>
        <w:rPr>
          <w:sz w:val="20"/>
          <w:szCs w:val="20"/>
        </w:rPr>
        <w:t>Move to section elaborating on interest convergence and DEI initiatives</w:t>
      </w:r>
    </w:p>
  </w:comment>
  <w:comment w:id="139" w:author="Trinity Lakin" w:date="2024-10-01T15:59:00Z" w:initials="TL">
    <w:p w14:paraId="0377C956" w14:textId="77777777" w:rsidR="00F472A5" w:rsidRDefault="00F472A5" w:rsidP="00F472A5">
      <w:r>
        <w:rPr>
          <w:rStyle w:val="CommentReference"/>
        </w:rPr>
        <w:annotationRef/>
      </w:r>
      <w:r>
        <w:rPr>
          <w:sz w:val="20"/>
          <w:szCs w:val="20"/>
        </w:rPr>
        <w:t>Also move</w:t>
      </w:r>
    </w:p>
  </w:comment>
  <w:comment w:id="157" w:author="Trinity Lakin" w:date="2024-10-01T15:58:00Z" w:initials="TL">
    <w:p w14:paraId="6D129F5C" w14:textId="77777777" w:rsidR="00DA353D" w:rsidRDefault="00DA353D" w:rsidP="00DA353D">
      <w:r>
        <w:rPr>
          <w:rStyle w:val="CommentReference"/>
        </w:rPr>
        <w:annotationRef/>
      </w:r>
      <w:r>
        <w:rPr>
          <w:sz w:val="20"/>
          <w:szCs w:val="20"/>
        </w:rPr>
        <w:t>Move to section elaborating on interest convergence and DEI initiatives</w:t>
      </w:r>
    </w:p>
  </w:comment>
  <w:comment w:id="158" w:author="Trinity Lakin" w:date="2024-10-01T15:59:00Z" w:initials="TL">
    <w:p w14:paraId="51213809" w14:textId="77777777" w:rsidR="00DA353D" w:rsidRDefault="00DA353D" w:rsidP="00DA353D">
      <w:r>
        <w:rPr>
          <w:rStyle w:val="CommentReference"/>
        </w:rPr>
        <w:annotationRef/>
      </w:r>
      <w:r>
        <w:rPr>
          <w:sz w:val="20"/>
          <w:szCs w:val="20"/>
        </w:rPr>
        <w:t>Also move</w:t>
      </w:r>
    </w:p>
  </w:comment>
  <w:comment w:id="161" w:author="Trinity Lakin" w:date="2024-10-01T16:00:00Z" w:initials="TL">
    <w:p w14:paraId="7F28DC28" w14:textId="77777777" w:rsidR="00DA353D" w:rsidRDefault="00DA353D" w:rsidP="00DA353D">
      <w:r>
        <w:rPr>
          <w:rStyle w:val="CommentReference"/>
        </w:rPr>
        <w:annotationRef/>
      </w:r>
      <w:r>
        <w:rPr>
          <w:sz w:val="20"/>
          <w:szCs w:val="20"/>
        </w:rPr>
        <w:t>According to whom? Dirver? Me?</w:t>
      </w:r>
    </w:p>
  </w:comment>
  <w:comment w:id="162" w:author="Trinity Lakin" w:date="2024-10-01T16:00:00Z" w:initials="TL">
    <w:p w14:paraId="7F1A7326" w14:textId="77777777" w:rsidR="00DA353D" w:rsidRDefault="00DA353D" w:rsidP="00DA353D">
      <w:r>
        <w:rPr>
          <w:rStyle w:val="CommentReference"/>
        </w:rPr>
        <w:annotationRef/>
      </w:r>
      <w:r>
        <w:rPr>
          <w:sz w:val="20"/>
          <w:szCs w:val="20"/>
        </w:rPr>
        <w:t>Spell this out more clearly</w:t>
      </w:r>
    </w:p>
  </w:comment>
  <w:comment w:id="168" w:author="Trinity Lakin" w:date="2024-10-01T16:02:00Z" w:initials="TL">
    <w:p w14:paraId="09972980" w14:textId="77777777" w:rsidR="00DA353D" w:rsidRDefault="00DA353D" w:rsidP="00DA353D">
      <w:r>
        <w:rPr>
          <w:rStyle w:val="CommentReference"/>
        </w:rPr>
        <w:annotationRef/>
      </w:r>
      <w:r>
        <w:rPr>
          <w:sz w:val="20"/>
          <w:szCs w:val="20"/>
        </w:rPr>
        <w:t>Frame in terms of two forms of interest convergence: Derrick Bell’s vs a more varied one that shows how context matters</w:t>
      </w:r>
    </w:p>
  </w:comment>
  <w:comment w:id="169" w:author="Trinity Lakin" w:date="2024-10-01T16:03:00Z" w:initials="TL">
    <w:p w14:paraId="69B4C087" w14:textId="77777777" w:rsidR="00DA353D" w:rsidRDefault="00DA353D" w:rsidP="00DA353D">
      <w:r>
        <w:rPr>
          <w:rStyle w:val="CommentReference"/>
        </w:rPr>
        <w:annotationRef/>
      </w:r>
      <w:r>
        <w:rPr>
          <w:sz w:val="20"/>
          <w:szCs w:val="20"/>
        </w:rPr>
        <w:t>motivate the inclusion of contextual characteristics (political party dominance, financial pressures) partly in terms of the critiques that were raised about Bell's original formulation of interest convergence</w:t>
      </w:r>
    </w:p>
  </w:comment>
  <w:comment w:id="188" w:author="Trinity Lakin" w:date="2024-10-01T16:07:00Z" w:initials="TL">
    <w:p w14:paraId="21A86C56" w14:textId="77777777" w:rsidR="007648D4" w:rsidRDefault="007648D4" w:rsidP="007648D4">
      <w:r>
        <w:rPr>
          <w:rStyle w:val="CommentReference"/>
        </w:rPr>
        <w:annotationRef/>
      </w:r>
      <w:r>
        <w:rPr>
          <w:sz w:val="20"/>
          <w:szCs w:val="20"/>
        </w:rPr>
        <w:t>Give 1-2 examples of studies</w:t>
      </w:r>
    </w:p>
  </w:comment>
  <w:comment w:id="194" w:author="Trinity Lakin" w:date="2024-10-01T16:09:00Z" w:initials="TL">
    <w:p w14:paraId="6404FBCC" w14:textId="77777777" w:rsidR="007648D4" w:rsidRDefault="007648D4" w:rsidP="007648D4">
      <w:r>
        <w:rPr>
          <w:rStyle w:val="CommentReference"/>
        </w:rPr>
        <w:annotationRef/>
      </w:r>
      <w:r>
        <w:rPr>
          <w:sz w:val="20"/>
          <w:szCs w:val="20"/>
        </w:rPr>
        <w:t>Spend a whole paragraph on this - how do these dynamics shape the racial and gender composition of faculty at four year colleges and universities</w:t>
      </w:r>
    </w:p>
  </w:comment>
  <w:comment w:id="208" w:author="Trinity Lakin" w:date="2024-10-01T16:10:00Z" w:initials="TL">
    <w:p w14:paraId="1C3A1DC4" w14:textId="77777777" w:rsidR="007648D4" w:rsidRDefault="007648D4" w:rsidP="007648D4">
      <w:r>
        <w:rPr>
          <w:rStyle w:val="CommentReference"/>
        </w:rPr>
        <w:annotationRef/>
      </w:r>
      <w:r>
        <w:rPr>
          <w:sz w:val="20"/>
          <w:szCs w:val="20"/>
        </w:rPr>
        <w:t>How many?</w:t>
      </w:r>
    </w:p>
  </w:comment>
  <w:comment w:id="209" w:author="Trinity Lakin" w:date="2024-11-01T15:30:00Z" w:initials="TL">
    <w:p w14:paraId="17FD339C" w14:textId="77777777" w:rsidR="003641CC" w:rsidRDefault="003641CC" w:rsidP="003641CC">
      <w:r>
        <w:rPr>
          <w:rStyle w:val="CommentReference"/>
        </w:rPr>
        <w:annotationRef/>
      </w:r>
      <w:r>
        <w:rPr>
          <w:sz w:val="20"/>
          <w:szCs w:val="20"/>
        </w:rPr>
        <w:t>The article does not specify, just says “many of the women in this study”</w:t>
      </w:r>
    </w:p>
  </w:comment>
  <w:comment w:id="228" w:author="Trinity Lakin" w:date="2024-10-01T18:07:00Z" w:initials="TL">
    <w:p w14:paraId="148C19EB" w14:textId="77777777" w:rsidR="00E75ECC" w:rsidRDefault="00E75ECC" w:rsidP="00E75ECC">
      <w:r>
        <w:rPr>
          <w:rStyle w:val="CommentReference"/>
        </w:rPr>
        <w:annotationRef/>
      </w:r>
      <w:r>
        <w:rPr>
          <w:sz w:val="20"/>
          <w:szCs w:val="20"/>
        </w:rPr>
        <w:t>Least relevant to dissertation - combine with second limitation</w:t>
      </w:r>
    </w:p>
  </w:comment>
  <w:comment w:id="243" w:author="Trinity Lakin" w:date="2024-10-01T18:12:00Z" w:initials="TL">
    <w:p w14:paraId="6BBB35A1" w14:textId="77777777" w:rsidR="00E75ECC" w:rsidRDefault="00E75ECC" w:rsidP="00E75ECC">
      <w:r>
        <w:rPr>
          <w:rStyle w:val="CommentReference"/>
        </w:rPr>
        <w:annotationRef/>
      </w:r>
      <w:r>
        <w:rPr>
          <w:sz w:val="20"/>
          <w:szCs w:val="20"/>
        </w:rPr>
        <w:t>Rephrase to focus on underrepresentation of faculty women of color</w:t>
      </w:r>
    </w:p>
  </w:comment>
  <w:comment w:id="344" w:author="Trinity Lakin" w:date="2024-10-01T18:20:00Z" w:initials="TL">
    <w:p w14:paraId="5F4BC024" w14:textId="77777777" w:rsidR="00A22AFA" w:rsidRDefault="002A36FE" w:rsidP="00A22AFA">
      <w:r>
        <w:rPr>
          <w:rStyle w:val="CommentReference"/>
        </w:rPr>
        <w:annotationRef/>
      </w:r>
      <w:r w:rsidR="00A22AFA">
        <w:rPr>
          <w:sz w:val="20"/>
          <w:szCs w:val="20"/>
        </w:rPr>
        <w:t>Rephrase - possibly “among those institutions, administrators, faculty, and students who support the promotion of diversity in academia…”</w:t>
      </w:r>
    </w:p>
  </w:comment>
  <w:comment w:id="349" w:author="Trinity Lakin" w:date="2024-10-01T18:34:00Z" w:initials="TL">
    <w:p w14:paraId="3532D2DB" w14:textId="77777777" w:rsidR="00A22AFA" w:rsidRDefault="00A22AFA" w:rsidP="00A22AFA">
      <w:r>
        <w:rPr>
          <w:rStyle w:val="CommentReference"/>
        </w:rPr>
        <w:annotationRef/>
      </w:r>
      <w:r>
        <w:rPr>
          <w:sz w:val="20"/>
          <w:szCs w:val="20"/>
        </w:rPr>
        <w:t>How was that made clear? Name? Photo? Did they consider gender *and* race? Expand on their methodology here</w:t>
      </w:r>
    </w:p>
  </w:comment>
  <w:comment w:id="351" w:author="Trinity Lakin" w:date="2024-10-01T18:35:00Z" w:initials="TL">
    <w:p w14:paraId="129BE46C" w14:textId="77777777" w:rsidR="00A22AFA" w:rsidRDefault="00A22AFA" w:rsidP="00A22AFA">
      <w:r>
        <w:rPr>
          <w:rStyle w:val="CommentReference"/>
        </w:rPr>
        <w:annotationRef/>
      </w:r>
      <w:r>
        <w:rPr>
          <w:sz w:val="20"/>
          <w:szCs w:val="20"/>
        </w:rPr>
        <w:t>What universities? What are their characteristics? Public vs private? NE, W, SE, Midwest?</w:t>
      </w:r>
    </w:p>
  </w:comment>
  <w:comment w:id="367" w:author="Trinity Lakin" w:date="2024-10-01T18:37:00Z" w:initials="TL">
    <w:p w14:paraId="23354059" w14:textId="77777777" w:rsidR="0077132A" w:rsidRDefault="0077132A" w:rsidP="0077132A">
      <w:r>
        <w:rPr>
          <w:rStyle w:val="CommentReference"/>
        </w:rPr>
        <w:annotationRef/>
      </w:r>
      <w:r>
        <w:rPr>
          <w:sz w:val="20"/>
          <w:szCs w:val="20"/>
        </w:rPr>
        <w:t>Not substantiated - maybe just drop the first cause of this sentence</w:t>
      </w:r>
    </w:p>
  </w:comment>
  <w:comment w:id="371" w:author="Trinity Lakin" w:date="2024-10-01T18:38:00Z" w:initials="TL">
    <w:p w14:paraId="679723AA" w14:textId="77777777" w:rsidR="0077132A" w:rsidRDefault="0077132A" w:rsidP="0077132A">
      <w:r>
        <w:rPr>
          <w:rStyle w:val="CommentReference"/>
        </w:rPr>
        <w:annotationRef/>
      </w:r>
      <w:r>
        <w:rPr>
          <w:sz w:val="20"/>
          <w:szCs w:val="20"/>
        </w:rPr>
        <w:t>Double check if this includes pre-k and k-12 as well</w:t>
      </w:r>
    </w:p>
  </w:comment>
  <w:comment w:id="374" w:author="Trinity Lakin" w:date="2024-10-01T18:39:00Z" w:initials="TL">
    <w:p w14:paraId="78E6FF07" w14:textId="77777777" w:rsidR="0077132A" w:rsidRDefault="0077132A" w:rsidP="0077132A">
      <w:r>
        <w:rPr>
          <w:rStyle w:val="CommentReference"/>
        </w:rPr>
        <w:annotationRef/>
      </w:r>
      <w:r>
        <w:rPr>
          <w:sz w:val="20"/>
          <w:szCs w:val="20"/>
        </w:rPr>
        <w:t>Did Foxtree et al actually study all of this, or was it a review of the literature?</w:t>
      </w:r>
    </w:p>
  </w:comment>
  <w:comment w:id="480" w:author="Trinity Lakin" w:date="2024-10-01T18:48:00Z" w:initials="TL">
    <w:p w14:paraId="7E5CC864" w14:textId="77777777" w:rsidR="00FD4594" w:rsidRDefault="00FD4594" w:rsidP="00FD4594">
      <w:r>
        <w:rPr>
          <w:rStyle w:val="CommentReference"/>
        </w:rPr>
        <w:annotationRef/>
      </w:r>
      <w:r>
        <w:rPr>
          <w:sz w:val="20"/>
          <w:szCs w:val="20"/>
        </w:rPr>
        <w:t>Rephrase topic sentence - not well connected to Kim’s study</w:t>
      </w:r>
    </w:p>
  </w:comment>
  <w:comment w:id="482" w:author="Trinity Lakin" w:date="2024-10-01T18:49:00Z" w:initials="TL">
    <w:p w14:paraId="7FEF1A2A" w14:textId="77777777" w:rsidR="00FD4594" w:rsidRDefault="00FD4594" w:rsidP="00FD4594">
      <w:r>
        <w:rPr>
          <w:rStyle w:val="CommentReference"/>
        </w:rPr>
        <w:annotationRef/>
      </w:r>
      <w:r>
        <w:rPr>
          <w:sz w:val="20"/>
          <w:szCs w:val="20"/>
        </w:rPr>
        <w:t>Clarify what data they used… IPEDS?</w:t>
      </w:r>
    </w:p>
  </w:comment>
  <w:comment w:id="483" w:author="Trinity Lakin" w:date="2024-10-01T18:50:00Z" w:initials="TL">
    <w:p w14:paraId="6B53FB7A" w14:textId="77777777" w:rsidR="00FD4594" w:rsidRDefault="00FD4594" w:rsidP="00FD4594">
      <w:r>
        <w:rPr>
          <w:rStyle w:val="CommentReference"/>
        </w:rPr>
        <w:annotationRef/>
      </w:r>
      <w:r>
        <w:rPr>
          <w:sz w:val="20"/>
          <w:szCs w:val="20"/>
        </w:rPr>
        <w:t>Rephrase to be clearer</w:t>
      </w:r>
    </w:p>
  </w:comment>
  <w:comment w:id="484" w:author="Trinity Lakin" w:date="2024-10-01T19:03:00Z" w:initials="TL">
    <w:p w14:paraId="0DEF93AD" w14:textId="77777777" w:rsidR="00424311" w:rsidRDefault="00424311" w:rsidP="00424311">
      <w:r>
        <w:rPr>
          <w:rStyle w:val="CommentReference"/>
        </w:rPr>
        <w:annotationRef/>
      </w:r>
      <w:r>
        <w:rPr>
          <w:sz w:val="20"/>
          <w:szCs w:val="20"/>
        </w:rPr>
        <w:t>Include politicization of DEI generally and in higher education, leading to defunding efforts, censorship efforts, etc.</w:t>
      </w:r>
    </w:p>
  </w:comment>
  <w:comment w:id="485" w:author="Trinity Lakin" w:date="2024-10-01T19:04:00Z" w:initials="TL">
    <w:p w14:paraId="407B465F" w14:textId="77777777" w:rsidR="00424311" w:rsidRDefault="00424311" w:rsidP="00424311">
      <w:r>
        <w:rPr>
          <w:rStyle w:val="CommentReference"/>
        </w:rPr>
        <w:annotationRef/>
      </w:r>
      <w:r>
        <w:rPr>
          <w:sz w:val="20"/>
          <w:szCs w:val="20"/>
        </w:rPr>
        <w:t>Use Florida as an example - prohibiting public institutions from funding diversity centers, affinity groups, etc.</w:t>
      </w:r>
    </w:p>
  </w:comment>
  <w:comment w:id="494" w:author="Trinity Lakin" w:date="2024-10-01T19:06:00Z" w:initials="TL">
    <w:p w14:paraId="391A5E1B" w14:textId="77777777" w:rsidR="00424311" w:rsidRDefault="00424311" w:rsidP="00424311">
      <w:r>
        <w:rPr>
          <w:rStyle w:val="CommentReference"/>
        </w:rPr>
        <w:annotationRef/>
      </w:r>
      <w:r>
        <w:rPr>
          <w:sz w:val="20"/>
          <w:szCs w:val="20"/>
        </w:rPr>
        <w:t>Rephrase to focus on women of color, compared to white women, white men, and nonwhite men</w:t>
      </w:r>
    </w:p>
  </w:comment>
  <w:comment w:id="501" w:author="Trinity Lakin" w:date="2024-10-01T19:23:00Z" w:initials="TL">
    <w:p w14:paraId="394ED6AB" w14:textId="77777777" w:rsidR="00052948" w:rsidRDefault="00052948" w:rsidP="00052948">
      <w:r>
        <w:rPr>
          <w:rStyle w:val="CommentReference"/>
        </w:rPr>
        <w:annotationRef/>
      </w:r>
      <w:r>
        <w:rPr>
          <w:sz w:val="20"/>
          <w:szCs w:val="20"/>
        </w:rPr>
        <w:t>Rephrase - I am not able to identify unique barriers within the scope of this dissertation</w:t>
      </w:r>
    </w:p>
  </w:comment>
  <w:comment w:id="509" w:author="Trinity Lakin" w:date="2024-10-01T19:10:00Z" w:initials="TL">
    <w:p w14:paraId="18582644" w14:textId="401F774A" w:rsidR="001949F9" w:rsidRDefault="001949F9" w:rsidP="001949F9">
      <w:r>
        <w:rPr>
          <w:rStyle w:val="CommentReference"/>
        </w:rPr>
        <w:annotationRef/>
      </w:r>
      <w:r>
        <w:rPr>
          <w:sz w:val="20"/>
          <w:szCs w:val="20"/>
        </w:rPr>
        <w:t>Emphasize that this study will include national coverage rather than being a case study of just 1-2 institutions</w:t>
      </w:r>
    </w:p>
  </w:comment>
  <w:comment w:id="516" w:author="Trinity Lakin" w:date="2024-10-01T19:10:00Z" w:initials="TL">
    <w:p w14:paraId="61EF5DD9" w14:textId="77777777" w:rsidR="001949F9" w:rsidRDefault="001949F9" w:rsidP="001949F9">
      <w:r>
        <w:rPr>
          <w:rStyle w:val="CommentReference"/>
        </w:rPr>
        <w:annotationRef/>
      </w:r>
      <w:r>
        <w:rPr>
          <w:sz w:val="20"/>
          <w:szCs w:val="20"/>
        </w:rPr>
        <w:t>Restate in plain language</w:t>
      </w:r>
    </w:p>
  </w:comment>
  <w:comment w:id="521" w:author="Trinity Lakin" w:date="2024-10-01T19:11:00Z" w:initials="TL">
    <w:p w14:paraId="1EF20A42" w14:textId="77777777" w:rsidR="001949F9" w:rsidRDefault="001949F9" w:rsidP="001949F9">
      <w:r>
        <w:rPr>
          <w:rStyle w:val="CommentReference"/>
        </w:rPr>
        <w:annotationRef/>
      </w:r>
      <w:r>
        <w:rPr>
          <w:sz w:val="20"/>
          <w:szCs w:val="20"/>
        </w:rPr>
        <w:t>Clarify whether I will be focusing on these groups in my study</w:t>
      </w:r>
    </w:p>
  </w:comment>
  <w:comment w:id="522" w:author="Trinity Lakin" w:date="2024-10-01T19:15:00Z" w:initials="TL">
    <w:p w14:paraId="30DE74B0" w14:textId="77777777" w:rsidR="001949F9" w:rsidRDefault="001949F9" w:rsidP="001949F9">
      <w:r>
        <w:rPr>
          <w:rStyle w:val="CommentReference"/>
        </w:rPr>
        <w:annotationRef/>
      </w:r>
      <w:r>
        <w:rPr>
          <w:sz w:val="20"/>
          <w:szCs w:val="20"/>
        </w:rPr>
        <w:t>Will each group be considered separately or as part of a diversity index? Is that compatible with the concept of intersectionality?</w:t>
      </w:r>
    </w:p>
  </w:comment>
  <w:comment w:id="523" w:author="Trinity Lakin" w:date="2024-10-01T19:16:00Z" w:initials="TL">
    <w:p w14:paraId="291F1DCD" w14:textId="77777777" w:rsidR="001949F9" w:rsidRDefault="001949F9" w:rsidP="001949F9">
      <w:r>
        <w:rPr>
          <w:rStyle w:val="CommentReference"/>
        </w:rPr>
        <w:annotationRef/>
      </w:r>
      <w:r>
        <w:rPr>
          <w:sz w:val="20"/>
          <w:szCs w:val="20"/>
        </w:rPr>
        <w:t>Maybe talk through this with Reynolds… this is an interesting and important conundrum</w:t>
      </w:r>
    </w:p>
  </w:comment>
  <w:comment w:id="552" w:author="Trinity Lakin" w:date="2024-10-01T19:19:00Z" w:initials="TL">
    <w:p w14:paraId="0BA3CAB5" w14:textId="77777777" w:rsidR="00052948" w:rsidRDefault="00052948" w:rsidP="00052948">
      <w:r>
        <w:rPr>
          <w:rStyle w:val="CommentReference"/>
        </w:rPr>
        <w:annotationRef/>
      </w:r>
      <w:r>
        <w:rPr>
          <w:sz w:val="20"/>
          <w:szCs w:val="20"/>
        </w:rPr>
        <w:t>Not consistent with the MAGA movement and other politicization of DEI in higher ed</w:t>
      </w:r>
    </w:p>
  </w:comment>
  <w:comment w:id="557" w:author="Trinity Lakin" w:date="2024-10-01T19:20:00Z" w:initials="TL">
    <w:p w14:paraId="172D201C" w14:textId="77777777" w:rsidR="00052948" w:rsidRDefault="00052948" w:rsidP="00052948">
      <w:r>
        <w:rPr>
          <w:rStyle w:val="CommentReference"/>
        </w:rPr>
        <w:annotationRef/>
      </w:r>
      <w:r>
        <w:rPr>
          <w:sz w:val="20"/>
          <w:szCs w:val="20"/>
        </w:rPr>
        <w:t>Separate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A253DB" w15:done="1"/>
  <w15:commentEx w15:paraId="0377C956" w15:done="1"/>
  <w15:commentEx w15:paraId="6D129F5C" w15:done="0"/>
  <w15:commentEx w15:paraId="51213809" w15:done="0"/>
  <w15:commentEx w15:paraId="7F28DC28" w15:done="1"/>
  <w15:commentEx w15:paraId="7F1A7326" w15:done="0"/>
  <w15:commentEx w15:paraId="09972980" w15:done="1"/>
  <w15:commentEx w15:paraId="69B4C087" w15:paraIdParent="09972980" w15:done="1"/>
  <w15:commentEx w15:paraId="21A86C56" w15:done="1"/>
  <w15:commentEx w15:paraId="6404FBCC" w15:done="1"/>
  <w15:commentEx w15:paraId="1C3A1DC4" w15:done="0"/>
  <w15:commentEx w15:paraId="17FD339C" w15:paraIdParent="1C3A1DC4" w15:done="0"/>
  <w15:commentEx w15:paraId="148C19EB" w15:done="1"/>
  <w15:commentEx w15:paraId="6BBB35A1" w15:done="1"/>
  <w15:commentEx w15:paraId="5F4BC024" w15:done="0"/>
  <w15:commentEx w15:paraId="3532D2DB" w15:done="1"/>
  <w15:commentEx w15:paraId="129BE46C" w15:done="1"/>
  <w15:commentEx w15:paraId="23354059" w15:done="0"/>
  <w15:commentEx w15:paraId="679723AA" w15:done="0"/>
  <w15:commentEx w15:paraId="78E6FF07" w15:done="1"/>
  <w15:commentEx w15:paraId="7E5CC864" w15:done="0"/>
  <w15:commentEx w15:paraId="7FEF1A2A" w15:done="0"/>
  <w15:commentEx w15:paraId="6B53FB7A" w15:done="0"/>
  <w15:commentEx w15:paraId="0DEF93AD" w15:done="1"/>
  <w15:commentEx w15:paraId="407B465F" w15:paraIdParent="0DEF93AD" w15:done="1"/>
  <w15:commentEx w15:paraId="391A5E1B" w15:done="0"/>
  <w15:commentEx w15:paraId="394ED6AB" w15:done="1"/>
  <w15:commentEx w15:paraId="18582644" w15:done="1"/>
  <w15:commentEx w15:paraId="61EF5DD9" w15:done="0"/>
  <w15:commentEx w15:paraId="1EF20A42" w15:done="1"/>
  <w15:commentEx w15:paraId="30DE74B0" w15:paraIdParent="1EF20A42" w15:done="1"/>
  <w15:commentEx w15:paraId="291F1DCD" w15:paraIdParent="1EF20A42" w15:done="1"/>
  <w15:commentEx w15:paraId="0BA3CAB5" w15:done="0"/>
  <w15:commentEx w15:paraId="172D201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3723F48" w16cex:dateUtc="2024-10-01T19:58:00Z"/>
  <w16cex:commentExtensible w16cex:durableId="13F17D99" w16cex:dateUtc="2024-10-01T19:59:00Z"/>
  <w16cex:commentExtensible w16cex:durableId="39A8390F" w16cex:dateUtc="2024-10-01T19:58:00Z"/>
  <w16cex:commentExtensible w16cex:durableId="2BF0F4D3" w16cex:dateUtc="2024-10-01T19:59:00Z"/>
  <w16cex:commentExtensible w16cex:durableId="29B1E8DB" w16cex:dateUtc="2024-10-01T20:00:00Z"/>
  <w16cex:commentExtensible w16cex:durableId="45A714D7" w16cex:dateUtc="2024-10-01T20:00:00Z"/>
  <w16cex:commentExtensible w16cex:durableId="0C7EE9AE" w16cex:dateUtc="2024-10-01T20:02:00Z"/>
  <w16cex:commentExtensible w16cex:durableId="3A35E88B" w16cex:dateUtc="2024-10-01T20:03:00Z"/>
  <w16cex:commentExtensible w16cex:durableId="2BD83E4D" w16cex:dateUtc="2024-10-01T20:07:00Z"/>
  <w16cex:commentExtensible w16cex:durableId="13C6A2D4" w16cex:dateUtc="2024-10-01T20:09:00Z"/>
  <w16cex:commentExtensible w16cex:durableId="47BEDD0B" w16cex:dateUtc="2024-10-01T20:10:00Z"/>
  <w16cex:commentExtensible w16cex:durableId="4765CBF2" w16cex:dateUtc="2024-11-01T19:30:00Z"/>
  <w16cex:commentExtensible w16cex:durableId="2B42042B" w16cex:dateUtc="2024-10-01T22:07:00Z"/>
  <w16cex:commentExtensible w16cex:durableId="73FAC432" w16cex:dateUtc="2024-10-01T22:12:00Z"/>
  <w16cex:commentExtensible w16cex:durableId="2F243370" w16cex:dateUtc="2024-10-01T22:20:00Z"/>
  <w16cex:commentExtensible w16cex:durableId="1AA8DC98" w16cex:dateUtc="2024-10-01T22:34:00Z"/>
  <w16cex:commentExtensible w16cex:durableId="0A5AFB89" w16cex:dateUtc="2024-10-01T22:35:00Z"/>
  <w16cex:commentExtensible w16cex:durableId="0882F214" w16cex:dateUtc="2024-10-01T22:37:00Z"/>
  <w16cex:commentExtensible w16cex:durableId="1C780571" w16cex:dateUtc="2024-10-01T22:38:00Z"/>
  <w16cex:commentExtensible w16cex:durableId="42E76951" w16cex:dateUtc="2024-10-01T22:39:00Z"/>
  <w16cex:commentExtensible w16cex:durableId="743FB815" w16cex:dateUtc="2024-10-01T22:48:00Z"/>
  <w16cex:commentExtensible w16cex:durableId="26AA6B36" w16cex:dateUtc="2024-10-01T22:49:00Z"/>
  <w16cex:commentExtensible w16cex:durableId="4F8ED922" w16cex:dateUtc="2024-10-01T22:50:00Z"/>
  <w16cex:commentExtensible w16cex:durableId="3F1F9F50" w16cex:dateUtc="2024-10-01T23:03:00Z"/>
  <w16cex:commentExtensible w16cex:durableId="18A8D035" w16cex:dateUtc="2024-10-01T23:04:00Z"/>
  <w16cex:commentExtensible w16cex:durableId="3077543A" w16cex:dateUtc="2024-10-01T23:06:00Z"/>
  <w16cex:commentExtensible w16cex:durableId="56B73745" w16cex:dateUtc="2024-10-01T23:23:00Z"/>
  <w16cex:commentExtensible w16cex:durableId="50553090" w16cex:dateUtc="2024-10-01T23:10:00Z"/>
  <w16cex:commentExtensible w16cex:durableId="2AB00E4B" w16cex:dateUtc="2024-10-01T23:10:00Z"/>
  <w16cex:commentExtensible w16cex:durableId="7C2715C2" w16cex:dateUtc="2024-10-01T23:11:00Z"/>
  <w16cex:commentExtensible w16cex:durableId="44BC83D9" w16cex:dateUtc="2024-10-01T23:15:00Z"/>
  <w16cex:commentExtensible w16cex:durableId="05B9A9E0" w16cex:dateUtc="2024-10-01T23:16:00Z"/>
  <w16cex:commentExtensible w16cex:durableId="776C80F6" w16cex:dateUtc="2024-10-01T23:19:00Z"/>
  <w16cex:commentExtensible w16cex:durableId="617810F3" w16cex:dateUtc="2024-10-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A253DB" w16cid:durableId="63723F48"/>
  <w16cid:commentId w16cid:paraId="0377C956" w16cid:durableId="13F17D99"/>
  <w16cid:commentId w16cid:paraId="6D129F5C" w16cid:durableId="39A8390F"/>
  <w16cid:commentId w16cid:paraId="51213809" w16cid:durableId="2BF0F4D3"/>
  <w16cid:commentId w16cid:paraId="7F28DC28" w16cid:durableId="29B1E8DB"/>
  <w16cid:commentId w16cid:paraId="7F1A7326" w16cid:durableId="45A714D7"/>
  <w16cid:commentId w16cid:paraId="09972980" w16cid:durableId="0C7EE9AE"/>
  <w16cid:commentId w16cid:paraId="69B4C087" w16cid:durableId="3A35E88B"/>
  <w16cid:commentId w16cid:paraId="21A86C56" w16cid:durableId="2BD83E4D"/>
  <w16cid:commentId w16cid:paraId="6404FBCC" w16cid:durableId="13C6A2D4"/>
  <w16cid:commentId w16cid:paraId="1C3A1DC4" w16cid:durableId="47BEDD0B"/>
  <w16cid:commentId w16cid:paraId="17FD339C" w16cid:durableId="4765CBF2"/>
  <w16cid:commentId w16cid:paraId="148C19EB" w16cid:durableId="2B42042B"/>
  <w16cid:commentId w16cid:paraId="6BBB35A1" w16cid:durableId="73FAC432"/>
  <w16cid:commentId w16cid:paraId="5F4BC024" w16cid:durableId="2F243370"/>
  <w16cid:commentId w16cid:paraId="3532D2DB" w16cid:durableId="1AA8DC98"/>
  <w16cid:commentId w16cid:paraId="129BE46C" w16cid:durableId="0A5AFB89"/>
  <w16cid:commentId w16cid:paraId="23354059" w16cid:durableId="0882F214"/>
  <w16cid:commentId w16cid:paraId="679723AA" w16cid:durableId="1C780571"/>
  <w16cid:commentId w16cid:paraId="78E6FF07" w16cid:durableId="42E76951"/>
  <w16cid:commentId w16cid:paraId="7E5CC864" w16cid:durableId="743FB815"/>
  <w16cid:commentId w16cid:paraId="7FEF1A2A" w16cid:durableId="26AA6B36"/>
  <w16cid:commentId w16cid:paraId="6B53FB7A" w16cid:durableId="4F8ED922"/>
  <w16cid:commentId w16cid:paraId="0DEF93AD" w16cid:durableId="3F1F9F50"/>
  <w16cid:commentId w16cid:paraId="407B465F" w16cid:durableId="18A8D035"/>
  <w16cid:commentId w16cid:paraId="391A5E1B" w16cid:durableId="3077543A"/>
  <w16cid:commentId w16cid:paraId="394ED6AB" w16cid:durableId="56B73745"/>
  <w16cid:commentId w16cid:paraId="18582644" w16cid:durableId="50553090"/>
  <w16cid:commentId w16cid:paraId="61EF5DD9" w16cid:durableId="2AB00E4B"/>
  <w16cid:commentId w16cid:paraId="1EF20A42" w16cid:durableId="7C2715C2"/>
  <w16cid:commentId w16cid:paraId="30DE74B0" w16cid:durableId="44BC83D9"/>
  <w16cid:commentId w16cid:paraId="291F1DCD" w16cid:durableId="05B9A9E0"/>
  <w16cid:commentId w16cid:paraId="0BA3CAB5" w16cid:durableId="776C80F6"/>
  <w16cid:commentId w16cid:paraId="172D201C" w16cid:durableId="61781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A2E32" w14:textId="77777777" w:rsidR="0034113B" w:rsidRDefault="0034113B" w:rsidP="00523047">
      <w:r>
        <w:separator/>
      </w:r>
    </w:p>
  </w:endnote>
  <w:endnote w:type="continuationSeparator" w:id="0">
    <w:p w14:paraId="6B88D61C" w14:textId="77777777" w:rsidR="0034113B" w:rsidRDefault="0034113B" w:rsidP="0052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5109265"/>
      <w:docPartObj>
        <w:docPartGallery w:val="Page Numbers (Bottom of Page)"/>
        <w:docPartUnique/>
      </w:docPartObj>
    </w:sdtPr>
    <w:sdtContent>
      <w:p w14:paraId="4134D9FF" w14:textId="2C388818" w:rsidR="00523047" w:rsidRDefault="00523047" w:rsidP="00456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CDD197" w14:textId="77777777" w:rsidR="00523047" w:rsidRDefault="00523047" w:rsidP="005230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2630255"/>
      <w:docPartObj>
        <w:docPartGallery w:val="Page Numbers (Bottom of Page)"/>
        <w:docPartUnique/>
      </w:docPartObj>
    </w:sdtPr>
    <w:sdtContent>
      <w:p w14:paraId="2E673167" w14:textId="104C0632" w:rsidR="00523047" w:rsidRDefault="00523047" w:rsidP="00456CD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57A5F9" w14:textId="77777777" w:rsidR="00523047" w:rsidRDefault="00523047" w:rsidP="0052304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BF5BFC" w14:textId="77777777" w:rsidR="0034113B" w:rsidRDefault="0034113B" w:rsidP="00523047">
      <w:r>
        <w:separator/>
      </w:r>
    </w:p>
  </w:footnote>
  <w:footnote w:type="continuationSeparator" w:id="0">
    <w:p w14:paraId="6D9CB8CA" w14:textId="77777777" w:rsidR="0034113B" w:rsidRDefault="0034113B" w:rsidP="00523047">
      <w:r>
        <w:continuationSeparator/>
      </w:r>
    </w:p>
  </w:footnote>
  <w:footnote w:id="1">
    <w:p w14:paraId="15F8E7A7" w14:textId="39D11F57" w:rsidR="00263271" w:rsidRDefault="00263271">
      <w:pPr>
        <w:pStyle w:val="FootnoteText"/>
      </w:pPr>
      <w:ins w:id="525" w:author="Trinity Lakin" w:date="2024-11-22T17:45:00Z" w16du:dateUtc="2024-11-22T22:45:00Z">
        <w:r w:rsidRPr="00E97626">
          <w:rPr>
            <w:rStyle w:val="FootnoteReference"/>
          </w:rPr>
          <w:footnoteRef/>
        </w:r>
        <w:r>
          <w:t xml:space="preserve"> It is still undetermined the extent to which </w:t>
        </w:r>
      </w:ins>
      <w:ins w:id="526" w:author="Trinity Lakin" w:date="2024-11-22T17:46:00Z" w16du:dateUtc="2024-11-22T22:46:00Z">
        <w:r>
          <w:t xml:space="preserve">racial/ethnic groups will be disaggregated in my analyses. The most likely course will be to disaggregate as much as possible for the univariate and bivariate analyses </w:t>
        </w:r>
      </w:ins>
      <w:ins w:id="527" w:author="Trinity Lakin" w:date="2024-11-22T17:50:00Z" w16du:dateUtc="2024-11-22T22:50:00Z">
        <w:r>
          <w:t xml:space="preserve">and </w:t>
        </w:r>
      </w:ins>
      <w:ins w:id="528" w:author="Trinity Lakin" w:date="2024-11-22T17:51:00Z" w16du:dateUtc="2024-11-22T22:51:00Z">
        <w:r w:rsidR="009319D5">
          <w:t>use</w:t>
        </w:r>
      </w:ins>
      <w:ins w:id="529" w:author="Trinity Lakin" w:date="2024-11-22T17:50:00Z" w16du:dateUtc="2024-11-22T22:50:00Z">
        <w:r>
          <w:t xml:space="preserve"> a diversity index for the multivariate analyses.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F3E4F"/>
    <w:multiLevelType w:val="hybridMultilevel"/>
    <w:tmpl w:val="4B70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507A4"/>
    <w:multiLevelType w:val="hybridMultilevel"/>
    <w:tmpl w:val="F2100D42"/>
    <w:lvl w:ilvl="0" w:tplc="6E4CF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8084014">
    <w:abstractNumId w:val="0"/>
  </w:num>
  <w:num w:numId="2" w16cid:durableId="89825001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rinity Lakin">
    <w15:presenceInfo w15:providerId="AD" w15:userId="S::trinity.lakin@knowli.com::20734f2a-8924-4adc-97f1-4e638c5e01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6C"/>
    <w:rsid w:val="00014BE6"/>
    <w:rsid w:val="00014DD9"/>
    <w:rsid w:val="00022CA8"/>
    <w:rsid w:val="00032C21"/>
    <w:rsid w:val="0004212C"/>
    <w:rsid w:val="00044259"/>
    <w:rsid w:val="00052948"/>
    <w:rsid w:val="00073653"/>
    <w:rsid w:val="00073BF9"/>
    <w:rsid w:val="00073C1E"/>
    <w:rsid w:val="00076FE7"/>
    <w:rsid w:val="00077F59"/>
    <w:rsid w:val="0009275A"/>
    <w:rsid w:val="000952B5"/>
    <w:rsid w:val="000968CE"/>
    <w:rsid w:val="000973CE"/>
    <w:rsid w:val="00097AB0"/>
    <w:rsid w:val="000A1933"/>
    <w:rsid w:val="000B1948"/>
    <w:rsid w:val="000B1D0E"/>
    <w:rsid w:val="000C2C02"/>
    <w:rsid w:val="000D1887"/>
    <w:rsid w:val="001273A1"/>
    <w:rsid w:val="001606A0"/>
    <w:rsid w:val="00163A98"/>
    <w:rsid w:val="00166493"/>
    <w:rsid w:val="00166E6B"/>
    <w:rsid w:val="00171774"/>
    <w:rsid w:val="001838AB"/>
    <w:rsid w:val="00187062"/>
    <w:rsid w:val="001949F9"/>
    <w:rsid w:val="00194A56"/>
    <w:rsid w:val="001A0DCD"/>
    <w:rsid w:val="001B5AFC"/>
    <w:rsid w:val="001C5F00"/>
    <w:rsid w:val="001E01EC"/>
    <w:rsid w:val="001E72A8"/>
    <w:rsid w:val="001E75FE"/>
    <w:rsid w:val="00201AEF"/>
    <w:rsid w:val="00213020"/>
    <w:rsid w:val="002340F9"/>
    <w:rsid w:val="002509A6"/>
    <w:rsid w:val="00252388"/>
    <w:rsid w:val="00257816"/>
    <w:rsid w:val="00263271"/>
    <w:rsid w:val="00280013"/>
    <w:rsid w:val="0029299B"/>
    <w:rsid w:val="002A36FE"/>
    <w:rsid w:val="002B365D"/>
    <w:rsid w:val="002D4584"/>
    <w:rsid w:val="002F1E12"/>
    <w:rsid w:val="00304ACF"/>
    <w:rsid w:val="00322855"/>
    <w:rsid w:val="003271DE"/>
    <w:rsid w:val="00332B0B"/>
    <w:rsid w:val="0034113B"/>
    <w:rsid w:val="003641CC"/>
    <w:rsid w:val="0036463C"/>
    <w:rsid w:val="003702DF"/>
    <w:rsid w:val="00373506"/>
    <w:rsid w:val="003754EF"/>
    <w:rsid w:val="00376294"/>
    <w:rsid w:val="003A08E0"/>
    <w:rsid w:val="003B2DED"/>
    <w:rsid w:val="003B506E"/>
    <w:rsid w:val="003B52F5"/>
    <w:rsid w:val="003C7C3E"/>
    <w:rsid w:val="003D3548"/>
    <w:rsid w:val="00414928"/>
    <w:rsid w:val="004156CA"/>
    <w:rsid w:val="00424311"/>
    <w:rsid w:val="0042652D"/>
    <w:rsid w:val="0042775E"/>
    <w:rsid w:val="00437380"/>
    <w:rsid w:val="00452C78"/>
    <w:rsid w:val="00456E1F"/>
    <w:rsid w:val="004625C6"/>
    <w:rsid w:val="00486493"/>
    <w:rsid w:val="00492193"/>
    <w:rsid w:val="00494C63"/>
    <w:rsid w:val="004C62D9"/>
    <w:rsid w:val="004D4C7D"/>
    <w:rsid w:val="004D5E32"/>
    <w:rsid w:val="004E7F18"/>
    <w:rsid w:val="0050734C"/>
    <w:rsid w:val="00523047"/>
    <w:rsid w:val="005522FC"/>
    <w:rsid w:val="00561F7E"/>
    <w:rsid w:val="00575A90"/>
    <w:rsid w:val="005807E5"/>
    <w:rsid w:val="005820D9"/>
    <w:rsid w:val="005955B8"/>
    <w:rsid w:val="005D2033"/>
    <w:rsid w:val="005D431F"/>
    <w:rsid w:val="005D6ECE"/>
    <w:rsid w:val="005F2373"/>
    <w:rsid w:val="005F51DC"/>
    <w:rsid w:val="006020F2"/>
    <w:rsid w:val="0061506E"/>
    <w:rsid w:val="006206BD"/>
    <w:rsid w:val="00621C2A"/>
    <w:rsid w:val="00623F4D"/>
    <w:rsid w:val="00641CDE"/>
    <w:rsid w:val="00645258"/>
    <w:rsid w:val="00651909"/>
    <w:rsid w:val="00652D31"/>
    <w:rsid w:val="0065345C"/>
    <w:rsid w:val="00655FB4"/>
    <w:rsid w:val="00657353"/>
    <w:rsid w:val="0066528D"/>
    <w:rsid w:val="00665579"/>
    <w:rsid w:val="00673C53"/>
    <w:rsid w:val="00682D13"/>
    <w:rsid w:val="00685273"/>
    <w:rsid w:val="0069222C"/>
    <w:rsid w:val="006C218E"/>
    <w:rsid w:val="006F3FFA"/>
    <w:rsid w:val="00701174"/>
    <w:rsid w:val="007030EE"/>
    <w:rsid w:val="00706469"/>
    <w:rsid w:val="00710365"/>
    <w:rsid w:val="00723D77"/>
    <w:rsid w:val="00724933"/>
    <w:rsid w:val="00732AF0"/>
    <w:rsid w:val="00732EE9"/>
    <w:rsid w:val="007556E0"/>
    <w:rsid w:val="00755DD4"/>
    <w:rsid w:val="007570EF"/>
    <w:rsid w:val="007648D4"/>
    <w:rsid w:val="0076635B"/>
    <w:rsid w:val="0076755A"/>
    <w:rsid w:val="00770249"/>
    <w:rsid w:val="0077132A"/>
    <w:rsid w:val="00774081"/>
    <w:rsid w:val="00782515"/>
    <w:rsid w:val="007A1917"/>
    <w:rsid w:val="007A5AF9"/>
    <w:rsid w:val="007B78A7"/>
    <w:rsid w:val="007C1C74"/>
    <w:rsid w:val="007D66A0"/>
    <w:rsid w:val="007F5700"/>
    <w:rsid w:val="00803BA2"/>
    <w:rsid w:val="008043BE"/>
    <w:rsid w:val="00813095"/>
    <w:rsid w:val="00855D91"/>
    <w:rsid w:val="00856A93"/>
    <w:rsid w:val="00863467"/>
    <w:rsid w:val="00866B9A"/>
    <w:rsid w:val="00896149"/>
    <w:rsid w:val="008A4CC2"/>
    <w:rsid w:val="008B066C"/>
    <w:rsid w:val="008C5BE7"/>
    <w:rsid w:val="008D2FD2"/>
    <w:rsid w:val="008D6DAE"/>
    <w:rsid w:val="008E1EA1"/>
    <w:rsid w:val="008E674A"/>
    <w:rsid w:val="009319D5"/>
    <w:rsid w:val="00937DC6"/>
    <w:rsid w:val="00940C21"/>
    <w:rsid w:val="009535F8"/>
    <w:rsid w:val="0095576C"/>
    <w:rsid w:val="00955B1C"/>
    <w:rsid w:val="00963B03"/>
    <w:rsid w:val="009922FC"/>
    <w:rsid w:val="0099595B"/>
    <w:rsid w:val="00997950"/>
    <w:rsid w:val="009B3A9E"/>
    <w:rsid w:val="009B6DBF"/>
    <w:rsid w:val="009C29AA"/>
    <w:rsid w:val="009C2BCD"/>
    <w:rsid w:val="009C5FAC"/>
    <w:rsid w:val="009E2549"/>
    <w:rsid w:val="009E43FD"/>
    <w:rsid w:val="00A02865"/>
    <w:rsid w:val="00A04A9D"/>
    <w:rsid w:val="00A07EEE"/>
    <w:rsid w:val="00A11EF9"/>
    <w:rsid w:val="00A15575"/>
    <w:rsid w:val="00A22AFA"/>
    <w:rsid w:val="00A24998"/>
    <w:rsid w:val="00A266C0"/>
    <w:rsid w:val="00A308ED"/>
    <w:rsid w:val="00A33631"/>
    <w:rsid w:val="00A33A5A"/>
    <w:rsid w:val="00A3792E"/>
    <w:rsid w:val="00A4080A"/>
    <w:rsid w:val="00A5253E"/>
    <w:rsid w:val="00A56B08"/>
    <w:rsid w:val="00A609AD"/>
    <w:rsid w:val="00A9547A"/>
    <w:rsid w:val="00AA6E84"/>
    <w:rsid w:val="00AC69C0"/>
    <w:rsid w:val="00AC7512"/>
    <w:rsid w:val="00AD4CF7"/>
    <w:rsid w:val="00AE25CD"/>
    <w:rsid w:val="00AF69AA"/>
    <w:rsid w:val="00B04A6C"/>
    <w:rsid w:val="00B45A07"/>
    <w:rsid w:val="00B64EF0"/>
    <w:rsid w:val="00B70F53"/>
    <w:rsid w:val="00B80E29"/>
    <w:rsid w:val="00B82639"/>
    <w:rsid w:val="00B9276F"/>
    <w:rsid w:val="00BA1501"/>
    <w:rsid w:val="00BA3300"/>
    <w:rsid w:val="00BB200F"/>
    <w:rsid w:val="00BB4934"/>
    <w:rsid w:val="00BB6FE4"/>
    <w:rsid w:val="00BC07DE"/>
    <w:rsid w:val="00BD0044"/>
    <w:rsid w:val="00BD4772"/>
    <w:rsid w:val="00BF2BA0"/>
    <w:rsid w:val="00C03A8B"/>
    <w:rsid w:val="00C206D9"/>
    <w:rsid w:val="00C21499"/>
    <w:rsid w:val="00C22683"/>
    <w:rsid w:val="00C52DDF"/>
    <w:rsid w:val="00C553C7"/>
    <w:rsid w:val="00C57869"/>
    <w:rsid w:val="00C60668"/>
    <w:rsid w:val="00C73D7D"/>
    <w:rsid w:val="00C7678E"/>
    <w:rsid w:val="00C86D14"/>
    <w:rsid w:val="00C91A6D"/>
    <w:rsid w:val="00C9295B"/>
    <w:rsid w:val="00CC5952"/>
    <w:rsid w:val="00CD08E3"/>
    <w:rsid w:val="00CD22B8"/>
    <w:rsid w:val="00CD5140"/>
    <w:rsid w:val="00CD6F89"/>
    <w:rsid w:val="00CD73C5"/>
    <w:rsid w:val="00CF629C"/>
    <w:rsid w:val="00D17E9A"/>
    <w:rsid w:val="00D243BA"/>
    <w:rsid w:val="00D26851"/>
    <w:rsid w:val="00D27839"/>
    <w:rsid w:val="00D32439"/>
    <w:rsid w:val="00D32E9A"/>
    <w:rsid w:val="00D3449F"/>
    <w:rsid w:val="00D36492"/>
    <w:rsid w:val="00D47952"/>
    <w:rsid w:val="00D5053D"/>
    <w:rsid w:val="00D545A7"/>
    <w:rsid w:val="00D55064"/>
    <w:rsid w:val="00D5692B"/>
    <w:rsid w:val="00D56FED"/>
    <w:rsid w:val="00D62657"/>
    <w:rsid w:val="00D63C14"/>
    <w:rsid w:val="00D849C3"/>
    <w:rsid w:val="00D90E3E"/>
    <w:rsid w:val="00D95D70"/>
    <w:rsid w:val="00D9668D"/>
    <w:rsid w:val="00DA353D"/>
    <w:rsid w:val="00DA6834"/>
    <w:rsid w:val="00DB18CD"/>
    <w:rsid w:val="00DC55FE"/>
    <w:rsid w:val="00DD1853"/>
    <w:rsid w:val="00DE5606"/>
    <w:rsid w:val="00DE5823"/>
    <w:rsid w:val="00DE5907"/>
    <w:rsid w:val="00DE5A81"/>
    <w:rsid w:val="00E01D9D"/>
    <w:rsid w:val="00E044E4"/>
    <w:rsid w:val="00E055D5"/>
    <w:rsid w:val="00E055F2"/>
    <w:rsid w:val="00E22328"/>
    <w:rsid w:val="00E26B9A"/>
    <w:rsid w:val="00E411CB"/>
    <w:rsid w:val="00E45917"/>
    <w:rsid w:val="00E5153B"/>
    <w:rsid w:val="00E518C0"/>
    <w:rsid w:val="00E52AD6"/>
    <w:rsid w:val="00E56CB7"/>
    <w:rsid w:val="00E65DA0"/>
    <w:rsid w:val="00E75ECC"/>
    <w:rsid w:val="00E774A7"/>
    <w:rsid w:val="00E776E9"/>
    <w:rsid w:val="00E85E28"/>
    <w:rsid w:val="00E87366"/>
    <w:rsid w:val="00E94199"/>
    <w:rsid w:val="00E958E4"/>
    <w:rsid w:val="00E97626"/>
    <w:rsid w:val="00EB4ACB"/>
    <w:rsid w:val="00EC09AE"/>
    <w:rsid w:val="00EC0D3A"/>
    <w:rsid w:val="00EC3C65"/>
    <w:rsid w:val="00EC752C"/>
    <w:rsid w:val="00ED20DA"/>
    <w:rsid w:val="00EE18D8"/>
    <w:rsid w:val="00EE6CD1"/>
    <w:rsid w:val="00EF0004"/>
    <w:rsid w:val="00EF7671"/>
    <w:rsid w:val="00F06C17"/>
    <w:rsid w:val="00F1258C"/>
    <w:rsid w:val="00F12CB5"/>
    <w:rsid w:val="00F150DE"/>
    <w:rsid w:val="00F31CDD"/>
    <w:rsid w:val="00F3769B"/>
    <w:rsid w:val="00F41BD8"/>
    <w:rsid w:val="00F42708"/>
    <w:rsid w:val="00F469A7"/>
    <w:rsid w:val="00F472A5"/>
    <w:rsid w:val="00F52241"/>
    <w:rsid w:val="00F524CB"/>
    <w:rsid w:val="00F53DD6"/>
    <w:rsid w:val="00F60788"/>
    <w:rsid w:val="00F61F37"/>
    <w:rsid w:val="00F635A4"/>
    <w:rsid w:val="00F638C7"/>
    <w:rsid w:val="00F6731A"/>
    <w:rsid w:val="00F71F43"/>
    <w:rsid w:val="00F7269F"/>
    <w:rsid w:val="00F83CA9"/>
    <w:rsid w:val="00F852EE"/>
    <w:rsid w:val="00F94931"/>
    <w:rsid w:val="00F96074"/>
    <w:rsid w:val="00FB0E42"/>
    <w:rsid w:val="00FC469B"/>
    <w:rsid w:val="00FC4701"/>
    <w:rsid w:val="00FC68D1"/>
    <w:rsid w:val="00FC710E"/>
    <w:rsid w:val="00FC7C1E"/>
    <w:rsid w:val="00FD1C89"/>
    <w:rsid w:val="00FD4594"/>
    <w:rsid w:val="00FF1CAC"/>
    <w:rsid w:val="00FF69BA"/>
    <w:rsid w:val="00FF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715D"/>
  <w15:chartTrackingRefBased/>
  <w15:docId w15:val="{03D800A6-5A6B-4C9E-AB24-FA3449FC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22FC"/>
    <w:rPr>
      <w:sz w:val="16"/>
      <w:szCs w:val="16"/>
    </w:rPr>
  </w:style>
  <w:style w:type="paragraph" w:styleId="CommentText">
    <w:name w:val="annotation text"/>
    <w:basedOn w:val="Normal"/>
    <w:link w:val="CommentTextChar"/>
    <w:uiPriority w:val="99"/>
    <w:unhideWhenUsed/>
    <w:rsid w:val="009922FC"/>
    <w:rPr>
      <w:sz w:val="20"/>
      <w:szCs w:val="20"/>
    </w:rPr>
  </w:style>
  <w:style w:type="character" w:customStyle="1" w:styleId="CommentTextChar">
    <w:name w:val="Comment Text Char"/>
    <w:basedOn w:val="DefaultParagraphFont"/>
    <w:link w:val="CommentText"/>
    <w:uiPriority w:val="99"/>
    <w:rsid w:val="009922FC"/>
    <w:rPr>
      <w:sz w:val="20"/>
      <w:szCs w:val="20"/>
    </w:rPr>
  </w:style>
  <w:style w:type="paragraph" w:styleId="CommentSubject">
    <w:name w:val="annotation subject"/>
    <w:basedOn w:val="CommentText"/>
    <w:next w:val="CommentText"/>
    <w:link w:val="CommentSubjectChar"/>
    <w:uiPriority w:val="99"/>
    <w:semiHidden/>
    <w:unhideWhenUsed/>
    <w:rsid w:val="009922FC"/>
    <w:rPr>
      <w:b/>
      <w:bCs/>
    </w:rPr>
  </w:style>
  <w:style w:type="character" w:customStyle="1" w:styleId="CommentSubjectChar">
    <w:name w:val="Comment Subject Char"/>
    <w:basedOn w:val="CommentTextChar"/>
    <w:link w:val="CommentSubject"/>
    <w:uiPriority w:val="99"/>
    <w:semiHidden/>
    <w:rsid w:val="009922FC"/>
    <w:rPr>
      <w:b/>
      <w:bCs/>
      <w:sz w:val="20"/>
      <w:szCs w:val="20"/>
    </w:rPr>
  </w:style>
  <w:style w:type="paragraph" w:styleId="NormalWeb">
    <w:name w:val="Normal (Web)"/>
    <w:basedOn w:val="Normal"/>
    <w:uiPriority w:val="99"/>
    <w:unhideWhenUsed/>
    <w:rsid w:val="00E22328"/>
    <w:pPr>
      <w:spacing w:before="100" w:beforeAutospacing="1" w:after="100" w:afterAutospacing="1"/>
    </w:pPr>
    <w:rPr>
      <w:rFonts w:eastAsia="Times New Roman" w:cs="Times New Roman"/>
      <w:kern w:val="0"/>
      <w:szCs w:val="24"/>
      <w14:ligatures w14:val="none"/>
    </w:rPr>
  </w:style>
  <w:style w:type="paragraph" w:styleId="ListParagraph">
    <w:name w:val="List Paragraph"/>
    <w:basedOn w:val="Normal"/>
    <w:uiPriority w:val="34"/>
    <w:qFormat/>
    <w:rsid w:val="00D56FED"/>
    <w:pPr>
      <w:ind w:left="720"/>
      <w:contextualSpacing/>
    </w:pPr>
  </w:style>
  <w:style w:type="paragraph" w:styleId="Bibliography">
    <w:name w:val="Bibliography"/>
    <w:basedOn w:val="Normal"/>
    <w:next w:val="Normal"/>
    <w:uiPriority w:val="37"/>
    <w:unhideWhenUsed/>
    <w:rsid w:val="00BA1501"/>
    <w:pPr>
      <w:spacing w:after="240"/>
      <w:ind w:left="720" w:hanging="720"/>
    </w:pPr>
  </w:style>
  <w:style w:type="paragraph" w:styleId="Header">
    <w:name w:val="header"/>
    <w:basedOn w:val="Normal"/>
    <w:link w:val="HeaderChar"/>
    <w:uiPriority w:val="99"/>
    <w:unhideWhenUsed/>
    <w:rsid w:val="00523047"/>
    <w:pPr>
      <w:tabs>
        <w:tab w:val="center" w:pos="4680"/>
        <w:tab w:val="right" w:pos="9360"/>
      </w:tabs>
    </w:pPr>
  </w:style>
  <w:style w:type="character" w:customStyle="1" w:styleId="HeaderChar">
    <w:name w:val="Header Char"/>
    <w:basedOn w:val="DefaultParagraphFont"/>
    <w:link w:val="Header"/>
    <w:uiPriority w:val="99"/>
    <w:rsid w:val="00523047"/>
  </w:style>
  <w:style w:type="paragraph" w:styleId="Footer">
    <w:name w:val="footer"/>
    <w:basedOn w:val="Normal"/>
    <w:link w:val="FooterChar"/>
    <w:uiPriority w:val="99"/>
    <w:unhideWhenUsed/>
    <w:rsid w:val="00523047"/>
    <w:pPr>
      <w:tabs>
        <w:tab w:val="center" w:pos="4680"/>
        <w:tab w:val="right" w:pos="9360"/>
      </w:tabs>
    </w:pPr>
  </w:style>
  <w:style w:type="character" w:customStyle="1" w:styleId="FooterChar">
    <w:name w:val="Footer Char"/>
    <w:basedOn w:val="DefaultParagraphFont"/>
    <w:link w:val="Footer"/>
    <w:uiPriority w:val="99"/>
    <w:rsid w:val="00523047"/>
  </w:style>
  <w:style w:type="character" w:styleId="PageNumber">
    <w:name w:val="page number"/>
    <w:basedOn w:val="DefaultParagraphFont"/>
    <w:uiPriority w:val="99"/>
    <w:semiHidden/>
    <w:unhideWhenUsed/>
    <w:rsid w:val="00523047"/>
  </w:style>
  <w:style w:type="character" w:customStyle="1" w:styleId="Heading1Char">
    <w:name w:val="Heading 1 Char"/>
    <w:basedOn w:val="DefaultParagraphFont"/>
    <w:link w:val="Heading1"/>
    <w:uiPriority w:val="9"/>
    <w:rsid w:val="005230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3047"/>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3047"/>
    <w:pPr>
      <w:spacing w:before="120"/>
    </w:pPr>
    <w:rPr>
      <w:rFonts w:asciiTheme="minorHAnsi" w:hAnsiTheme="minorHAnsi" w:cstheme="minorHAnsi"/>
      <w:b/>
      <w:bCs/>
      <w:i/>
      <w:iCs/>
      <w:szCs w:val="24"/>
    </w:rPr>
  </w:style>
  <w:style w:type="paragraph" w:styleId="TOC2">
    <w:name w:val="toc 2"/>
    <w:basedOn w:val="Normal"/>
    <w:next w:val="Normal"/>
    <w:autoRedefine/>
    <w:uiPriority w:val="39"/>
    <w:unhideWhenUsed/>
    <w:rsid w:val="00523047"/>
    <w:pPr>
      <w:spacing w:before="120"/>
      <w:ind w:left="240"/>
    </w:pPr>
    <w:rPr>
      <w:rFonts w:asciiTheme="minorHAnsi" w:hAnsiTheme="minorHAnsi" w:cstheme="minorHAnsi"/>
      <w:b/>
      <w:bCs/>
      <w:sz w:val="22"/>
    </w:rPr>
  </w:style>
  <w:style w:type="paragraph" w:styleId="TOC3">
    <w:name w:val="toc 3"/>
    <w:basedOn w:val="Normal"/>
    <w:next w:val="Normal"/>
    <w:autoRedefine/>
    <w:uiPriority w:val="39"/>
    <w:unhideWhenUsed/>
    <w:rsid w:val="00523047"/>
    <w:pPr>
      <w:ind w:left="480"/>
    </w:pPr>
    <w:rPr>
      <w:rFonts w:asciiTheme="minorHAnsi" w:hAnsiTheme="minorHAnsi" w:cstheme="minorHAnsi"/>
      <w:sz w:val="20"/>
      <w:szCs w:val="20"/>
    </w:rPr>
  </w:style>
  <w:style w:type="character" w:styleId="Hyperlink">
    <w:name w:val="Hyperlink"/>
    <w:basedOn w:val="DefaultParagraphFont"/>
    <w:uiPriority w:val="99"/>
    <w:unhideWhenUsed/>
    <w:rsid w:val="00523047"/>
    <w:rPr>
      <w:color w:val="0563C1" w:themeColor="hyperlink"/>
      <w:u w:val="single"/>
    </w:rPr>
  </w:style>
  <w:style w:type="paragraph" w:styleId="TOC4">
    <w:name w:val="toc 4"/>
    <w:basedOn w:val="Normal"/>
    <w:next w:val="Normal"/>
    <w:autoRedefine/>
    <w:uiPriority w:val="39"/>
    <w:semiHidden/>
    <w:unhideWhenUsed/>
    <w:rsid w:val="0052304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2304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2304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2304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2304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23047"/>
    <w:pPr>
      <w:ind w:left="1920"/>
    </w:pPr>
    <w:rPr>
      <w:rFonts w:asciiTheme="minorHAnsi" w:hAnsiTheme="minorHAnsi" w:cstheme="minorHAnsi"/>
      <w:sz w:val="20"/>
      <w:szCs w:val="20"/>
    </w:rPr>
  </w:style>
  <w:style w:type="paragraph" w:styleId="Revision">
    <w:name w:val="Revision"/>
    <w:hidden/>
    <w:uiPriority w:val="99"/>
    <w:semiHidden/>
    <w:rsid w:val="001606A0"/>
  </w:style>
  <w:style w:type="paragraph" w:styleId="FootnoteText">
    <w:name w:val="footnote text"/>
    <w:basedOn w:val="Normal"/>
    <w:link w:val="FootnoteTextChar"/>
    <w:uiPriority w:val="99"/>
    <w:semiHidden/>
    <w:unhideWhenUsed/>
    <w:rsid w:val="00263271"/>
    <w:rPr>
      <w:sz w:val="20"/>
      <w:szCs w:val="20"/>
    </w:rPr>
  </w:style>
  <w:style w:type="character" w:customStyle="1" w:styleId="FootnoteTextChar">
    <w:name w:val="Footnote Text Char"/>
    <w:basedOn w:val="DefaultParagraphFont"/>
    <w:link w:val="FootnoteText"/>
    <w:uiPriority w:val="99"/>
    <w:semiHidden/>
    <w:rsid w:val="00263271"/>
    <w:rPr>
      <w:sz w:val="20"/>
      <w:szCs w:val="20"/>
    </w:rPr>
  </w:style>
  <w:style w:type="character" w:styleId="FootnoteReference">
    <w:name w:val="footnote reference"/>
    <w:basedOn w:val="DefaultParagraphFont"/>
    <w:uiPriority w:val="99"/>
    <w:semiHidden/>
    <w:unhideWhenUsed/>
    <w:rsid w:val="00263271"/>
    <w:rPr>
      <w:vertAlign w:val="superscript"/>
    </w:rPr>
  </w:style>
  <w:style w:type="character" w:styleId="EndnoteReference">
    <w:name w:val="endnote reference"/>
    <w:basedOn w:val="DefaultParagraphFont"/>
    <w:uiPriority w:val="99"/>
    <w:semiHidden/>
    <w:unhideWhenUsed/>
    <w:rsid w:val="00E976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1734">
      <w:bodyDiv w:val="1"/>
      <w:marLeft w:val="0"/>
      <w:marRight w:val="0"/>
      <w:marTop w:val="0"/>
      <w:marBottom w:val="0"/>
      <w:divBdr>
        <w:top w:val="none" w:sz="0" w:space="0" w:color="auto"/>
        <w:left w:val="none" w:sz="0" w:space="0" w:color="auto"/>
        <w:bottom w:val="none" w:sz="0" w:space="0" w:color="auto"/>
        <w:right w:val="none" w:sz="0" w:space="0" w:color="auto"/>
      </w:divBdr>
    </w:div>
    <w:div w:id="18632274">
      <w:bodyDiv w:val="1"/>
      <w:marLeft w:val="0"/>
      <w:marRight w:val="0"/>
      <w:marTop w:val="0"/>
      <w:marBottom w:val="0"/>
      <w:divBdr>
        <w:top w:val="none" w:sz="0" w:space="0" w:color="auto"/>
        <w:left w:val="none" w:sz="0" w:space="0" w:color="auto"/>
        <w:bottom w:val="none" w:sz="0" w:space="0" w:color="auto"/>
        <w:right w:val="none" w:sz="0" w:space="0" w:color="auto"/>
      </w:divBdr>
      <w:divsChild>
        <w:div w:id="1657301670">
          <w:marLeft w:val="480"/>
          <w:marRight w:val="0"/>
          <w:marTop w:val="0"/>
          <w:marBottom w:val="0"/>
          <w:divBdr>
            <w:top w:val="none" w:sz="0" w:space="0" w:color="auto"/>
            <w:left w:val="none" w:sz="0" w:space="0" w:color="auto"/>
            <w:bottom w:val="none" w:sz="0" w:space="0" w:color="auto"/>
            <w:right w:val="none" w:sz="0" w:space="0" w:color="auto"/>
          </w:divBdr>
          <w:divsChild>
            <w:div w:id="1041588725">
              <w:marLeft w:val="0"/>
              <w:marRight w:val="0"/>
              <w:marTop w:val="0"/>
              <w:marBottom w:val="240"/>
              <w:divBdr>
                <w:top w:val="none" w:sz="0" w:space="0" w:color="auto"/>
                <w:left w:val="none" w:sz="0" w:space="0" w:color="auto"/>
                <w:bottom w:val="none" w:sz="0" w:space="0" w:color="auto"/>
                <w:right w:val="none" w:sz="0" w:space="0" w:color="auto"/>
              </w:divBdr>
            </w:div>
            <w:div w:id="177693986">
              <w:marLeft w:val="0"/>
              <w:marRight w:val="0"/>
              <w:marTop w:val="0"/>
              <w:marBottom w:val="240"/>
              <w:divBdr>
                <w:top w:val="none" w:sz="0" w:space="0" w:color="auto"/>
                <w:left w:val="none" w:sz="0" w:space="0" w:color="auto"/>
                <w:bottom w:val="none" w:sz="0" w:space="0" w:color="auto"/>
                <w:right w:val="none" w:sz="0" w:space="0" w:color="auto"/>
              </w:divBdr>
            </w:div>
            <w:div w:id="3820769">
              <w:marLeft w:val="0"/>
              <w:marRight w:val="0"/>
              <w:marTop w:val="0"/>
              <w:marBottom w:val="240"/>
              <w:divBdr>
                <w:top w:val="none" w:sz="0" w:space="0" w:color="auto"/>
                <w:left w:val="none" w:sz="0" w:space="0" w:color="auto"/>
                <w:bottom w:val="none" w:sz="0" w:space="0" w:color="auto"/>
                <w:right w:val="none" w:sz="0" w:space="0" w:color="auto"/>
              </w:divBdr>
            </w:div>
            <w:div w:id="1658679875">
              <w:marLeft w:val="0"/>
              <w:marRight w:val="0"/>
              <w:marTop w:val="0"/>
              <w:marBottom w:val="240"/>
              <w:divBdr>
                <w:top w:val="none" w:sz="0" w:space="0" w:color="auto"/>
                <w:left w:val="none" w:sz="0" w:space="0" w:color="auto"/>
                <w:bottom w:val="none" w:sz="0" w:space="0" w:color="auto"/>
                <w:right w:val="none" w:sz="0" w:space="0" w:color="auto"/>
              </w:divBdr>
            </w:div>
            <w:div w:id="8157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987">
      <w:bodyDiv w:val="1"/>
      <w:marLeft w:val="0"/>
      <w:marRight w:val="0"/>
      <w:marTop w:val="0"/>
      <w:marBottom w:val="0"/>
      <w:divBdr>
        <w:top w:val="none" w:sz="0" w:space="0" w:color="auto"/>
        <w:left w:val="none" w:sz="0" w:space="0" w:color="auto"/>
        <w:bottom w:val="none" w:sz="0" w:space="0" w:color="auto"/>
        <w:right w:val="none" w:sz="0" w:space="0" w:color="auto"/>
      </w:divBdr>
    </w:div>
    <w:div w:id="1743521369">
      <w:bodyDiv w:val="1"/>
      <w:marLeft w:val="0"/>
      <w:marRight w:val="0"/>
      <w:marTop w:val="0"/>
      <w:marBottom w:val="0"/>
      <w:divBdr>
        <w:top w:val="none" w:sz="0" w:space="0" w:color="auto"/>
        <w:left w:val="none" w:sz="0" w:space="0" w:color="auto"/>
        <w:bottom w:val="none" w:sz="0" w:space="0" w:color="auto"/>
        <w:right w:val="none" w:sz="0" w:space="0" w:color="auto"/>
      </w:divBdr>
      <w:divsChild>
        <w:div w:id="682442649">
          <w:marLeft w:val="480"/>
          <w:marRight w:val="0"/>
          <w:marTop w:val="0"/>
          <w:marBottom w:val="0"/>
          <w:divBdr>
            <w:top w:val="none" w:sz="0" w:space="0" w:color="auto"/>
            <w:left w:val="none" w:sz="0" w:space="0" w:color="auto"/>
            <w:bottom w:val="none" w:sz="0" w:space="0" w:color="auto"/>
            <w:right w:val="none" w:sz="0" w:space="0" w:color="auto"/>
          </w:divBdr>
          <w:divsChild>
            <w:div w:id="1956791873">
              <w:marLeft w:val="0"/>
              <w:marRight w:val="0"/>
              <w:marTop w:val="0"/>
              <w:marBottom w:val="240"/>
              <w:divBdr>
                <w:top w:val="none" w:sz="0" w:space="0" w:color="auto"/>
                <w:left w:val="none" w:sz="0" w:space="0" w:color="auto"/>
                <w:bottom w:val="none" w:sz="0" w:space="0" w:color="auto"/>
                <w:right w:val="none" w:sz="0" w:space="0" w:color="auto"/>
              </w:divBdr>
            </w:div>
            <w:div w:id="1501119895">
              <w:marLeft w:val="0"/>
              <w:marRight w:val="0"/>
              <w:marTop w:val="0"/>
              <w:marBottom w:val="240"/>
              <w:divBdr>
                <w:top w:val="none" w:sz="0" w:space="0" w:color="auto"/>
                <w:left w:val="none" w:sz="0" w:space="0" w:color="auto"/>
                <w:bottom w:val="none" w:sz="0" w:space="0" w:color="auto"/>
                <w:right w:val="none" w:sz="0" w:space="0" w:color="auto"/>
              </w:divBdr>
            </w:div>
            <w:div w:id="1531339732">
              <w:marLeft w:val="0"/>
              <w:marRight w:val="0"/>
              <w:marTop w:val="0"/>
              <w:marBottom w:val="240"/>
              <w:divBdr>
                <w:top w:val="none" w:sz="0" w:space="0" w:color="auto"/>
                <w:left w:val="none" w:sz="0" w:space="0" w:color="auto"/>
                <w:bottom w:val="none" w:sz="0" w:space="0" w:color="auto"/>
                <w:right w:val="none" w:sz="0" w:space="0" w:color="auto"/>
              </w:divBdr>
            </w:div>
            <w:div w:id="1581021417">
              <w:marLeft w:val="0"/>
              <w:marRight w:val="0"/>
              <w:marTop w:val="0"/>
              <w:marBottom w:val="240"/>
              <w:divBdr>
                <w:top w:val="none" w:sz="0" w:space="0" w:color="auto"/>
                <w:left w:val="none" w:sz="0" w:space="0" w:color="auto"/>
                <w:bottom w:val="none" w:sz="0" w:space="0" w:color="auto"/>
                <w:right w:val="none" w:sz="0" w:space="0" w:color="auto"/>
              </w:divBdr>
            </w:div>
            <w:div w:id="52980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360">
      <w:bodyDiv w:val="1"/>
      <w:marLeft w:val="0"/>
      <w:marRight w:val="0"/>
      <w:marTop w:val="0"/>
      <w:marBottom w:val="0"/>
      <w:divBdr>
        <w:top w:val="none" w:sz="0" w:space="0" w:color="auto"/>
        <w:left w:val="none" w:sz="0" w:space="0" w:color="auto"/>
        <w:bottom w:val="none" w:sz="0" w:space="0" w:color="auto"/>
        <w:right w:val="none" w:sz="0" w:space="0" w:color="auto"/>
      </w:divBdr>
      <w:divsChild>
        <w:div w:id="1289552492">
          <w:marLeft w:val="0"/>
          <w:marRight w:val="0"/>
          <w:marTop w:val="0"/>
          <w:marBottom w:val="0"/>
          <w:divBdr>
            <w:top w:val="none" w:sz="0" w:space="0" w:color="auto"/>
            <w:left w:val="none" w:sz="0" w:space="0" w:color="auto"/>
            <w:bottom w:val="none" w:sz="0" w:space="0" w:color="auto"/>
            <w:right w:val="none" w:sz="0" w:space="0" w:color="auto"/>
          </w:divBdr>
          <w:divsChild>
            <w:div w:id="856045741">
              <w:marLeft w:val="0"/>
              <w:marRight w:val="0"/>
              <w:marTop w:val="0"/>
              <w:marBottom w:val="0"/>
              <w:divBdr>
                <w:top w:val="none" w:sz="0" w:space="0" w:color="auto"/>
                <w:left w:val="none" w:sz="0" w:space="0" w:color="auto"/>
                <w:bottom w:val="none" w:sz="0" w:space="0" w:color="auto"/>
                <w:right w:val="none" w:sz="0" w:space="0" w:color="auto"/>
              </w:divBdr>
              <w:divsChild>
                <w:div w:id="1457408290">
                  <w:marLeft w:val="0"/>
                  <w:marRight w:val="0"/>
                  <w:marTop w:val="0"/>
                  <w:marBottom w:val="0"/>
                  <w:divBdr>
                    <w:top w:val="none" w:sz="0" w:space="0" w:color="auto"/>
                    <w:left w:val="none" w:sz="0" w:space="0" w:color="auto"/>
                    <w:bottom w:val="none" w:sz="0" w:space="0" w:color="auto"/>
                    <w:right w:val="none" w:sz="0" w:space="0" w:color="auto"/>
                  </w:divBdr>
                  <w:divsChild>
                    <w:div w:id="235431982">
                      <w:marLeft w:val="0"/>
                      <w:marRight w:val="0"/>
                      <w:marTop w:val="0"/>
                      <w:marBottom w:val="0"/>
                      <w:divBdr>
                        <w:top w:val="none" w:sz="0" w:space="0" w:color="auto"/>
                        <w:left w:val="none" w:sz="0" w:space="0" w:color="auto"/>
                        <w:bottom w:val="none" w:sz="0" w:space="0" w:color="auto"/>
                        <w:right w:val="none" w:sz="0" w:space="0" w:color="auto"/>
                      </w:divBdr>
                      <w:divsChild>
                        <w:div w:id="1861121860">
                          <w:marLeft w:val="0"/>
                          <w:marRight w:val="0"/>
                          <w:marTop w:val="0"/>
                          <w:marBottom w:val="0"/>
                          <w:divBdr>
                            <w:top w:val="none" w:sz="0" w:space="0" w:color="auto"/>
                            <w:left w:val="none" w:sz="0" w:space="0" w:color="auto"/>
                            <w:bottom w:val="none" w:sz="0" w:space="0" w:color="auto"/>
                            <w:right w:val="none" w:sz="0" w:space="0" w:color="auto"/>
                          </w:divBdr>
                          <w:divsChild>
                            <w:div w:id="19874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90484">
      <w:bodyDiv w:val="1"/>
      <w:marLeft w:val="0"/>
      <w:marRight w:val="0"/>
      <w:marTop w:val="0"/>
      <w:marBottom w:val="0"/>
      <w:divBdr>
        <w:top w:val="none" w:sz="0" w:space="0" w:color="auto"/>
        <w:left w:val="none" w:sz="0" w:space="0" w:color="auto"/>
        <w:bottom w:val="none" w:sz="0" w:space="0" w:color="auto"/>
        <w:right w:val="none" w:sz="0" w:space="0" w:color="auto"/>
      </w:divBdr>
      <w:divsChild>
        <w:div w:id="1534423143">
          <w:marLeft w:val="0"/>
          <w:marRight w:val="0"/>
          <w:marTop w:val="0"/>
          <w:marBottom w:val="0"/>
          <w:divBdr>
            <w:top w:val="single" w:sz="2" w:space="0" w:color="D9D9E3"/>
            <w:left w:val="single" w:sz="2" w:space="0" w:color="D9D9E3"/>
            <w:bottom w:val="single" w:sz="2" w:space="0" w:color="D9D9E3"/>
            <w:right w:val="single" w:sz="2" w:space="0" w:color="D9D9E3"/>
          </w:divBdr>
          <w:divsChild>
            <w:div w:id="1639070960">
              <w:marLeft w:val="0"/>
              <w:marRight w:val="0"/>
              <w:marTop w:val="0"/>
              <w:marBottom w:val="0"/>
              <w:divBdr>
                <w:top w:val="single" w:sz="2" w:space="0" w:color="D9D9E3"/>
                <w:left w:val="single" w:sz="2" w:space="0" w:color="D9D9E3"/>
                <w:bottom w:val="single" w:sz="2" w:space="0" w:color="D9D9E3"/>
                <w:right w:val="single" w:sz="2" w:space="0" w:color="D9D9E3"/>
              </w:divBdr>
              <w:divsChild>
                <w:div w:id="734084006">
                  <w:marLeft w:val="0"/>
                  <w:marRight w:val="0"/>
                  <w:marTop w:val="0"/>
                  <w:marBottom w:val="0"/>
                  <w:divBdr>
                    <w:top w:val="single" w:sz="2" w:space="0" w:color="D9D9E3"/>
                    <w:left w:val="single" w:sz="2" w:space="0" w:color="D9D9E3"/>
                    <w:bottom w:val="single" w:sz="2" w:space="0" w:color="D9D9E3"/>
                    <w:right w:val="single" w:sz="2" w:space="0" w:color="D9D9E3"/>
                  </w:divBdr>
                  <w:divsChild>
                    <w:div w:id="865868246">
                      <w:marLeft w:val="0"/>
                      <w:marRight w:val="0"/>
                      <w:marTop w:val="0"/>
                      <w:marBottom w:val="0"/>
                      <w:divBdr>
                        <w:top w:val="single" w:sz="2" w:space="0" w:color="D9D9E3"/>
                        <w:left w:val="single" w:sz="2" w:space="0" w:color="D9D9E3"/>
                        <w:bottom w:val="single" w:sz="2" w:space="0" w:color="D9D9E3"/>
                        <w:right w:val="single" w:sz="2" w:space="0" w:color="D9D9E3"/>
                      </w:divBdr>
                      <w:divsChild>
                        <w:div w:id="175309218">
                          <w:marLeft w:val="0"/>
                          <w:marRight w:val="0"/>
                          <w:marTop w:val="0"/>
                          <w:marBottom w:val="0"/>
                          <w:divBdr>
                            <w:top w:val="single" w:sz="2" w:space="0" w:color="D9D9E3"/>
                            <w:left w:val="single" w:sz="2" w:space="0" w:color="D9D9E3"/>
                            <w:bottom w:val="single" w:sz="2" w:space="0" w:color="D9D9E3"/>
                            <w:right w:val="single" w:sz="2" w:space="0" w:color="D9D9E3"/>
                          </w:divBdr>
                          <w:divsChild>
                            <w:div w:id="474108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621968">
                                  <w:marLeft w:val="0"/>
                                  <w:marRight w:val="0"/>
                                  <w:marTop w:val="0"/>
                                  <w:marBottom w:val="0"/>
                                  <w:divBdr>
                                    <w:top w:val="single" w:sz="2" w:space="0" w:color="D9D9E3"/>
                                    <w:left w:val="single" w:sz="2" w:space="0" w:color="D9D9E3"/>
                                    <w:bottom w:val="single" w:sz="2" w:space="0" w:color="D9D9E3"/>
                                    <w:right w:val="single" w:sz="2" w:space="0" w:color="D9D9E3"/>
                                  </w:divBdr>
                                  <w:divsChild>
                                    <w:div w:id="1935090907">
                                      <w:marLeft w:val="0"/>
                                      <w:marRight w:val="0"/>
                                      <w:marTop w:val="0"/>
                                      <w:marBottom w:val="0"/>
                                      <w:divBdr>
                                        <w:top w:val="single" w:sz="2" w:space="0" w:color="D9D9E3"/>
                                        <w:left w:val="single" w:sz="2" w:space="0" w:color="D9D9E3"/>
                                        <w:bottom w:val="single" w:sz="2" w:space="0" w:color="D9D9E3"/>
                                        <w:right w:val="single" w:sz="2" w:space="0" w:color="D9D9E3"/>
                                      </w:divBdr>
                                      <w:divsChild>
                                        <w:div w:id="2082024287">
                                          <w:marLeft w:val="0"/>
                                          <w:marRight w:val="0"/>
                                          <w:marTop w:val="0"/>
                                          <w:marBottom w:val="0"/>
                                          <w:divBdr>
                                            <w:top w:val="single" w:sz="2" w:space="0" w:color="D9D9E3"/>
                                            <w:left w:val="single" w:sz="2" w:space="0" w:color="D9D9E3"/>
                                            <w:bottom w:val="single" w:sz="2" w:space="0" w:color="D9D9E3"/>
                                            <w:right w:val="single" w:sz="2" w:space="0" w:color="D9D9E3"/>
                                          </w:divBdr>
                                          <w:divsChild>
                                            <w:div w:id="222718923">
                                              <w:marLeft w:val="0"/>
                                              <w:marRight w:val="0"/>
                                              <w:marTop w:val="0"/>
                                              <w:marBottom w:val="0"/>
                                              <w:divBdr>
                                                <w:top w:val="single" w:sz="2" w:space="0" w:color="D9D9E3"/>
                                                <w:left w:val="single" w:sz="2" w:space="0" w:color="D9D9E3"/>
                                                <w:bottom w:val="single" w:sz="2" w:space="0" w:color="D9D9E3"/>
                                                <w:right w:val="single" w:sz="2" w:space="0" w:color="D9D9E3"/>
                                              </w:divBdr>
                                              <w:divsChild>
                                                <w:div w:id="1448550666">
                                                  <w:marLeft w:val="0"/>
                                                  <w:marRight w:val="0"/>
                                                  <w:marTop w:val="0"/>
                                                  <w:marBottom w:val="0"/>
                                                  <w:divBdr>
                                                    <w:top w:val="single" w:sz="2" w:space="0" w:color="D9D9E3"/>
                                                    <w:left w:val="single" w:sz="2" w:space="0" w:color="D9D9E3"/>
                                                    <w:bottom w:val="single" w:sz="2" w:space="0" w:color="D9D9E3"/>
                                                    <w:right w:val="single" w:sz="2" w:space="0" w:color="D9D9E3"/>
                                                  </w:divBdr>
                                                  <w:divsChild>
                                                    <w:div w:id="33812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5182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CB672-383B-4C4C-8731-DC2B8D76A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31107</Words>
  <Characters>177316</Characters>
  <Application>Microsoft Office Word</Application>
  <DocSecurity>0</DocSecurity>
  <Lines>1477</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Trinity Lakin</dc:creator>
  <cp:keywords/>
  <dc:description/>
  <cp:lastModifiedBy>Trinity Lakin</cp:lastModifiedBy>
  <cp:revision>2</cp:revision>
  <dcterms:created xsi:type="dcterms:W3CDTF">2024-11-23T01:22:00Z</dcterms:created>
  <dcterms:modified xsi:type="dcterms:W3CDTF">2024-11-23T01:22:00Z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id="dy85QP1l"/&gt;&lt;style id="http://www.zotero.org/styles/american-sociological-association" locale="en-US"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