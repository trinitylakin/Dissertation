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b w:val="0"/>
          <w:bCs w:val="0"/>
          <w:color w:val="auto"/>
          <w:kern w:val="2"/>
          <w:sz w:val="24"/>
          <w:szCs w:val="24"/>
          <w14:ligatures w14:val="standardContextual"/>
        </w:rPr>
        <w:id w:val="628136571"/>
        <w:docPartObj>
          <w:docPartGallery w:val="Table of Contents"/>
          <w:docPartUnique/>
        </w:docPartObj>
      </w:sdtPr>
      <w:sdtEndPr>
        <w:rPr>
          <w:noProof/>
        </w:rPr>
      </w:sdtEndPr>
      <w:sdtContent>
        <w:p w14:paraId="45924D7E" w14:textId="7D49C932" w:rsidR="00523047" w:rsidRPr="0061506E" w:rsidRDefault="00523047" w:rsidP="00523047">
          <w:pPr>
            <w:pStyle w:val="TOCHeading"/>
            <w:jc w:val="center"/>
            <w:rPr>
              <w:rFonts w:ascii="Times New Roman" w:hAnsi="Times New Roman" w:cs="Times New Roman"/>
              <w:color w:val="auto"/>
            </w:rPr>
          </w:pPr>
          <w:r w:rsidRPr="0061506E">
            <w:rPr>
              <w:rFonts w:ascii="Times New Roman" w:hAnsi="Times New Roman" w:cs="Times New Roman"/>
              <w:color w:val="auto"/>
            </w:rPr>
            <w:t>Table of Contents</w:t>
          </w:r>
        </w:p>
        <w:p w14:paraId="7D557429" w14:textId="156216A9" w:rsidR="0061506E" w:rsidRPr="0061506E" w:rsidRDefault="00523047">
          <w:pPr>
            <w:pStyle w:val="TOC1"/>
            <w:tabs>
              <w:tab w:val="right" w:leader="dot" w:pos="9350"/>
            </w:tabs>
            <w:rPr>
              <w:rFonts w:ascii="Times New Roman" w:eastAsiaTheme="minorEastAsia" w:hAnsi="Times New Roman" w:cs="Times New Roman"/>
              <w:b w:val="0"/>
              <w:bCs w:val="0"/>
              <w:i w:val="0"/>
              <w:iCs w:val="0"/>
              <w:noProof/>
            </w:rPr>
          </w:pPr>
          <w:r w:rsidRPr="0061506E">
            <w:rPr>
              <w:rFonts w:ascii="Times New Roman" w:hAnsi="Times New Roman" w:cs="Times New Roman"/>
              <w:b w:val="0"/>
              <w:bCs w:val="0"/>
            </w:rPr>
            <w:fldChar w:fldCharType="begin"/>
          </w:r>
          <w:r w:rsidRPr="0061506E">
            <w:rPr>
              <w:rFonts w:ascii="Times New Roman" w:hAnsi="Times New Roman" w:cs="Times New Roman"/>
            </w:rPr>
            <w:instrText xml:space="preserve"> TOC \o "1-3" \h \z \u </w:instrText>
          </w:r>
          <w:r w:rsidRPr="0061506E">
            <w:rPr>
              <w:rFonts w:ascii="Times New Roman" w:hAnsi="Times New Roman" w:cs="Times New Roman"/>
              <w:b w:val="0"/>
              <w:bCs w:val="0"/>
            </w:rPr>
            <w:fldChar w:fldCharType="separate"/>
          </w:r>
          <w:hyperlink w:anchor="_Toc177126849" w:history="1">
            <w:r w:rsidR="0061506E" w:rsidRPr="0061506E">
              <w:rPr>
                <w:rStyle w:val="Hyperlink"/>
                <w:rFonts w:ascii="Times New Roman" w:hAnsi="Times New Roman" w:cs="Times New Roman"/>
                <w:noProof/>
              </w:rPr>
              <w:t>Chapter 2: Literature Review</w:t>
            </w:r>
            <w:r w:rsidR="0061506E" w:rsidRPr="0061506E">
              <w:rPr>
                <w:rFonts w:ascii="Times New Roman" w:hAnsi="Times New Roman" w:cs="Times New Roman"/>
                <w:noProof/>
                <w:webHidden/>
              </w:rPr>
              <w:tab/>
            </w:r>
            <w:r w:rsidR="0061506E" w:rsidRPr="0061506E">
              <w:rPr>
                <w:rFonts w:ascii="Times New Roman" w:hAnsi="Times New Roman" w:cs="Times New Roman"/>
                <w:noProof/>
                <w:webHidden/>
              </w:rPr>
              <w:fldChar w:fldCharType="begin"/>
            </w:r>
            <w:r w:rsidR="0061506E" w:rsidRPr="0061506E">
              <w:rPr>
                <w:rFonts w:ascii="Times New Roman" w:hAnsi="Times New Roman" w:cs="Times New Roman"/>
                <w:noProof/>
                <w:webHidden/>
              </w:rPr>
              <w:instrText xml:space="preserve"> PAGEREF _Toc177126849 \h </w:instrText>
            </w:r>
            <w:r w:rsidR="0061506E" w:rsidRPr="0061506E">
              <w:rPr>
                <w:rFonts w:ascii="Times New Roman" w:hAnsi="Times New Roman" w:cs="Times New Roman"/>
                <w:noProof/>
                <w:webHidden/>
              </w:rPr>
            </w:r>
            <w:r w:rsidR="0061506E" w:rsidRPr="0061506E">
              <w:rPr>
                <w:rFonts w:ascii="Times New Roman" w:hAnsi="Times New Roman" w:cs="Times New Roman"/>
                <w:noProof/>
                <w:webHidden/>
              </w:rPr>
              <w:fldChar w:fldCharType="separate"/>
            </w:r>
            <w:r w:rsidR="0061506E" w:rsidRPr="0061506E">
              <w:rPr>
                <w:rFonts w:ascii="Times New Roman" w:hAnsi="Times New Roman" w:cs="Times New Roman"/>
                <w:noProof/>
                <w:webHidden/>
              </w:rPr>
              <w:t>1</w:t>
            </w:r>
            <w:r w:rsidR="0061506E" w:rsidRPr="0061506E">
              <w:rPr>
                <w:rFonts w:ascii="Times New Roman" w:hAnsi="Times New Roman" w:cs="Times New Roman"/>
                <w:noProof/>
                <w:webHidden/>
              </w:rPr>
              <w:fldChar w:fldCharType="end"/>
            </w:r>
          </w:hyperlink>
        </w:p>
        <w:p w14:paraId="52564ECA" w14:textId="7ACB625E" w:rsidR="0061506E" w:rsidRPr="0061506E" w:rsidRDefault="0061506E">
          <w:pPr>
            <w:pStyle w:val="TOC2"/>
            <w:tabs>
              <w:tab w:val="right" w:leader="dot" w:pos="9350"/>
            </w:tabs>
            <w:rPr>
              <w:rFonts w:ascii="Times New Roman" w:eastAsiaTheme="minorEastAsia" w:hAnsi="Times New Roman" w:cs="Times New Roman"/>
              <w:b w:val="0"/>
              <w:bCs w:val="0"/>
              <w:noProof/>
              <w:sz w:val="24"/>
              <w:szCs w:val="24"/>
            </w:rPr>
          </w:pPr>
          <w:hyperlink w:anchor="_Toc177126850" w:history="1">
            <w:r w:rsidRPr="0061506E">
              <w:rPr>
                <w:rStyle w:val="Hyperlink"/>
                <w:rFonts w:ascii="Times New Roman" w:hAnsi="Times New Roman" w:cs="Times New Roman"/>
                <w:i/>
                <w:iCs/>
                <w:noProof/>
                <w:sz w:val="24"/>
                <w:szCs w:val="24"/>
              </w:rPr>
              <w:t>Theoretical Frameworks</w:t>
            </w:r>
            <w:r w:rsidRPr="0061506E">
              <w:rPr>
                <w:rFonts w:ascii="Times New Roman" w:hAnsi="Times New Roman" w:cs="Times New Roman"/>
                <w:noProof/>
                <w:webHidden/>
                <w:sz w:val="24"/>
                <w:szCs w:val="24"/>
              </w:rPr>
              <w:tab/>
            </w:r>
            <w:r w:rsidRPr="0061506E">
              <w:rPr>
                <w:rFonts w:ascii="Times New Roman" w:hAnsi="Times New Roman" w:cs="Times New Roman"/>
                <w:noProof/>
                <w:webHidden/>
                <w:sz w:val="24"/>
                <w:szCs w:val="24"/>
              </w:rPr>
              <w:fldChar w:fldCharType="begin"/>
            </w:r>
            <w:r w:rsidRPr="0061506E">
              <w:rPr>
                <w:rFonts w:ascii="Times New Roman" w:hAnsi="Times New Roman" w:cs="Times New Roman"/>
                <w:noProof/>
                <w:webHidden/>
                <w:sz w:val="24"/>
                <w:szCs w:val="24"/>
              </w:rPr>
              <w:instrText xml:space="preserve"> PAGEREF _Toc177126850 \h </w:instrText>
            </w:r>
            <w:r w:rsidRPr="0061506E">
              <w:rPr>
                <w:rFonts w:ascii="Times New Roman" w:hAnsi="Times New Roman" w:cs="Times New Roman"/>
                <w:noProof/>
                <w:webHidden/>
                <w:sz w:val="24"/>
                <w:szCs w:val="24"/>
              </w:rPr>
            </w:r>
            <w:r w:rsidRPr="0061506E">
              <w:rPr>
                <w:rFonts w:ascii="Times New Roman" w:hAnsi="Times New Roman" w:cs="Times New Roman"/>
                <w:noProof/>
                <w:webHidden/>
                <w:sz w:val="24"/>
                <w:szCs w:val="24"/>
              </w:rPr>
              <w:fldChar w:fldCharType="separate"/>
            </w:r>
            <w:r w:rsidRPr="0061506E">
              <w:rPr>
                <w:rFonts w:ascii="Times New Roman" w:hAnsi="Times New Roman" w:cs="Times New Roman"/>
                <w:noProof/>
                <w:webHidden/>
                <w:sz w:val="24"/>
                <w:szCs w:val="24"/>
              </w:rPr>
              <w:t>1</w:t>
            </w:r>
            <w:r w:rsidRPr="0061506E">
              <w:rPr>
                <w:rFonts w:ascii="Times New Roman" w:hAnsi="Times New Roman" w:cs="Times New Roman"/>
                <w:noProof/>
                <w:webHidden/>
                <w:sz w:val="24"/>
                <w:szCs w:val="24"/>
              </w:rPr>
              <w:fldChar w:fldCharType="end"/>
            </w:r>
          </w:hyperlink>
        </w:p>
        <w:p w14:paraId="54198C00" w14:textId="4E693586" w:rsidR="0061506E" w:rsidRPr="0061506E" w:rsidRDefault="0061506E">
          <w:pPr>
            <w:pStyle w:val="TOC3"/>
            <w:tabs>
              <w:tab w:val="right" w:leader="dot" w:pos="9350"/>
            </w:tabs>
            <w:rPr>
              <w:rFonts w:ascii="Times New Roman" w:eastAsiaTheme="minorEastAsia" w:hAnsi="Times New Roman" w:cs="Times New Roman"/>
              <w:noProof/>
              <w:sz w:val="24"/>
              <w:szCs w:val="24"/>
            </w:rPr>
          </w:pPr>
          <w:hyperlink w:anchor="_Toc177126851" w:history="1">
            <w:r w:rsidRPr="0061506E">
              <w:rPr>
                <w:rStyle w:val="Hyperlink"/>
                <w:rFonts w:ascii="Times New Roman" w:hAnsi="Times New Roman" w:cs="Times New Roman"/>
                <w:noProof/>
                <w:sz w:val="24"/>
                <w:szCs w:val="24"/>
              </w:rPr>
              <w:t>Interest Convergence</w:t>
            </w:r>
            <w:r w:rsidRPr="0061506E">
              <w:rPr>
                <w:rFonts w:ascii="Times New Roman" w:hAnsi="Times New Roman" w:cs="Times New Roman"/>
                <w:noProof/>
                <w:webHidden/>
                <w:sz w:val="24"/>
                <w:szCs w:val="24"/>
              </w:rPr>
              <w:tab/>
            </w:r>
            <w:r w:rsidRPr="0061506E">
              <w:rPr>
                <w:rFonts w:ascii="Times New Roman" w:hAnsi="Times New Roman" w:cs="Times New Roman"/>
                <w:noProof/>
                <w:webHidden/>
                <w:sz w:val="24"/>
                <w:szCs w:val="24"/>
              </w:rPr>
              <w:fldChar w:fldCharType="begin"/>
            </w:r>
            <w:r w:rsidRPr="0061506E">
              <w:rPr>
                <w:rFonts w:ascii="Times New Roman" w:hAnsi="Times New Roman" w:cs="Times New Roman"/>
                <w:noProof/>
                <w:webHidden/>
                <w:sz w:val="24"/>
                <w:szCs w:val="24"/>
              </w:rPr>
              <w:instrText xml:space="preserve"> PAGEREF _Toc177126851 \h </w:instrText>
            </w:r>
            <w:r w:rsidRPr="0061506E">
              <w:rPr>
                <w:rFonts w:ascii="Times New Roman" w:hAnsi="Times New Roman" w:cs="Times New Roman"/>
                <w:noProof/>
                <w:webHidden/>
                <w:sz w:val="24"/>
                <w:szCs w:val="24"/>
              </w:rPr>
            </w:r>
            <w:r w:rsidRPr="0061506E">
              <w:rPr>
                <w:rFonts w:ascii="Times New Roman" w:hAnsi="Times New Roman" w:cs="Times New Roman"/>
                <w:noProof/>
                <w:webHidden/>
                <w:sz w:val="24"/>
                <w:szCs w:val="24"/>
              </w:rPr>
              <w:fldChar w:fldCharType="separate"/>
            </w:r>
            <w:r w:rsidRPr="0061506E">
              <w:rPr>
                <w:rFonts w:ascii="Times New Roman" w:hAnsi="Times New Roman" w:cs="Times New Roman"/>
                <w:noProof/>
                <w:webHidden/>
                <w:sz w:val="24"/>
                <w:szCs w:val="24"/>
              </w:rPr>
              <w:t>1</w:t>
            </w:r>
            <w:r w:rsidRPr="0061506E">
              <w:rPr>
                <w:rFonts w:ascii="Times New Roman" w:hAnsi="Times New Roman" w:cs="Times New Roman"/>
                <w:noProof/>
                <w:webHidden/>
                <w:sz w:val="24"/>
                <w:szCs w:val="24"/>
              </w:rPr>
              <w:fldChar w:fldCharType="end"/>
            </w:r>
          </w:hyperlink>
        </w:p>
        <w:p w14:paraId="731CB610" w14:textId="1A7AB02F" w:rsidR="0061506E" w:rsidRPr="0061506E" w:rsidRDefault="0061506E">
          <w:pPr>
            <w:pStyle w:val="TOC3"/>
            <w:tabs>
              <w:tab w:val="right" w:leader="dot" w:pos="9350"/>
            </w:tabs>
            <w:rPr>
              <w:rFonts w:ascii="Times New Roman" w:eastAsiaTheme="minorEastAsia" w:hAnsi="Times New Roman" w:cs="Times New Roman"/>
              <w:noProof/>
              <w:sz w:val="24"/>
              <w:szCs w:val="24"/>
            </w:rPr>
          </w:pPr>
          <w:hyperlink w:anchor="_Toc177126852" w:history="1">
            <w:r w:rsidRPr="0061506E">
              <w:rPr>
                <w:rStyle w:val="Hyperlink"/>
                <w:rFonts w:ascii="Times New Roman" w:hAnsi="Times New Roman" w:cs="Times New Roman"/>
                <w:noProof/>
                <w:sz w:val="24"/>
                <w:szCs w:val="24"/>
              </w:rPr>
              <w:t>Intersectionality</w:t>
            </w:r>
            <w:r w:rsidRPr="0061506E">
              <w:rPr>
                <w:rFonts w:ascii="Times New Roman" w:hAnsi="Times New Roman" w:cs="Times New Roman"/>
                <w:noProof/>
                <w:webHidden/>
                <w:sz w:val="24"/>
                <w:szCs w:val="24"/>
              </w:rPr>
              <w:tab/>
            </w:r>
            <w:r w:rsidRPr="0061506E">
              <w:rPr>
                <w:rFonts w:ascii="Times New Roman" w:hAnsi="Times New Roman" w:cs="Times New Roman"/>
                <w:noProof/>
                <w:webHidden/>
                <w:sz w:val="24"/>
                <w:szCs w:val="24"/>
              </w:rPr>
              <w:fldChar w:fldCharType="begin"/>
            </w:r>
            <w:r w:rsidRPr="0061506E">
              <w:rPr>
                <w:rFonts w:ascii="Times New Roman" w:hAnsi="Times New Roman" w:cs="Times New Roman"/>
                <w:noProof/>
                <w:webHidden/>
                <w:sz w:val="24"/>
                <w:szCs w:val="24"/>
              </w:rPr>
              <w:instrText xml:space="preserve"> PAGEREF _Toc177126852 \h </w:instrText>
            </w:r>
            <w:r w:rsidRPr="0061506E">
              <w:rPr>
                <w:rFonts w:ascii="Times New Roman" w:hAnsi="Times New Roman" w:cs="Times New Roman"/>
                <w:noProof/>
                <w:webHidden/>
                <w:sz w:val="24"/>
                <w:szCs w:val="24"/>
              </w:rPr>
            </w:r>
            <w:r w:rsidRPr="0061506E">
              <w:rPr>
                <w:rFonts w:ascii="Times New Roman" w:hAnsi="Times New Roman" w:cs="Times New Roman"/>
                <w:noProof/>
                <w:webHidden/>
                <w:sz w:val="24"/>
                <w:szCs w:val="24"/>
              </w:rPr>
              <w:fldChar w:fldCharType="separate"/>
            </w:r>
            <w:r w:rsidRPr="0061506E">
              <w:rPr>
                <w:rFonts w:ascii="Times New Roman" w:hAnsi="Times New Roman" w:cs="Times New Roman"/>
                <w:noProof/>
                <w:webHidden/>
                <w:sz w:val="24"/>
                <w:szCs w:val="24"/>
              </w:rPr>
              <w:t>5</w:t>
            </w:r>
            <w:r w:rsidRPr="0061506E">
              <w:rPr>
                <w:rFonts w:ascii="Times New Roman" w:hAnsi="Times New Roman" w:cs="Times New Roman"/>
                <w:noProof/>
                <w:webHidden/>
                <w:sz w:val="24"/>
                <w:szCs w:val="24"/>
              </w:rPr>
              <w:fldChar w:fldCharType="end"/>
            </w:r>
          </w:hyperlink>
        </w:p>
        <w:p w14:paraId="2F816A64" w14:textId="29ADFBFC" w:rsidR="0061506E" w:rsidRPr="0061506E" w:rsidRDefault="0061506E">
          <w:pPr>
            <w:pStyle w:val="TOC2"/>
            <w:tabs>
              <w:tab w:val="right" w:leader="dot" w:pos="9350"/>
            </w:tabs>
            <w:rPr>
              <w:rFonts w:ascii="Times New Roman" w:eastAsiaTheme="minorEastAsia" w:hAnsi="Times New Roman" w:cs="Times New Roman"/>
              <w:b w:val="0"/>
              <w:bCs w:val="0"/>
              <w:noProof/>
              <w:sz w:val="24"/>
              <w:szCs w:val="24"/>
            </w:rPr>
          </w:pPr>
          <w:hyperlink w:anchor="_Toc177126853" w:history="1">
            <w:r w:rsidRPr="0061506E">
              <w:rPr>
                <w:rStyle w:val="Hyperlink"/>
                <w:rFonts w:ascii="Times New Roman" w:hAnsi="Times New Roman" w:cs="Times New Roman"/>
                <w:i/>
                <w:iCs/>
                <w:noProof/>
                <w:sz w:val="24"/>
                <w:szCs w:val="24"/>
              </w:rPr>
              <w:t>Diversity in the U.S. Professoriate</w:t>
            </w:r>
            <w:r w:rsidRPr="0061506E">
              <w:rPr>
                <w:rFonts w:ascii="Times New Roman" w:hAnsi="Times New Roman" w:cs="Times New Roman"/>
                <w:noProof/>
                <w:webHidden/>
                <w:sz w:val="24"/>
                <w:szCs w:val="24"/>
              </w:rPr>
              <w:tab/>
            </w:r>
            <w:r w:rsidRPr="0061506E">
              <w:rPr>
                <w:rFonts w:ascii="Times New Roman" w:hAnsi="Times New Roman" w:cs="Times New Roman"/>
                <w:noProof/>
                <w:webHidden/>
                <w:sz w:val="24"/>
                <w:szCs w:val="24"/>
              </w:rPr>
              <w:fldChar w:fldCharType="begin"/>
            </w:r>
            <w:r w:rsidRPr="0061506E">
              <w:rPr>
                <w:rFonts w:ascii="Times New Roman" w:hAnsi="Times New Roman" w:cs="Times New Roman"/>
                <w:noProof/>
                <w:webHidden/>
                <w:sz w:val="24"/>
                <w:szCs w:val="24"/>
              </w:rPr>
              <w:instrText xml:space="preserve"> PAGEREF _Toc177126853 \h </w:instrText>
            </w:r>
            <w:r w:rsidRPr="0061506E">
              <w:rPr>
                <w:rFonts w:ascii="Times New Roman" w:hAnsi="Times New Roman" w:cs="Times New Roman"/>
                <w:noProof/>
                <w:webHidden/>
                <w:sz w:val="24"/>
                <w:szCs w:val="24"/>
              </w:rPr>
            </w:r>
            <w:r w:rsidRPr="0061506E">
              <w:rPr>
                <w:rFonts w:ascii="Times New Roman" w:hAnsi="Times New Roman" w:cs="Times New Roman"/>
                <w:noProof/>
                <w:webHidden/>
                <w:sz w:val="24"/>
                <w:szCs w:val="24"/>
              </w:rPr>
              <w:fldChar w:fldCharType="separate"/>
            </w:r>
            <w:r w:rsidRPr="0061506E">
              <w:rPr>
                <w:rFonts w:ascii="Times New Roman" w:hAnsi="Times New Roman" w:cs="Times New Roman"/>
                <w:noProof/>
                <w:webHidden/>
                <w:sz w:val="24"/>
                <w:szCs w:val="24"/>
              </w:rPr>
              <w:t>8</w:t>
            </w:r>
            <w:r w:rsidRPr="0061506E">
              <w:rPr>
                <w:rFonts w:ascii="Times New Roman" w:hAnsi="Times New Roman" w:cs="Times New Roman"/>
                <w:noProof/>
                <w:webHidden/>
                <w:sz w:val="24"/>
                <w:szCs w:val="24"/>
              </w:rPr>
              <w:fldChar w:fldCharType="end"/>
            </w:r>
          </w:hyperlink>
        </w:p>
        <w:p w14:paraId="12DB4B6F" w14:textId="04ECE704" w:rsidR="0061506E" w:rsidRPr="0061506E" w:rsidRDefault="0061506E">
          <w:pPr>
            <w:pStyle w:val="TOC3"/>
            <w:tabs>
              <w:tab w:val="right" w:leader="dot" w:pos="9350"/>
            </w:tabs>
            <w:rPr>
              <w:rFonts w:ascii="Times New Roman" w:eastAsiaTheme="minorEastAsia" w:hAnsi="Times New Roman" w:cs="Times New Roman"/>
              <w:noProof/>
              <w:sz w:val="24"/>
              <w:szCs w:val="24"/>
            </w:rPr>
          </w:pPr>
          <w:hyperlink w:anchor="_Toc177126854" w:history="1">
            <w:r w:rsidRPr="0061506E">
              <w:rPr>
                <w:rStyle w:val="Hyperlink"/>
                <w:rFonts w:ascii="Times New Roman" w:hAnsi="Times New Roman" w:cs="Times New Roman"/>
                <w:noProof/>
                <w:sz w:val="24"/>
                <w:szCs w:val="24"/>
              </w:rPr>
              <w:t>Racial and Gender Diversity in Faculty Hiring, Promotion, and Tenure</w:t>
            </w:r>
            <w:r w:rsidRPr="0061506E">
              <w:rPr>
                <w:rFonts w:ascii="Times New Roman" w:hAnsi="Times New Roman" w:cs="Times New Roman"/>
                <w:noProof/>
                <w:webHidden/>
                <w:sz w:val="24"/>
                <w:szCs w:val="24"/>
              </w:rPr>
              <w:tab/>
            </w:r>
            <w:r w:rsidRPr="0061506E">
              <w:rPr>
                <w:rFonts w:ascii="Times New Roman" w:hAnsi="Times New Roman" w:cs="Times New Roman"/>
                <w:noProof/>
                <w:webHidden/>
                <w:sz w:val="24"/>
                <w:szCs w:val="24"/>
              </w:rPr>
              <w:fldChar w:fldCharType="begin"/>
            </w:r>
            <w:r w:rsidRPr="0061506E">
              <w:rPr>
                <w:rFonts w:ascii="Times New Roman" w:hAnsi="Times New Roman" w:cs="Times New Roman"/>
                <w:noProof/>
                <w:webHidden/>
                <w:sz w:val="24"/>
                <w:szCs w:val="24"/>
              </w:rPr>
              <w:instrText xml:space="preserve"> PAGEREF _Toc177126854 \h </w:instrText>
            </w:r>
            <w:r w:rsidRPr="0061506E">
              <w:rPr>
                <w:rFonts w:ascii="Times New Roman" w:hAnsi="Times New Roman" w:cs="Times New Roman"/>
                <w:noProof/>
                <w:webHidden/>
                <w:sz w:val="24"/>
                <w:szCs w:val="24"/>
              </w:rPr>
            </w:r>
            <w:r w:rsidRPr="0061506E">
              <w:rPr>
                <w:rFonts w:ascii="Times New Roman" w:hAnsi="Times New Roman" w:cs="Times New Roman"/>
                <w:noProof/>
                <w:webHidden/>
                <w:sz w:val="24"/>
                <w:szCs w:val="24"/>
              </w:rPr>
              <w:fldChar w:fldCharType="separate"/>
            </w:r>
            <w:r w:rsidRPr="0061506E">
              <w:rPr>
                <w:rFonts w:ascii="Times New Roman" w:hAnsi="Times New Roman" w:cs="Times New Roman"/>
                <w:noProof/>
                <w:webHidden/>
                <w:sz w:val="24"/>
                <w:szCs w:val="24"/>
              </w:rPr>
              <w:t>9</w:t>
            </w:r>
            <w:r w:rsidRPr="0061506E">
              <w:rPr>
                <w:rFonts w:ascii="Times New Roman" w:hAnsi="Times New Roman" w:cs="Times New Roman"/>
                <w:noProof/>
                <w:webHidden/>
                <w:sz w:val="24"/>
                <w:szCs w:val="24"/>
              </w:rPr>
              <w:fldChar w:fldCharType="end"/>
            </w:r>
          </w:hyperlink>
        </w:p>
        <w:p w14:paraId="01E99148" w14:textId="616E1ECC" w:rsidR="0061506E" w:rsidRPr="0061506E" w:rsidRDefault="0061506E">
          <w:pPr>
            <w:pStyle w:val="TOC3"/>
            <w:tabs>
              <w:tab w:val="right" w:leader="dot" w:pos="9350"/>
            </w:tabs>
            <w:rPr>
              <w:rFonts w:ascii="Times New Roman" w:eastAsiaTheme="minorEastAsia" w:hAnsi="Times New Roman" w:cs="Times New Roman"/>
              <w:noProof/>
              <w:sz w:val="24"/>
              <w:szCs w:val="24"/>
            </w:rPr>
          </w:pPr>
          <w:hyperlink w:anchor="_Toc177126855" w:history="1">
            <w:r w:rsidRPr="0061506E">
              <w:rPr>
                <w:rStyle w:val="Hyperlink"/>
                <w:rFonts w:ascii="Times New Roman" w:hAnsi="Times New Roman" w:cs="Times New Roman"/>
                <w:noProof/>
                <w:sz w:val="24"/>
                <w:szCs w:val="24"/>
              </w:rPr>
              <w:t>Contextual Factors Affecting Faculty Diversity</w:t>
            </w:r>
            <w:r w:rsidRPr="0061506E">
              <w:rPr>
                <w:rFonts w:ascii="Times New Roman" w:hAnsi="Times New Roman" w:cs="Times New Roman"/>
                <w:noProof/>
                <w:webHidden/>
                <w:sz w:val="24"/>
                <w:szCs w:val="24"/>
              </w:rPr>
              <w:tab/>
            </w:r>
            <w:r w:rsidRPr="0061506E">
              <w:rPr>
                <w:rFonts w:ascii="Times New Roman" w:hAnsi="Times New Roman" w:cs="Times New Roman"/>
                <w:noProof/>
                <w:webHidden/>
                <w:sz w:val="24"/>
                <w:szCs w:val="24"/>
              </w:rPr>
              <w:fldChar w:fldCharType="begin"/>
            </w:r>
            <w:r w:rsidRPr="0061506E">
              <w:rPr>
                <w:rFonts w:ascii="Times New Roman" w:hAnsi="Times New Roman" w:cs="Times New Roman"/>
                <w:noProof/>
                <w:webHidden/>
                <w:sz w:val="24"/>
                <w:szCs w:val="24"/>
              </w:rPr>
              <w:instrText xml:space="preserve"> PAGEREF _Toc177126855 \h </w:instrText>
            </w:r>
            <w:r w:rsidRPr="0061506E">
              <w:rPr>
                <w:rFonts w:ascii="Times New Roman" w:hAnsi="Times New Roman" w:cs="Times New Roman"/>
                <w:noProof/>
                <w:webHidden/>
                <w:sz w:val="24"/>
                <w:szCs w:val="24"/>
              </w:rPr>
            </w:r>
            <w:r w:rsidRPr="0061506E">
              <w:rPr>
                <w:rFonts w:ascii="Times New Roman" w:hAnsi="Times New Roman" w:cs="Times New Roman"/>
                <w:noProof/>
                <w:webHidden/>
                <w:sz w:val="24"/>
                <w:szCs w:val="24"/>
              </w:rPr>
              <w:fldChar w:fldCharType="separate"/>
            </w:r>
            <w:r w:rsidRPr="0061506E">
              <w:rPr>
                <w:rFonts w:ascii="Times New Roman" w:hAnsi="Times New Roman" w:cs="Times New Roman"/>
                <w:noProof/>
                <w:webHidden/>
                <w:sz w:val="24"/>
                <w:szCs w:val="24"/>
              </w:rPr>
              <w:t>10</w:t>
            </w:r>
            <w:r w:rsidRPr="0061506E">
              <w:rPr>
                <w:rFonts w:ascii="Times New Roman" w:hAnsi="Times New Roman" w:cs="Times New Roman"/>
                <w:noProof/>
                <w:webHidden/>
                <w:sz w:val="24"/>
                <w:szCs w:val="24"/>
              </w:rPr>
              <w:fldChar w:fldCharType="end"/>
            </w:r>
          </w:hyperlink>
        </w:p>
        <w:p w14:paraId="78773438" w14:textId="5A0178F2" w:rsidR="0061506E" w:rsidRPr="0061506E" w:rsidRDefault="0061506E">
          <w:pPr>
            <w:pStyle w:val="TOC2"/>
            <w:tabs>
              <w:tab w:val="right" w:leader="dot" w:pos="9350"/>
            </w:tabs>
            <w:rPr>
              <w:rFonts w:ascii="Times New Roman" w:eastAsiaTheme="minorEastAsia" w:hAnsi="Times New Roman" w:cs="Times New Roman"/>
              <w:b w:val="0"/>
              <w:bCs w:val="0"/>
              <w:noProof/>
              <w:sz w:val="24"/>
              <w:szCs w:val="24"/>
            </w:rPr>
          </w:pPr>
          <w:hyperlink w:anchor="_Toc177126856" w:history="1">
            <w:r w:rsidRPr="0061506E">
              <w:rPr>
                <w:rStyle w:val="Hyperlink"/>
                <w:rFonts w:ascii="Times New Roman" w:hAnsi="Times New Roman" w:cs="Times New Roman"/>
                <w:i/>
                <w:iCs/>
                <w:noProof/>
                <w:sz w:val="24"/>
                <w:szCs w:val="24"/>
              </w:rPr>
              <w:t>Contributions and Research Questions</w:t>
            </w:r>
            <w:r w:rsidRPr="0061506E">
              <w:rPr>
                <w:rFonts w:ascii="Times New Roman" w:hAnsi="Times New Roman" w:cs="Times New Roman"/>
                <w:noProof/>
                <w:webHidden/>
                <w:sz w:val="24"/>
                <w:szCs w:val="24"/>
              </w:rPr>
              <w:tab/>
            </w:r>
            <w:r w:rsidRPr="0061506E">
              <w:rPr>
                <w:rFonts w:ascii="Times New Roman" w:hAnsi="Times New Roman" w:cs="Times New Roman"/>
                <w:noProof/>
                <w:webHidden/>
                <w:sz w:val="24"/>
                <w:szCs w:val="24"/>
              </w:rPr>
              <w:fldChar w:fldCharType="begin"/>
            </w:r>
            <w:r w:rsidRPr="0061506E">
              <w:rPr>
                <w:rFonts w:ascii="Times New Roman" w:hAnsi="Times New Roman" w:cs="Times New Roman"/>
                <w:noProof/>
                <w:webHidden/>
                <w:sz w:val="24"/>
                <w:szCs w:val="24"/>
              </w:rPr>
              <w:instrText xml:space="preserve"> PAGEREF _Toc177126856 \h </w:instrText>
            </w:r>
            <w:r w:rsidRPr="0061506E">
              <w:rPr>
                <w:rFonts w:ascii="Times New Roman" w:hAnsi="Times New Roman" w:cs="Times New Roman"/>
                <w:noProof/>
                <w:webHidden/>
                <w:sz w:val="24"/>
                <w:szCs w:val="24"/>
              </w:rPr>
            </w:r>
            <w:r w:rsidRPr="0061506E">
              <w:rPr>
                <w:rFonts w:ascii="Times New Roman" w:hAnsi="Times New Roman" w:cs="Times New Roman"/>
                <w:noProof/>
                <w:webHidden/>
                <w:sz w:val="24"/>
                <w:szCs w:val="24"/>
              </w:rPr>
              <w:fldChar w:fldCharType="separate"/>
            </w:r>
            <w:r w:rsidRPr="0061506E">
              <w:rPr>
                <w:rFonts w:ascii="Times New Roman" w:hAnsi="Times New Roman" w:cs="Times New Roman"/>
                <w:noProof/>
                <w:webHidden/>
                <w:sz w:val="24"/>
                <w:szCs w:val="24"/>
              </w:rPr>
              <w:t>13</w:t>
            </w:r>
            <w:r w:rsidRPr="0061506E">
              <w:rPr>
                <w:rFonts w:ascii="Times New Roman" w:hAnsi="Times New Roman" w:cs="Times New Roman"/>
                <w:noProof/>
                <w:webHidden/>
                <w:sz w:val="24"/>
                <w:szCs w:val="24"/>
              </w:rPr>
              <w:fldChar w:fldCharType="end"/>
            </w:r>
          </w:hyperlink>
        </w:p>
        <w:p w14:paraId="101B49FA" w14:textId="37812BB4" w:rsidR="0061506E" w:rsidRPr="0061506E" w:rsidRDefault="0061506E">
          <w:pPr>
            <w:pStyle w:val="TOC1"/>
            <w:tabs>
              <w:tab w:val="right" w:leader="dot" w:pos="9350"/>
            </w:tabs>
            <w:rPr>
              <w:rFonts w:ascii="Times New Roman" w:eastAsiaTheme="minorEastAsia" w:hAnsi="Times New Roman" w:cs="Times New Roman"/>
              <w:b w:val="0"/>
              <w:bCs w:val="0"/>
              <w:i w:val="0"/>
              <w:iCs w:val="0"/>
              <w:noProof/>
            </w:rPr>
          </w:pPr>
          <w:hyperlink w:anchor="_Toc177126857" w:history="1">
            <w:r w:rsidRPr="0061506E">
              <w:rPr>
                <w:rStyle w:val="Hyperlink"/>
                <w:rFonts w:ascii="Times New Roman" w:hAnsi="Times New Roman" w:cs="Times New Roman"/>
                <w:noProof/>
              </w:rPr>
              <w:t>Works Cited</w:t>
            </w:r>
            <w:r w:rsidRPr="0061506E">
              <w:rPr>
                <w:rFonts w:ascii="Times New Roman" w:hAnsi="Times New Roman" w:cs="Times New Roman"/>
                <w:noProof/>
                <w:webHidden/>
              </w:rPr>
              <w:tab/>
            </w:r>
            <w:r w:rsidRPr="0061506E">
              <w:rPr>
                <w:rFonts w:ascii="Times New Roman" w:hAnsi="Times New Roman" w:cs="Times New Roman"/>
                <w:noProof/>
                <w:webHidden/>
              </w:rPr>
              <w:fldChar w:fldCharType="begin"/>
            </w:r>
            <w:r w:rsidRPr="0061506E">
              <w:rPr>
                <w:rFonts w:ascii="Times New Roman" w:hAnsi="Times New Roman" w:cs="Times New Roman"/>
                <w:noProof/>
                <w:webHidden/>
              </w:rPr>
              <w:instrText xml:space="preserve"> PAGEREF _Toc177126857 \h </w:instrText>
            </w:r>
            <w:r w:rsidRPr="0061506E">
              <w:rPr>
                <w:rFonts w:ascii="Times New Roman" w:hAnsi="Times New Roman" w:cs="Times New Roman"/>
                <w:noProof/>
                <w:webHidden/>
              </w:rPr>
            </w:r>
            <w:r w:rsidRPr="0061506E">
              <w:rPr>
                <w:rFonts w:ascii="Times New Roman" w:hAnsi="Times New Roman" w:cs="Times New Roman"/>
                <w:noProof/>
                <w:webHidden/>
              </w:rPr>
              <w:fldChar w:fldCharType="separate"/>
            </w:r>
            <w:r w:rsidRPr="0061506E">
              <w:rPr>
                <w:rFonts w:ascii="Times New Roman" w:hAnsi="Times New Roman" w:cs="Times New Roman"/>
                <w:noProof/>
                <w:webHidden/>
              </w:rPr>
              <w:t>16</w:t>
            </w:r>
            <w:r w:rsidRPr="0061506E">
              <w:rPr>
                <w:rFonts w:ascii="Times New Roman" w:hAnsi="Times New Roman" w:cs="Times New Roman"/>
                <w:noProof/>
                <w:webHidden/>
              </w:rPr>
              <w:fldChar w:fldCharType="end"/>
            </w:r>
          </w:hyperlink>
        </w:p>
        <w:p w14:paraId="18B3B284" w14:textId="01F1A902" w:rsidR="00523047" w:rsidRPr="0061506E" w:rsidRDefault="00523047">
          <w:pPr>
            <w:rPr>
              <w:rFonts w:cs="Times New Roman"/>
              <w:szCs w:val="24"/>
            </w:rPr>
          </w:pPr>
          <w:r w:rsidRPr="0061506E">
            <w:rPr>
              <w:rFonts w:cs="Times New Roman"/>
              <w:b/>
              <w:bCs/>
              <w:noProof/>
              <w:szCs w:val="24"/>
            </w:rPr>
            <w:fldChar w:fldCharType="end"/>
          </w:r>
        </w:p>
      </w:sdtContent>
    </w:sdt>
    <w:p w14:paraId="74132C6A" w14:textId="77777777" w:rsidR="00A4080A" w:rsidRPr="0061506E" w:rsidRDefault="00A4080A">
      <w:pPr>
        <w:rPr>
          <w:rFonts w:cs="Times New Roman"/>
          <w:i/>
          <w:iCs/>
          <w:szCs w:val="24"/>
        </w:rPr>
      </w:pPr>
      <w:r w:rsidRPr="0061506E">
        <w:rPr>
          <w:rFonts w:cs="Times New Roman"/>
          <w:i/>
          <w:iCs/>
          <w:szCs w:val="24"/>
        </w:rPr>
        <w:br w:type="page"/>
      </w:r>
    </w:p>
    <w:p w14:paraId="53915B12" w14:textId="25A9825D" w:rsidR="00A4080A" w:rsidRPr="0061506E" w:rsidRDefault="00A4080A" w:rsidP="00523047">
      <w:pPr>
        <w:spacing w:line="480" w:lineRule="auto"/>
        <w:jc w:val="center"/>
        <w:outlineLvl w:val="0"/>
        <w:rPr>
          <w:rFonts w:cs="Times New Roman"/>
          <w:b/>
          <w:bCs/>
          <w:szCs w:val="24"/>
        </w:rPr>
      </w:pPr>
      <w:bookmarkStart w:id="0" w:name="_Toc177126849"/>
      <w:r w:rsidRPr="0061506E">
        <w:rPr>
          <w:rFonts w:cs="Times New Roman"/>
          <w:b/>
          <w:bCs/>
          <w:szCs w:val="24"/>
        </w:rPr>
        <w:lastRenderedPageBreak/>
        <w:t>Chapter 2: Literature Review</w:t>
      </w:r>
      <w:bookmarkEnd w:id="0"/>
    </w:p>
    <w:p w14:paraId="2396C79A" w14:textId="3F68024D" w:rsidR="00B64EF0" w:rsidRPr="00B64EF0" w:rsidRDefault="00B64EF0" w:rsidP="00A4080A">
      <w:pPr>
        <w:spacing w:line="480" w:lineRule="auto"/>
        <w:outlineLvl w:val="1"/>
        <w:rPr>
          <w:rFonts w:cs="Times New Roman"/>
          <w:szCs w:val="24"/>
        </w:rPr>
      </w:pPr>
      <w:bookmarkStart w:id="1" w:name="_Toc177126850"/>
      <w:r w:rsidRPr="00B64EF0">
        <w:rPr>
          <w:rFonts w:cs="Times New Roman"/>
          <w:szCs w:val="24"/>
          <w:highlight w:val="yellow"/>
        </w:rPr>
        <w:t>[ Insert introductory paragraph here – In this chapter, I will …]</w:t>
      </w:r>
    </w:p>
    <w:p w14:paraId="13E60D39" w14:textId="31B90F90" w:rsidR="008B066C" w:rsidRPr="0061506E" w:rsidRDefault="0061506E" w:rsidP="00A4080A">
      <w:pPr>
        <w:spacing w:line="480" w:lineRule="auto"/>
        <w:outlineLvl w:val="1"/>
        <w:rPr>
          <w:rFonts w:cs="Times New Roman"/>
          <w:i/>
          <w:iCs/>
          <w:szCs w:val="24"/>
        </w:rPr>
      </w:pPr>
      <w:r w:rsidRPr="0061506E">
        <w:rPr>
          <w:rFonts w:cs="Times New Roman"/>
          <w:i/>
          <w:iCs/>
          <w:szCs w:val="24"/>
        </w:rPr>
        <w:t>Theoretical Frameworks</w:t>
      </w:r>
      <w:bookmarkEnd w:id="1"/>
    </w:p>
    <w:p w14:paraId="4DE9CCEA" w14:textId="6C875A4B" w:rsidR="006020F2" w:rsidRPr="0061506E" w:rsidRDefault="008B066C" w:rsidP="00BA1501">
      <w:pPr>
        <w:spacing w:line="480" w:lineRule="auto"/>
        <w:ind w:firstLine="720"/>
        <w:rPr>
          <w:rFonts w:cs="Times New Roman"/>
          <w:szCs w:val="24"/>
        </w:rPr>
      </w:pPr>
      <w:r w:rsidRPr="0061506E">
        <w:rPr>
          <w:rFonts w:cs="Times New Roman"/>
          <w:szCs w:val="24"/>
        </w:rPr>
        <w:t>Critical Race Theory</w:t>
      </w:r>
      <w:r w:rsidR="006020F2" w:rsidRPr="0061506E">
        <w:rPr>
          <w:rFonts w:cs="Times New Roman"/>
          <w:szCs w:val="24"/>
        </w:rPr>
        <w:t xml:space="preserve"> (CRT)</w:t>
      </w:r>
      <w:r w:rsidRPr="0061506E">
        <w:rPr>
          <w:rFonts w:cs="Times New Roman"/>
          <w:szCs w:val="24"/>
        </w:rPr>
        <w:t xml:space="preserve"> </w:t>
      </w:r>
      <w:r w:rsidR="006020F2" w:rsidRPr="0061506E">
        <w:rPr>
          <w:rFonts w:cs="Times New Roman"/>
          <w:szCs w:val="24"/>
        </w:rPr>
        <w:t>originate</w:t>
      </w:r>
      <w:r w:rsidR="00452C78" w:rsidRPr="0061506E">
        <w:rPr>
          <w:rFonts w:cs="Times New Roman"/>
          <w:szCs w:val="24"/>
        </w:rPr>
        <w:t xml:space="preserve">d </w:t>
      </w:r>
      <w:r w:rsidR="00171774" w:rsidRPr="0061506E">
        <w:rPr>
          <w:rFonts w:cs="Times New Roman"/>
          <w:szCs w:val="24"/>
        </w:rPr>
        <w:t xml:space="preserve">in the 1970s </w:t>
      </w:r>
      <w:r w:rsidR="00452C78" w:rsidRPr="0061506E">
        <w:rPr>
          <w:rFonts w:cs="Times New Roman"/>
          <w:szCs w:val="24"/>
        </w:rPr>
        <w:t xml:space="preserve">as a movement in critical legal studies aimed at challenging race-neutral understandings of the U.S. </w:t>
      </w:r>
      <w:r w:rsidR="00E055D5" w:rsidRPr="0061506E">
        <w:rPr>
          <w:rFonts w:cs="Times New Roman"/>
          <w:szCs w:val="24"/>
        </w:rPr>
        <w:t xml:space="preserve">legal system. </w:t>
      </w:r>
      <w:r w:rsidR="00304ACF" w:rsidRPr="0061506E">
        <w:rPr>
          <w:rFonts w:cs="Times New Roman"/>
          <w:szCs w:val="24"/>
        </w:rPr>
        <w:t xml:space="preserve">This </w:t>
      </w:r>
      <w:r w:rsidR="00863467" w:rsidRPr="0061506E">
        <w:rPr>
          <w:rFonts w:cs="Times New Roman"/>
          <w:szCs w:val="24"/>
        </w:rPr>
        <w:t>framework emphasizes that racism, rather than being an aberration, is pervasive, permanent, and normalized in U.S. policy and culture</w:t>
      </w:r>
      <w:r w:rsidR="00AC69C0" w:rsidRPr="0061506E">
        <w:rPr>
          <w:rFonts w:cs="Times New Roman"/>
          <w:szCs w:val="24"/>
        </w:rPr>
        <w:t xml:space="preserve"> </w:t>
      </w:r>
      <w:r w:rsidR="00AC69C0" w:rsidRPr="0061506E">
        <w:rPr>
          <w:rFonts w:cs="Times New Roman"/>
          <w:szCs w:val="24"/>
        </w:rPr>
        <w:fldChar w:fldCharType="begin"/>
      </w:r>
      <w:r w:rsidR="00BD0044" w:rsidRPr="0061506E">
        <w:rPr>
          <w:rFonts w:cs="Times New Roman"/>
          <w:szCs w:val="24"/>
        </w:rPr>
        <w:instrText xml:space="preserve"> ADDIN ZOTERO_ITEM CSL_CITATION {"citationID":"cych6dIk","properties":{"formattedCitation":"(Bell 1992; Delgado and Stefancic 2017)","plainCitation":"(Bell 1992; Delgado and Stefancic 2017)","noteIndex":0},"citationItems":[{"id":1207,"uris":["http://zotero.org/groups/4703364/items/U4CXXLDV"],"itemData":{"id":1207,"type":"article-journal","container-title":"Connecticut Law Review","note":"publisher: HeinOnline","page":"363-380","title":"Racial realism","volume":"24","author":[{"family":"Bell","given":"Derrick"}],"issued":{"date-parts":[["1992"]]}}},{"id":1208,"uris":["http://zotero.org/groups/4703364/items/TTHP3QMJ"],"itemData":{"id":1208,"type":"book","abstract":"&lt;strong&gt;Updated to include the Black Lives Matter movement, the presidency of Barack Obama, the rise of hate speech on the\nInternet, and more&lt;/strong&gt; Since the publication of the first\nedition of &lt;em&gt;Critical Race Theory&lt;/em&gt; in 2001, the United States has lived through two economic downturns, an outbreak of terrorism, and the onset of an epidemic of hate directed against immigrants, especially undocumented Latinos and Middle Eastern people. On a\nmore hopeful note, the country elected and re-elected its first\nblack president and has witnessed the impressive advance of gay\nrights. As a field, critical race theory has taken note of all\nthese developments, and this primer does so as well. It not only\ncovers a range of emerging new topics and events, it also addresses the rise of a fierce wave of criticism from right-wing websites,\nthink tanks, and foundations, some of which insist that America is now colorblind and has little use for racial analysis and study.\n&lt;em&gt;Critical Race Theory&lt;/em&gt; is essential for understanding\ndevelopments in this burgeoning field, which has spread to other\ndisciplines and countries. The new edition also covers the ways in which other societies and disciplines adapt its teachings and, for readers wanting to advance a progressive race agenda, includes new questions for discussion, aimed at outlining practical steps to\nachieve this objective.","archive":"JSTOR","edition":"3","ISBN":"978-1-4798-4636-8","note":"DOI: 10.2307/j.ctt1ggjjn3","publisher":"NYU Press","title":"Critical Race Theory (Third Edition) An Introduction","URL":"http://www.jstor.org.proxy.lib.fsu.edu/stable/j.ctt1ggjjn3","volume":"20","author":[{"family":"Delgado","given":"Richard"},{"family":"Stefancic","given":"Jean"}],"accessed":{"date-parts":[["2023",9,12]]},"issued":{"date-parts":[["2017"]]}}}],"schema":"https://github.com/citation-style-language/schema/raw/master/csl-citation.json"} </w:instrText>
      </w:r>
      <w:r w:rsidR="00AC69C0" w:rsidRPr="0061506E">
        <w:rPr>
          <w:rFonts w:cs="Times New Roman"/>
          <w:szCs w:val="24"/>
        </w:rPr>
        <w:fldChar w:fldCharType="separate"/>
      </w:r>
      <w:r w:rsidR="00AC69C0" w:rsidRPr="0061506E">
        <w:rPr>
          <w:rFonts w:cs="Times New Roman"/>
          <w:szCs w:val="24"/>
        </w:rPr>
        <w:t>(Bell 1992; Delgado and Stefancic 2017)</w:t>
      </w:r>
      <w:r w:rsidR="00AC69C0" w:rsidRPr="0061506E">
        <w:rPr>
          <w:rFonts w:cs="Times New Roman"/>
          <w:szCs w:val="24"/>
        </w:rPr>
        <w:fldChar w:fldCharType="end"/>
      </w:r>
      <w:r w:rsidR="002D4584" w:rsidRPr="0061506E">
        <w:rPr>
          <w:rFonts w:cs="Times New Roman"/>
          <w:szCs w:val="24"/>
        </w:rPr>
        <w:t xml:space="preserve">. </w:t>
      </w:r>
      <w:r w:rsidR="00B64EF0" w:rsidRPr="00B64EF0">
        <w:rPr>
          <w:rFonts w:cs="Times New Roman"/>
          <w:szCs w:val="24"/>
          <w:highlight w:val="yellow"/>
        </w:rPr>
        <w:t>[Insert here – spell out exactly what CRT is/says – lay out all tenets]</w:t>
      </w:r>
      <w:r w:rsidR="00B64EF0">
        <w:rPr>
          <w:rFonts w:cs="Times New Roman"/>
          <w:szCs w:val="24"/>
        </w:rPr>
        <w:t xml:space="preserve"> </w:t>
      </w:r>
      <w:r w:rsidR="002D4584" w:rsidRPr="0061506E">
        <w:rPr>
          <w:rFonts w:cs="Times New Roman"/>
          <w:szCs w:val="24"/>
        </w:rPr>
        <w:t xml:space="preserve">Although its origins lie in legal scholarship, CRT </w:t>
      </w:r>
      <w:r w:rsidR="00F83CA9" w:rsidRPr="0061506E">
        <w:rPr>
          <w:rFonts w:cs="Times New Roman"/>
          <w:szCs w:val="24"/>
        </w:rPr>
        <w:t xml:space="preserve">has been applied and further developed within </w:t>
      </w:r>
      <w:r w:rsidR="00732EE9" w:rsidRPr="0061506E">
        <w:rPr>
          <w:rFonts w:cs="Times New Roman"/>
          <w:szCs w:val="24"/>
        </w:rPr>
        <w:t xml:space="preserve">the fields of </w:t>
      </w:r>
      <w:r w:rsidR="001E01EC" w:rsidRPr="0061506E">
        <w:rPr>
          <w:rFonts w:cs="Times New Roman"/>
          <w:szCs w:val="24"/>
        </w:rPr>
        <w:t xml:space="preserve">sociology </w:t>
      </w:r>
      <w:r w:rsidR="00732EE9" w:rsidRPr="0061506E">
        <w:rPr>
          <w:rFonts w:cs="Times New Roman"/>
          <w:szCs w:val="24"/>
        </w:rPr>
        <w:t>and</w:t>
      </w:r>
      <w:r w:rsidR="001E01EC" w:rsidRPr="0061506E">
        <w:rPr>
          <w:rFonts w:cs="Times New Roman"/>
          <w:szCs w:val="24"/>
        </w:rPr>
        <w:t xml:space="preserve"> </w:t>
      </w:r>
      <w:r w:rsidR="00F83CA9" w:rsidRPr="0061506E">
        <w:rPr>
          <w:rFonts w:cs="Times New Roman"/>
          <w:szCs w:val="24"/>
        </w:rPr>
        <w:t xml:space="preserve">education as well </w:t>
      </w:r>
      <w:r w:rsidR="00FF1CAC" w:rsidRPr="0061506E">
        <w:rPr>
          <w:rFonts w:cs="Times New Roman"/>
          <w:szCs w:val="24"/>
        </w:rPr>
        <w:fldChar w:fldCharType="begin"/>
      </w:r>
      <w:r w:rsidR="00BD0044" w:rsidRPr="0061506E">
        <w:rPr>
          <w:rFonts w:cs="Times New Roman"/>
          <w:szCs w:val="24"/>
        </w:rPr>
        <w:instrText xml:space="preserve"> ADDIN ZOTERO_ITEM CSL_CITATION {"citationID":"80Mcx4TH","properties":{"formattedCitation":"(Ladson-Billings and Tate 1995)","plainCitation":"(Ladson-Billings and Tate 1995)","noteIndex":0},"citationItems":[{"id":1206,"uris":["http://zotero.org/groups/4703364/items/TEZ6YAUR"],"itemData":{"id":1206,"type":"article-journal","abstract":"This article asserts that despite the salience of race in U.S. society, as a topic of scholarly inquiry, it remains untheorized. The article argues for a critical race theoretical perspective in education analogous to that of critical race theory in legal scholarship by developing three propositions: (1) race continues to be significant in the United States; (2) U.S. society is based on property rights rather than human rights; and (3) the intersection of race and property creates an analytical tool for understanding inequity. The article concludes with a look at the limitations of the current multicultural paradigm.","container-title":"Teachers College Record","DOI":"10.1177/016146819509700104","issue":"1","note":"_eprint: https://doi.org/10.1177/016146819509700104","page":"47-68","title":"Toward a Critical Race Theory of Education","volume":"97","author":[{"family":"Ladson-Billings","given":"Gloria"},{"family":"Tate","given":"William F."}],"issued":{"date-parts":[["1995"]]}}}],"schema":"https://github.com/citation-style-language/schema/raw/master/csl-citation.json"} </w:instrText>
      </w:r>
      <w:r w:rsidR="00FF1CAC" w:rsidRPr="0061506E">
        <w:rPr>
          <w:rFonts w:cs="Times New Roman"/>
          <w:szCs w:val="24"/>
        </w:rPr>
        <w:fldChar w:fldCharType="separate"/>
      </w:r>
      <w:r w:rsidR="00FF1CAC" w:rsidRPr="0061506E">
        <w:rPr>
          <w:rFonts w:cs="Times New Roman"/>
          <w:szCs w:val="24"/>
        </w:rPr>
        <w:t>(Ladson-Billings and Tate 1995)</w:t>
      </w:r>
      <w:r w:rsidR="00FF1CAC" w:rsidRPr="0061506E">
        <w:rPr>
          <w:rFonts w:cs="Times New Roman"/>
          <w:szCs w:val="24"/>
        </w:rPr>
        <w:fldChar w:fldCharType="end"/>
      </w:r>
      <w:r w:rsidR="00F83CA9" w:rsidRPr="0061506E">
        <w:rPr>
          <w:rFonts w:cs="Times New Roman"/>
          <w:szCs w:val="24"/>
        </w:rPr>
        <w:t>.</w:t>
      </w:r>
      <w:r w:rsidR="00A56B08" w:rsidRPr="0061506E">
        <w:rPr>
          <w:rFonts w:cs="Times New Roman"/>
          <w:szCs w:val="24"/>
        </w:rPr>
        <w:t xml:space="preserve"> </w:t>
      </w:r>
      <w:r w:rsidR="00732EE9" w:rsidRPr="0061506E">
        <w:rPr>
          <w:rFonts w:cs="Times New Roman"/>
          <w:szCs w:val="24"/>
        </w:rPr>
        <w:t>Sociologists of education</w:t>
      </w:r>
      <w:r w:rsidR="00F6731A" w:rsidRPr="0061506E">
        <w:rPr>
          <w:rFonts w:cs="Times New Roman"/>
          <w:szCs w:val="24"/>
        </w:rPr>
        <w:t xml:space="preserve"> have </w:t>
      </w:r>
      <w:r w:rsidR="008E1EA1" w:rsidRPr="0061506E">
        <w:rPr>
          <w:rFonts w:cs="Times New Roman"/>
          <w:szCs w:val="24"/>
        </w:rPr>
        <w:t>utilized</w:t>
      </w:r>
      <w:r w:rsidR="00F6731A" w:rsidRPr="0061506E">
        <w:rPr>
          <w:rFonts w:cs="Times New Roman"/>
          <w:szCs w:val="24"/>
        </w:rPr>
        <w:t xml:space="preserve"> Critical Race theory and methodology to examine a broad range of issues such as affirmative action and race-sensitive post-secondary admissions, curricular tracking, residential and school segregation, and the school-to-prison pipeline, among other phenomena </w:t>
      </w:r>
      <w:r w:rsidR="00F42708" w:rsidRPr="0061506E">
        <w:rPr>
          <w:rFonts w:cs="Times New Roman"/>
          <w:szCs w:val="24"/>
        </w:rPr>
        <w:fldChar w:fldCharType="begin"/>
      </w:r>
      <w:r w:rsidR="00BD0044" w:rsidRPr="0061506E">
        <w:rPr>
          <w:rFonts w:cs="Times New Roman"/>
          <w:szCs w:val="24"/>
        </w:rPr>
        <w:instrText xml:space="preserve"> ADDIN ZOTERO_ITEM CSL_CITATION {"citationID":"h89bHvxz","properties":{"formattedCitation":"(Dutil 2020; Parker 1998; Solorzano and Ornelas 2004)","plainCitation":"(Dutil 2020; Parker 1998; Solorzano and Ornelas 2004)","noteIndex":0},"citationItems":[{"id":1205,"uris":["http://zotero.org/groups/4703364/items/WW9LRUXP"],"itemData":{"id":1205,"type":"article-journal","container-title":"Children &amp; Schools","issue":"3","note":"publisher: Oxford University Press","page":"171–178","title":"Dismantling the school-to-prison pipeline: A trauma-informed, critical race perspective on school discipline","volume":"42","author":[{"family":"Dutil","given":"Stacey"}],"issued":{"date-parts":[["2020"]]}}},{"id":1202,"uris":["http://zotero.org/groups/4703364/items/VBFRR6SP"],"itemData":{"id":1202,"type":"article-journal","container-title":"International Journal of Qualitative Studies in Education","issue":"1","note":"publisher: Taylor &amp; Francis","page":"43–55","title":"'Race is race ain't': An exploration of the utility of critical race theory in qualitative research in education","volume":"11","author":[{"family":"Parker","given":"Laurence"}],"issued":{"date-parts":[["1998"]]}}},{"id":1203,"uris":["http://zotero.org/groups/4703364/items/E6YY9WZ7"],"itemData":{"id":1203,"type":"article-journal","container-title":"The High School Journal","note":"publisher: JSTOR","page":"15–26","title":"A critical race analysis of Latina/o and African American advanced placement enrollment in public high schools","author":[{"family":"Solorzano","given":"Daniel G"},{"family":"Ornelas","given":"Armida"}],"issued":{"date-parts":[["2004"]]}}}],"schema":"https://github.com/citation-style-language/schema/raw/master/csl-citation.json"} </w:instrText>
      </w:r>
      <w:r w:rsidR="00F42708" w:rsidRPr="0061506E">
        <w:rPr>
          <w:rFonts w:cs="Times New Roman"/>
          <w:szCs w:val="24"/>
        </w:rPr>
        <w:fldChar w:fldCharType="separate"/>
      </w:r>
      <w:r w:rsidR="00F42708" w:rsidRPr="0061506E">
        <w:rPr>
          <w:rFonts w:cs="Times New Roman"/>
          <w:szCs w:val="24"/>
        </w:rPr>
        <w:t>(Dutil 2020; Parker 1998; Solorzano and Ornelas 2004)</w:t>
      </w:r>
      <w:r w:rsidR="00F42708" w:rsidRPr="0061506E">
        <w:rPr>
          <w:rFonts w:cs="Times New Roman"/>
          <w:szCs w:val="24"/>
        </w:rPr>
        <w:fldChar w:fldCharType="end"/>
      </w:r>
      <w:r w:rsidR="00F42708" w:rsidRPr="0061506E">
        <w:rPr>
          <w:rFonts w:cs="Times New Roman"/>
          <w:szCs w:val="24"/>
        </w:rPr>
        <w:t xml:space="preserve">. </w:t>
      </w:r>
      <w:r w:rsidR="008E1EA1" w:rsidRPr="0061506E">
        <w:rPr>
          <w:rFonts w:cs="Times New Roman"/>
          <w:szCs w:val="24"/>
        </w:rPr>
        <w:t xml:space="preserve">Two core tenets of Critical Race Theory which are often employed in sociology of education scholarship are interest convergence and intersectionality. </w:t>
      </w:r>
      <w:r w:rsidR="000952B5" w:rsidRPr="0061506E">
        <w:rPr>
          <w:rFonts w:cs="Times New Roman"/>
          <w:szCs w:val="24"/>
        </w:rPr>
        <w:t>Together, both constructs highlight how systems of domination and subordination</w:t>
      </w:r>
      <w:del w:id="2" w:author="Trinity Lakin" w:date="2024-10-01T20:15:00Z" w16du:dateUtc="2024-10-02T00:15:00Z">
        <w:r w:rsidR="00C91A6D" w:rsidRPr="0061506E" w:rsidDel="00FB0E42">
          <w:rPr>
            <w:rFonts w:cs="Times New Roman"/>
            <w:szCs w:val="24"/>
          </w:rPr>
          <w:delText xml:space="preserve">, such as race or </w:delText>
        </w:r>
        <w:r w:rsidR="00D47952" w:rsidRPr="0061506E" w:rsidDel="00FB0E42">
          <w:rPr>
            <w:rFonts w:cs="Times New Roman"/>
            <w:szCs w:val="24"/>
          </w:rPr>
          <w:delText>sex</w:delText>
        </w:r>
        <w:r w:rsidR="00C91A6D" w:rsidRPr="0061506E" w:rsidDel="00FB0E42">
          <w:rPr>
            <w:rFonts w:cs="Times New Roman"/>
            <w:szCs w:val="24"/>
          </w:rPr>
          <w:delText>,</w:delText>
        </w:r>
      </w:del>
      <w:r w:rsidR="000952B5" w:rsidRPr="0061506E">
        <w:rPr>
          <w:rFonts w:cs="Times New Roman"/>
          <w:szCs w:val="24"/>
        </w:rPr>
        <w:t xml:space="preserve"> </w:t>
      </w:r>
      <w:r w:rsidR="009922FC" w:rsidRPr="0061506E">
        <w:rPr>
          <w:rFonts w:cs="Times New Roman"/>
          <w:szCs w:val="24"/>
        </w:rPr>
        <w:t xml:space="preserve">shape </w:t>
      </w:r>
      <w:ins w:id="3" w:author="Trinity Lakin" w:date="2024-10-01T20:14:00Z" w16du:dateUtc="2024-10-02T00:14:00Z">
        <w:r w:rsidR="00FB0E42" w:rsidRPr="004D085A">
          <w:t>diversity in higher education, specifically in terms of race and gender</w:t>
        </w:r>
      </w:ins>
      <w:del w:id="4" w:author="Trinity Lakin" w:date="2024-10-01T20:14:00Z" w16du:dateUtc="2024-10-02T00:14:00Z">
        <w:r w:rsidR="009922FC" w:rsidRPr="0061506E" w:rsidDel="00FB0E42">
          <w:rPr>
            <w:rFonts w:cs="Times New Roman"/>
            <w:szCs w:val="24"/>
          </w:rPr>
          <w:delText xml:space="preserve">one’s </w:delText>
        </w:r>
        <w:commentRangeStart w:id="5"/>
        <w:r w:rsidR="009922FC" w:rsidRPr="00B64EF0" w:rsidDel="00FB0E42">
          <w:rPr>
            <w:rFonts w:cs="Times New Roman"/>
            <w:szCs w:val="24"/>
            <w:highlight w:val="yellow"/>
          </w:rPr>
          <w:delText>social and political opportunity</w:delText>
        </w:r>
      </w:del>
      <w:r w:rsidR="009922FC" w:rsidRPr="00B64EF0">
        <w:rPr>
          <w:rFonts w:cs="Times New Roman"/>
          <w:szCs w:val="24"/>
          <w:highlight w:val="yellow"/>
        </w:rPr>
        <w:t>.</w:t>
      </w:r>
      <w:r w:rsidR="009922FC" w:rsidRPr="0061506E">
        <w:rPr>
          <w:rFonts w:cs="Times New Roman"/>
          <w:szCs w:val="24"/>
        </w:rPr>
        <w:t xml:space="preserve"> </w:t>
      </w:r>
      <w:commentRangeEnd w:id="5"/>
      <w:r w:rsidR="00B64EF0">
        <w:rPr>
          <w:rStyle w:val="CommentReference"/>
        </w:rPr>
        <w:commentReference w:id="5"/>
      </w:r>
    </w:p>
    <w:p w14:paraId="50239421" w14:textId="4B287B08" w:rsidR="008A4CC2" w:rsidRPr="0061506E" w:rsidRDefault="008A4CC2" w:rsidP="00A4080A">
      <w:pPr>
        <w:spacing w:line="480" w:lineRule="auto"/>
        <w:jc w:val="center"/>
        <w:outlineLvl w:val="2"/>
        <w:rPr>
          <w:rFonts w:cs="Times New Roman"/>
          <w:szCs w:val="24"/>
          <w:u w:val="single"/>
        </w:rPr>
      </w:pPr>
      <w:bookmarkStart w:id="6" w:name="_Toc177126851"/>
      <w:r w:rsidRPr="0061506E">
        <w:rPr>
          <w:rFonts w:cs="Times New Roman"/>
          <w:szCs w:val="24"/>
          <w:u w:val="single"/>
        </w:rPr>
        <w:t>Interest Convergence</w:t>
      </w:r>
      <w:bookmarkEnd w:id="6"/>
    </w:p>
    <w:p w14:paraId="4EBF1183" w14:textId="3F506E5B" w:rsidR="00494C63" w:rsidRPr="0061506E" w:rsidRDefault="009922FC" w:rsidP="00BA1501">
      <w:pPr>
        <w:spacing w:line="480" w:lineRule="auto"/>
        <w:ind w:firstLine="720"/>
        <w:rPr>
          <w:rFonts w:cs="Times New Roman"/>
          <w:szCs w:val="24"/>
        </w:rPr>
      </w:pPr>
      <w:r w:rsidRPr="0061506E">
        <w:rPr>
          <w:rFonts w:cs="Times New Roman"/>
          <w:szCs w:val="24"/>
        </w:rPr>
        <w:t xml:space="preserve">The principle of interest convergence was coined by Derrick Bell </w:t>
      </w:r>
      <w:r w:rsidR="00E044E4" w:rsidRPr="0061506E">
        <w:rPr>
          <w:rFonts w:cs="Times New Roman"/>
          <w:szCs w:val="24"/>
        </w:rPr>
        <w:fldChar w:fldCharType="begin"/>
      </w:r>
      <w:r w:rsidR="00BD0044" w:rsidRPr="0061506E">
        <w:rPr>
          <w:rFonts w:cs="Times New Roman"/>
          <w:szCs w:val="24"/>
        </w:rPr>
        <w:instrText xml:space="preserve"> ADDIN ZOTERO_ITEM CSL_CITATION {"citationID":"W0DrqyD3","properties":{"formattedCitation":"(1980)","plainCitation":"(1980)","noteIndex":0},"citationItems":[{"id":1256,"uris":["http://zotero.org/groups/4703364/items/3CPFQD5P"],"itemData":{"id":1256,"type":"article-journal","abstract":"After Brown v. Board of Education was decided, Professor Herbert Wechsler questioned whether the Supreme Court's decision could be justified on the basis of \"neutral\" principles. To him Brown arbitrarily traded the rights of whites not to associate with blacks in favor of the rights of blacks to associate with whites. In this Comment, Prof. Derrick Bell suggests that no conflict of interest actually existed; for a brief period, the interests of the races converged to make the Brown decision inevitable. More recent Supreme Court decisions, however, suggest to Professor Bell a growing divergence of interests that makes integration less feasible. He suggests the interest of blacks in quality education might now be better served by concentration on improving the quality of existing schools, whether desegregated or all-black.","container-title":"Harvard Law Review","DOI":"10.2307/1340546","ISSN":"0017-811X","issue":"3","note":"publisher: The Harvard Law Review Association","page":"518-533","source":"JSTOR","title":"Brown v. Board of Education and the Interest-Convergence Dilemma","volume":"93","author":[{"family":"Bell","given":"Derrick A."}],"issued":{"date-parts":[["1980"]]}},"label":"page","suppress-author":true}],"schema":"https://github.com/citation-style-language/schema/raw/master/csl-citation.json"} </w:instrText>
      </w:r>
      <w:r w:rsidR="00E044E4" w:rsidRPr="0061506E">
        <w:rPr>
          <w:rFonts w:cs="Times New Roman"/>
          <w:szCs w:val="24"/>
        </w:rPr>
        <w:fldChar w:fldCharType="separate"/>
      </w:r>
      <w:r w:rsidR="00E044E4" w:rsidRPr="0061506E">
        <w:rPr>
          <w:rFonts w:cs="Times New Roman"/>
          <w:szCs w:val="24"/>
        </w:rPr>
        <w:t>(1980)</w:t>
      </w:r>
      <w:r w:rsidR="00E044E4" w:rsidRPr="0061506E">
        <w:rPr>
          <w:rFonts w:cs="Times New Roman"/>
          <w:szCs w:val="24"/>
        </w:rPr>
        <w:fldChar w:fldCharType="end"/>
      </w:r>
      <w:r w:rsidR="00E044E4" w:rsidRPr="0061506E">
        <w:rPr>
          <w:rFonts w:cs="Times New Roman"/>
          <w:szCs w:val="24"/>
        </w:rPr>
        <w:t xml:space="preserve"> </w:t>
      </w:r>
      <w:r w:rsidRPr="0061506E">
        <w:rPr>
          <w:rFonts w:cs="Times New Roman"/>
          <w:szCs w:val="24"/>
        </w:rPr>
        <w:t>in his analyses of the landmark Supreme Court case Brown v. Board of Education (1954). This case ruled that racial segregation in public school</w:t>
      </w:r>
      <w:r w:rsidR="00D47952" w:rsidRPr="0061506E">
        <w:rPr>
          <w:rFonts w:cs="Times New Roman"/>
          <w:szCs w:val="24"/>
        </w:rPr>
        <w:t>s</w:t>
      </w:r>
      <w:r w:rsidRPr="0061506E">
        <w:rPr>
          <w:rFonts w:cs="Times New Roman"/>
          <w:szCs w:val="24"/>
        </w:rPr>
        <w:t xml:space="preserve"> was unconstitutional, overturning the “separate but equal” clause </w:t>
      </w:r>
      <w:r w:rsidR="00494C63" w:rsidRPr="0061506E">
        <w:rPr>
          <w:rFonts w:cs="Times New Roman"/>
          <w:szCs w:val="24"/>
        </w:rPr>
        <w:t>established in Plessy v. Ferguson (1896). Bell argued that this decision was not solely motivated by a governmental commitment to furthering racial justice</w:t>
      </w:r>
      <w:ins w:id="7" w:author="Trinity Lakin" w:date="2024-10-01T20:15:00Z" w16du:dateUtc="2024-10-02T00:15:00Z">
        <w:r w:rsidR="00FB0E42">
          <w:rPr>
            <w:rFonts w:cs="Times New Roman"/>
            <w:szCs w:val="24"/>
          </w:rPr>
          <w:t>.</w:t>
        </w:r>
      </w:ins>
      <w:ins w:id="8" w:author="Trinity Lakin" w:date="2024-10-01T20:16:00Z" w16du:dateUtc="2024-10-02T00:16:00Z">
        <w:r w:rsidR="00FB0E42">
          <w:rPr>
            <w:rFonts w:cs="Times New Roman"/>
            <w:szCs w:val="24"/>
          </w:rPr>
          <w:t xml:space="preserve"> </w:t>
        </w:r>
      </w:ins>
      <w:del w:id="9" w:author="Trinity Lakin" w:date="2024-10-01T20:15:00Z" w16du:dateUtc="2024-10-02T00:15:00Z">
        <w:r w:rsidR="00F94931" w:rsidDel="00FB0E42">
          <w:rPr>
            <w:rFonts w:cs="Times New Roman"/>
            <w:szCs w:val="24"/>
          </w:rPr>
          <w:delText>,</w:delText>
        </w:r>
      </w:del>
      <w:del w:id="10" w:author="Trinity Lakin" w:date="2024-10-01T20:16:00Z" w16du:dateUtc="2024-10-02T00:16:00Z">
        <w:r w:rsidR="00F94931" w:rsidDel="00FB0E42">
          <w:rPr>
            <w:rFonts w:cs="Times New Roman"/>
            <w:szCs w:val="24"/>
          </w:rPr>
          <w:delText xml:space="preserve"> but</w:delText>
        </w:r>
        <w:r w:rsidR="00494C63" w:rsidRPr="0061506E" w:rsidDel="00FB0E42">
          <w:rPr>
            <w:rFonts w:cs="Times New Roman"/>
            <w:szCs w:val="24"/>
          </w:rPr>
          <w:delText xml:space="preserve"> </w:delText>
        </w:r>
        <w:r w:rsidR="00F94931" w:rsidDel="00FB0E42">
          <w:rPr>
            <w:rFonts w:cs="Times New Roman"/>
            <w:szCs w:val="24"/>
          </w:rPr>
          <w:delText>r</w:delText>
        </w:r>
      </w:del>
      <w:ins w:id="11" w:author="Trinity Lakin" w:date="2024-10-01T20:16:00Z" w16du:dateUtc="2024-10-02T00:16:00Z">
        <w:r w:rsidR="00FB0E42">
          <w:rPr>
            <w:rFonts w:cs="Times New Roman"/>
            <w:szCs w:val="24"/>
          </w:rPr>
          <w:t>R</w:t>
        </w:r>
      </w:ins>
      <w:r w:rsidR="00494C63" w:rsidRPr="0061506E">
        <w:rPr>
          <w:rFonts w:cs="Times New Roman"/>
          <w:szCs w:val="24"/>
        </w:rPr>
        <w:t>ather</w:t>
      </w:r>
      <w:del w:id="12" w:author="Trinity Lakin" w:date="2024-10-01T20:16:00Z" w16du:dateUtc="2024-10-02T00:16:00Z">
        <w:r w:rsidR="00494C63" w:rsidRPr="0061506E" w:rsidDel="00FB0E42">
          <w:rPr>
            <w:rFonts w:cs="Times New Roman"/>
            <w:szCs w:val="24"/>
          </w:rPr>
          <w:delText xml:space="preserve"> </w:delText>
        </w:r>
      </w:del>
      <w:ins w:id="13" w:author="Trinity Lakin" w:date="2024-10-01T20:16:00Z" w16du:dateUtc="2024-10-02T00:16:00Z">
        <w:r w:rsidR="00FB0E42">
          <w:rPr>
            <w:rFonts w:cs="Times New Roman"/>
            <w:szCs w:val="24"/>
          </w:rPr>
          <w:t xml:space="preserve">, </w:t>
        </w:r>
      </w:ins>
      <w:del w:id="14" w:author="Trinity Lakin" w:date="2024-10-01T20:20:00Z" w16du:dateUtc="2024-10-02T00:20:00Z">
        <w:r w:rsidR="00494C63" w:rsidRPr="0061506E" w:rsidDel="00FB0E42">
          <w:rPr>
            <w:rFonts w:cs="Times New Roman"/>
            <w:szCs w:val="24"/>
          </w:rPr>
          <w:delText xml:space="preserve">that </w:delText>
        </w:r>
      </w:del>
      <w:r w:rsidR="00494C63" w:rsidRPr="0061506E">
        <w:rPr>
          <w:rFonts w:cs="Times New Roman"/>
          <w:szCs w:val="24"/>
        </w:rPr>
        <w:t xml:space="preserve">whites in </w:t>
      </w:r>
      <w:r w:rsidR="00494C63" w:rsidRPr="0061506E">
        <w:rPr>
          <w:rFonts w:cs="Times New Roman"/>
          <w:szCs w:val="24"/>
        </w:rPr>
        <w:lastRenderedPageBreak/>
        <w:t xml:space="preserve">policymaking positions recognized the economic and political value of ending </w:t>
      </w:r>
      <w:r w:rsidR="00D27839" w:rsidRPr="0061506E">
        <w:rPr>
          <w:rFonts w:cs="Times New Roman"/>
          <w:szCs w:val="24"/>
        </w:rPr>
        <w:t xml:space="preserve">segregation </w:t>
      </w:r>
      <w:r w:rsidR="00782515" w:rsidRPr="0061506E">
        <w:rPr>
          <w:rFonts w:cs="Times New Roman"/>
          <w:szCs w:val="24"/>
        </w:rPr>
        <w:t>– primarily</w:t>
      </w:r>
      <w:r w:rsidR="00494C63" w:rsidRPr="0061506E">
        <w:rPr>
          <w:rFonts w:cs="Times New Roman"/>
          <w:szCs w:val="24"/>
        </w:rPr>
        <w:t xml:space="preserve"> to gain power and legitimacy on the global stage </w:t>
      </w:r>
      <w:r w:rsidR="00D27839" w:rsidRPr="0061506E">
        <w:rPr>
          <w:rFonts w:cs="Times New Roman"/>
          <w:szCs w:val="24"/>
        </w:rPr>
        <w:t>amid</w:t>
      </w:r>
      <w:r w:rsidR="00494C63" w:rsidRPr="0061506E">
        <w:rPr>
          <w:rFonts w:cs="Times New Roman"/>
          <w:szCs w:val="24"/>
        </w:rPr>
        <w:t xml:space="preserve"> the Cold War era.</w:t>
      </w:r>
      <w:r w:rsidR="00575A90" w:rsidRPr="0061506E">
        <w:rPr>
          <w:rFonts w:cs="Times New Roman"/>
          <w:szCs w:val="24"/>
        </w:rPr>
        <w:t xml:space="preserve"> From this, </w:t>
      </w:r>
      <w:del w:id="15" w:author="Trinity Lakin" w:date="2024-10-01T20:20:00Z" w16du:dateUtc="2024-10-02T00:20:00Z">
        <w:r w:rsidR="00F94931" w:rsidDel="00FB0E42">
          <w:rPr>
            <w:rFonts w:cs="Times New Roman"/>
            <w:szCs w:val="24"/>
          </w:rPr>
          <w:delText>he</w:delText>
        </w:r>
        <w:r w:rsidR="00575A90" w:rsidRPr="0061506E" w:rsidDel="00FB0E42">
          <w:rPr>
            <w:rFonts w:cs="Times New Roman"/>
            <w:szCs w:val="24"/>
          </w:rPr>
          <w:delText xml:space="preserve"> </w:delText>
        </w:r>
      </w:del>
      <w:ins w:id="16" w:author="Trinity Lakin" w:date="2024-10-01T20:20:00Z" w16du:dateUtc="2024-10-02T00:20:00Z">
        <w:r w:rsidR="00FB0E42">
          <w:rPr>
            <w:rFonts w:cs="Times New Roman"/>
            <w:szCs w:val="24"/>
          </w:rPr>
          <w:t>Bell</w:t>
        </w:r>
        <w:r w:rsidR="00FB0E42" w:rsidRPr="0061506E">
          <w:rPr>
            <w:rFonts w:cs="Times New Roman"/>
            <w:szCs w:val="24"/>
          </w:rPr>
          <w:t xml:space="preserve"> </w:t>
        </w:r>
      </w:ins>
      <w:r w:rsidR="00575A90" w:rsidRPr="0061506E">
        <w:rPr>
          <w:rFonts w:cs="Times New Roman"/>
          <w:szCs w:val="24"/>
        </w:rPr>
        <w:t xml:space="preserve">developed the concept of interest convergence to </w:t>
      </w:r>
      <w:r w:rsidR="00706469" w:rsidRPr="0061506E">
        <w:rPr>
          <w:rFonts w:cs="Times New Roman"/>
          <w:szCs w:val="24"/>
        </w:rPr>
        <w:t>describe</w:t>
      </w:r>
      <w:r w:rsidR="00252388" w:rsidRPr="0061506E">
        <w:rPr>
          <w:rFonts w:cs="Times New Roman"/>
          <w:szCs w:val="24"/>
        </w:rPr>
        <w:t xml:space="preserve"> the tendency that “the interest of blacks in achieving racial equality will be accommodated only when it converges with the interests of whites” </w:t>
      </w:r>
      <w:r w:rsidR="00E044E4" w:rsidRPr="0061506E">
        <w:rPr>
          <w:rFonts w:cs="Times New Roman"/>
          <w:szCs w:val="24"/>
        </w:rPr>
        <w:fldChar w:fldCharType="begin"/>
      </w:r>
      <w:r w:rsidR="00BD0044" w:rsidRPr="0061506E">
        <w:rPr>
          <w:rFonts w:cs="Times New Roman"/>
          <w:szCs w:val="24"/>
        </w:rPr>
        <w:instrText xml:space="preserve"> ADDIN ZOTERO_ITEM CSL_CITATION {"citationID":"wuQzmZZL","properties":{"formattedCitation":"(Bell 1980:523)","plainCitation":"(Bell 1980:523)","noteIndex":0},"citationItems":[{"id":1256,"uris":["http://zotero.org/groups/4703364/items/3CPFQD5P"],"itemData":{"id":1256,"type":"article-journal","abstract":"After Brown v. Board of Education was decided, Professor Herbert Wechsler questioned whether the Supreme Court's decision could be justified on the basis of \"neutral\" principles. To him Brown arbitrarily traded the rights of whites not to associate with blacks in favor of the rights of blacks to associate with whites. In this Comment, Prof. Derrick Bell suggests that no conflict of interest actually existed; for a brief period, the interests of the races converged to make the Brown decision inevitable. More recent Supreme Court decisions, however, suggest to Professor Bell a growing divergence of interests that makes integration less feasible. He suggests the interest of blacks in quality education might now be better served by concentration on improving the quality of existing schools, whether desegregated or all-black.","container-title":"Harvard Law Review","DOI":"10.2307/1340546","ISSN":"0017-811X","issue":"3","note":"publisher: The Harvard Law Review Association","page":"518-533","source":"JSTOR","title":"Brown v. Board of Education and the Interest-Convergence Dilemma","volume":"93","author":[{"family":"Bell","given":"Derrick A."}],"issued":{"date-parts":[["1980"]]}},"locator":"523","label":"page"}],"schema":"https://github.com/citation-style-language/schema/raw/master/csl-citation.json"} </w:instrText>
      </w:r>
      <w:r w:rsidR="00E044E4" w:rsidRPr="0061506E">
        <w:rPr>
          <w:rFonts w:cs="Times New Roman"/>
          <w:szCs w:val="24"/>
        </w:rPr>
        <w:fldChar w:fldCharType="separate"/>
      </w:r>
      <w:r w:rsidR="00E044E4" w:rsidRPr="0061506E">
        <w:rPr>
          <w:rFonts w:cs="Times New Roman"/>
          <w:szCs w:val="24"/>
        </w:rPr>
        <w:t>(Bell 1980:523)</w:t>
      </w:r>
      <w:r w:rsidR="00E044E4" w:rsidRPr="0061506E">
        <w:rPr>
          <w:rFonts w:cs="Times New Roman"/>
          <w:szCs w:val="24"/>
        </w:rPr>
        <w:fldChar w:fldCharType="end"/>
      </w:r>
      <w:r w:rsidR="00E044E4" w:rsidRPr="0061506E">
        <w:rPr>
          <w:rFonts w:cs="Times New Roman"/>
          <w:szCs w:val="24"/>
        </w:rPr>
        <w:t xml:space="preserve">. </w:t>
      </w:r>
      <w:r w:rsidR="00252388" w:rsidRPr="0061506E">
        <w:rPr>
          <w:rFonts w:cs="Times New Roman"/>
          <w:szCs w:val="24"/>
        </w:rPr>
        <w:t xml:space="preserve">In other words, white individuals and institutions will only support efforts towards racial equity when </w:t>
      </w:r>
      <w:del w:id="17" w:author="Trinity Lakin" w:date="2024-10-01T20:20:00Z" w16du:dateUtc="2024-10-02T00:20:00Z">
        <w:r w:rsidR="00F94931" w:rsidDel="00FB0E42">
          <w:rPr>
            <w:rFonts w:cs="Times New Roman"/>
            <w:szCs w:val="24"/>
          </w:rPr>
          <w:delText>it</w:delText>
        </w:r>
        <w:r w:rsidR="00252388" w:rsidRPr="0061506E" w:rsidDel="00FB0E42">
          <w:rPr>
            <w:rFonts w:cs="Times New Roman"/>
            <w:szCs w:val="24"/>
          </w:rPr>
          <w:delText xml:space="preserve"> </w:delText>
        </w:r>
      </w:del>
      <w:ins w:id="18" w:author="Trinity Lakin" w:date="2024-10-01T20:20:00Z" w16du:dateUtc="2024-10-02T00:20:00Z">
        <w:r w:rsidR="00FB0E42">
          <w:rPr>
            <w:rFonts w:cs="Times New Roman"/>
            <w:szCs w:val="24"/>
          </w:rPr>
          <w:t>these efforts stand to</w:t>
        </w:r>
        <w:r w:rsidR="00FB0E42" w:rsidRPr="0061506E">
          <w:rPr>
            <w:rFonts w:cs="Times New Roman"/>
            <w:szCs w:val="24"/>
          </w:rPr>
          <w:t xml:space="preserve"> </w:t>
        </w:r>
      </w:ins>
      <w:r w:rsidR="00252388" w:rsidRPr="0061506E">
        <w:rPr>
          <w:rFonts w:cs="Times New Roman"/>
          <w:szCs w:val="24"/>
        </w:rPr>
        <w:t>benefit</w:t>
      </w:r>
      <w:del w:id="19" w:author="Trinity Lakin" w:date="2024-10-01T20:21:00Z" w16du:dateUtc="2024-10-02T00:21:00Z">
        <w:r w:rsidR="00F94931" w:rsidDel="00FB0E42">
          <w:rPr>
            <w:rFonts w:cs="Times New Roman"/>
            <w:szCs w:val="24"/>
          </w:rPr>
          <w:delText>s</w:delText>
        </w:r>
      </w:del>
      <w:r w:rsidR="00252388" w:rsidRPr="0061506E">
        <w:rPr>
          <w:rFonts w:cs="Times New Roman"/>
          <w:szCs w:val="24"/>
        </w:rPr>
        <w:t xml:space="preserve"> white society as well. </w:t>
      </w:r>
    </w:p>
    <w:p w14:paraId="431767DA" w14:textId="0584DE27" w:rsidR="008B066C" w:rsidRPr="00DA353D" w:rsidRDefault="00EC0D3A" w:rsidP="00DA353D">
      <w:pPr>
        <w:spacing w:line="480" w:lineRule="auto"/>
        <w:ind w:firstLine="720"/>
      </w:pPr>
      <w:r w:rsidRPr="0061506E">
        <w:rPr>
          <w:rFonts w:cs="Times New Roman"/>
          <w:szCs w:val="24"/>
        </w:rPr>
        <w:t>Within the study of higher education, the interest convergence principle has primarily been used to examine</w:t>
      </w:r>
      <w:r w:rsidR="00F42708" w:rsidRPr="0061506E">
        <w:rPr>
          <w:rFonts w:cs="Times New Roman"/>
          <w:szCs w:val="24"/>
        </w:rPr>
        <w:t xml:space="preserve"> affirmative action and race-sensitive admissions as well as</w:t>
      </w:r>
      <w:r w:rsidR="00F94931">
        <w:rPr>
          <w:rFonts w:cs="Times New Roman"/>
          <w:szCs w:val="24"/>
        </w:rPr>
        <w:t xml:space="preserve"> the </w:t>
      </w:r>
      <w:del w:id="20" w:author="Trinity Lakin" w:date="2024-10-01T20:21:00Z" w16du:dateUtc="2024-10-02T00:21:00Z">
        <w:r w:rsidR="00F94931" w:rsidDel="00FB0E42">
          <w:rPr>
            <w:rFonts w:cs="Times New Roman"/>
            <w:szCs w:val="24"/>
          </w:rPr>
          <w:delText>implementation, impact, and perceptions of</w:delText>
        </w:r>
        <w:r w:rsidRPr="0061506E" w:rsidDel="00FB0E42">
          <w:rPr>
            <w:rFonts w:cs="Times New Roman"/>
            <w:szCs w:val="24"/>
          </w:rPr>
          <w:delText xml:space="preserve"> </w:delText>
        </w:r>
      </w:del>
      <w:r w:rsidRPr="0061506E">
        <w:rPr>
          <w:rFonts w:cs="Times New Roman"/>
          <w:szCs w:val="24"/>
        </w:rPr>
        <w:t xml:space="preserve">diversity, equity, and inclusion (DEI) initiatives </w:t>
      </w:r>
      <w:r w:rsidR="00F42708" w:rsidRPr="0061506E">
        <w:rPr>
          <w:rFonts w:cs="Times New Roman"/>
          <w:szCs w:val="24"/>
        </w:rPr>
        <w:t>and</w:t>
      </w:r>
      <w:r w:rsidRPr="0061506E">
        <w:rPr>
          <w:rFonts w:cs="Times New Roman"/>
          <w:szCs w:val="24"/>
        </w:rPr>
        <w:t xml:space="preserve"> institutional responses to campus racial incidents</w:t>
      </w:r>
      <w:del w:id="21" w:author="Trinity Lakin" w:date="2024-10-01T20:21:00Z" w16du:dateUtc="2024-10-02T00:21:00Z">
        <w:r w:rsidR="00782515" w:rsidDel="00FB0E42">
          <w:rPr>
            <w:rFonts w:cs="Times New Roman"/>
            <w:szCs w:val="24"/>
          </w:rPr>
          <w:delText xml:space="preserve"> </w:delText>
        </w:r>
        <w:r w:rsidR="00F94931" w:rsidDel="00FB0E42">
          <w:rPr>
            <w:rFonts w:cs="Times New Roman"/>
            <w:szCs w:val="24"/>
          </w:rPr>
          <w:delText>or unrest</w:delText>
        </w:r>
      </w:del>
      <w:r w:rsidR="00F94931">
        <w:rPr>
          <w:rFonts w:cs="Times New Roman"/>
          <w:szCs w:val="24"/>
        </w:rPr>
        <w:t xml:space="preserve"> </w:t>
      </w:r>
      <w:r w:rsidR="00D63C14" w:rsidRPr="0061506E">
        <w:rPr>
          <w:rFonts w:cs="Times New Roman"/>
          <w:szCs w:val="24"/>
        </w:rPr>
        <w:fldChar w:fldCharType="begin"/>
      </w:r>
      <w:r w:rsidR="00BD0044" w:rsidRPr="0061506E">
        <w:rPr>
          <w:rFonts w:cs="Times New Roman"/>
          <w:szCs w:val="24"/>
        </w:rPr>
        <w:instrText xml:space="preserve"> ADDIN ZOTERO_ITEM CSL_CITATION {"citationID":"k9XhOtsm","properties":{"formattedCitation":"(Davis and Harris 2016; Lewis and Shah 2021; Nishi 2020; Tichavakunda 2021)","plainCitation":"(Davis and Harris 2016; Lewis and Shah 2021; Nishi 2020; Tichavakunda 2021)","noteIndex":0},"citationItems":[{"id":548,"uris":["http://zotero.org/users/6628402/items/N9UYD2J6"],"itemData":{"id":548,"type":"article-journal","abstract":"The purpose of this study is to deconstruct the nature of campus responses to racial incidents. Through a critical race theory lens, we scrutinize the language used to address three racial incidents on three campuses. We aim to not only deconstruct responses but also provide concrete suggestions for constructing responses that reach beyond surface-level statements and address the root problem of systemically implicit racism within these incidents.","container-title":"Journal of Critical Scholarship on Higher Education and Student Affairs","issue":"1","language":"en","page":"18","source":"Zotero","title":"But We Didn't Mean it Like That: A Critical Race Analysis of Campus Responses to Racial Incidents","volume":"2","author":[{"family":"Davis","given":"Shametrice"},{"family":"Harris","given":"Jessica C"}],"issued":{"date-parts":[["2016"]]}}},{"id":563,"uris":["http://zotero.org/users/6628402/items/ZKUK6ZP5"],"itemData":{"id":563,"type":"article-journal","abstract":"This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P."}],"issued":{"date-parts":[["2021",6]]}}},{"id":572,"uris":["http://zotero.org/users/6628402/items/NVXG67XH"],"itemData":{"id":572,"type":"article-journal","abstract":"Aﬃrmative Action in higher education exempliﬁes interest convergence, and beyond this, interest divergence and imperialistic reclamation. Diversity initiatives, such as the Inclusive Excellence initiative, have adopted key strategies and reasoning developed in Aﬃrmative Action Supreme Court cases. This paper shows how semantic concessions and co-options within Supreme Court cases and in Inclusive Excellence scholarship have moved the focus of higher education diversity programs from access for Students of Color to educational beneﬁts for white students. I show how current diversity initiatives are based on false premises with legal precedent. I frame these semantic concessions and co-options within imperialistic reclamation and discuss the implications.","container-title":"Race Ethnicity and Education","DOI":"10.1080/13613324.2020.1718079","ISSN":"1361-3324, 1470-109X","journalAbbreviation":"Race Ethnicity and Education","language":"en","page":"1-19","source":"DOI.org (Crossref)","title":"Imperialistic reclamation of higher education diversity initiatives through semantic co-option and concession","author":[{"family":"Nishi","given":"Naomi W."}],"issued":{"date-parts":[["2020",2,5]]}}},{"id":1230,"uris":["http://zotero.org/groups/4703364/items/KZCD4DBE"],"itemData":{"id":1230,"type":"article-journal","abstract":"More historically White institutions of higher education are compelled to respond, in some way, to increased activism and awareness of continued legacies of racism and racial crises on campuses. The author suggests that how schools wrestle with their legacies of racism and/or respond to student demands to right racial wrongs on campus might be considered university acts of racial redress. Through a Critical Race Theory inspired chronicle, the author argues that seemingly positive university acts of racial redress such as policies, place un/naming, or public statements are, in fact, Racial Symbols that do little to change the material realities of racially marginalized people on campus.","container-title":"Educational Policy","DOI":"10.1177/0895904820983031","ISSN":"0895-9048, 1552-3896","issue":"2","journalAbbreviation":"Educational Policy","language":"en","page":"304-322","source":"DOI.org (Crossref)","title":"A Critical Race Analysis of University Acts of Racial “Redress”: The Limited Potential of Racial Symbols","title-short":"A Critical Race Analysis of University Acts of Racial “Redress”","volume":"35","author":[{"family":"Tichavakunda","given":"Antar A."}],"issued":{"date-parts":[["2021",3]]}}}],"schema":"https://github.com/citation-style-language/schema/raw/master/csl-citation.json"} </w:instrText>
      </w:r>
      <w:r w:rsidR="00D63C14" w:rsidRPr="0061506E">
        <w:rPr>
          <w:rFonts w:cs="Times New Roman"/>
          <w:szCs w:val="24"/>
        </w:rPr>
        <w:fldChar w:fldCharType="separate"/>
      </w:r>
      <w:r w:rsidR="00D63C14" w:rsidRPr="0061506E">
        <w:rPr>
          <w:rFonts w:cs="Times New Roman"/>
          <w:szCs w:val="24"/>
        </w:rPr>
        <w:t>(Davis and Harris 2016; Lewis and Shah 2021; Nishi 2020; Tichavakunda 2021)</w:t>
      </w:r>
      <w:r w:rsidR="00D63C14" w:rsidRPr="0061506E">
        <w:rPr>
          <w:rFonts w:cs="Times New Roman"/>
          <w:szCs w:val="24"/>
        </w:rPr>
        <w:fldChar w:fldCharType="end"/>
      </w:r>
      <w:r w:rsidR="00D63C14" w:rsidRPr="0061506E">
        <w:rPr>
          <w:rFonts w:cs="Times New Roman"/>
          <w:szCs w:val="24"/>
        </w:rPr>
        <w:t>.</w:t>
      </w:r>
      <w:r w:rsidRPr="0061506E">
        <w:rPr>
          <w:rFonts w:cs="Times New Roman"/>
          <w:szCs w:val="24"/>
        </w:rPr>
        <w:t xml:space="preserve"> </w:t>
      </w:r>
      <w:r w:rsidR="00782515" w:rsidRPr="00782515">
        <w:rPr>
          <w:rFonts w:cs="Times New Roman"/>
          <w:szCs w:val="24"/>
          <w:highlight w:val="yellow"/>
        </w:rPr>
        <w:t xml:space="preserve">[Insert here -- </w:t>
      </w:r>
      <w:r w:rsidR="00782515" w:rsidRPr="00782515">
        <w:rPr>
          <w:highlight w:val="yellow"/>
        </w:rPr>
        <w:t>more coverage of CRT analyses of university DEI programs and policies]</w:t>
      </w:r>
      <w:r w:rsidR="00782515">
        <w:t xml:space="preserve"> </w:t>
      </w:r>
      <w:r w:rsidR="00F94931" w:rsidRPr="00F94931">
        <w:rPr>
          <w:highlight w:val="yellow"/>
        </w:rPr>
        <w:t>[Insert sentence about how the theory doesn’t only apply to the numerical diversity of students and faculty or equitable institutional policies and procedures, but also to more symbolic forms of inclusion and representation of racial and gender minorities]</w:t>
      </w:r>
      <w:r w:rsidR="00F94931">
        <w:t xml:space="preserve"> </w:t>
      </w:r>
      <w:r w:rsidR="00E01D9D" w:rsidRPr="0061506E">
        <w:rPr>
          <w:rFonts w:cs="Times New Roman"/>
          <w:szCs w:val="24"/>
        </w:rPr>
        <w:t xml:space="preserve">Castagno and Lee </w:t>
      </w:r>
      <w:r w:rsidR="00D63C14" w:rsidRPr="0061506E">
        <w:rPr>
          <w:rFonts w:cs="Times New Roman"/>
          <w:szCs w:val="24"/>
        </w:rPr>
        <w:fldChar w:fldCharType="begin"/>
      </w:r>
      <w:r w:rsidR="00BD0044" w:rsidRPr="0061506E">
        <w:rPr>
          <w:rFonts w:cs="Times New Roman"/>
          <w:szCs w:val="24"/>
        </w:rPr>
        <w:instrText xml:space="preserve"> ADDIN ZOTERO_ITEM CSL_CITATION {"citationID":"SzVHCvl9","properties":{"formattedCitation":"(2007)","plainCitation":"(2007)","noteIndex":0},"citationItems":[{"id":82,"uris":["http://zotero.org/users/6628402/items/KW9XV2HH"],"itemData":{"id":82,"type":"article-journal","abstract":"This article examines one university's policies regarding Native mascots and ethnic fraud through a Tribal Critical Race Theory analytic lens. Using the principle of interest convergence, we argue that institutions of higher education allow and even work actively towards a particular form or level of diversity, but they do not extend it far enough. Once racial remedies no longer hold value or benefit the institution itself, the status quo is maintained. Ultimately, the university has an interest in “celebrating” diversity and supporting superficial multiculturalism, but it does not have an interest in critical, social justice-oriented policies that challenge the status quo, the current racial order, or the institution's privilege and power.","container-title":"Equity &amp; Excellence in Education","DOI":"10.1080/10665680601057288","ISSN":"1066-5684","issue":"1","note":"publisher: Routledge\n_eprint: https://doi.org/10.1080/10665680601057288","page":"3-13","source":"Taylor and Francis+NEJM","title":"Native Mascots and Ethnic Fraud in Higher Education: Using Tribal Critical Race Theory and the Interest Convergence Principle as an Analytic Tool","title-short":"Native Mascots and Ethnic Fraud in Higher Education","volume":"40","author":[{"family":"Castagno","given":"Angelina E."},{"family":"Lee","given":"Stacey J."}],"issued":{"date-parts":[["2007",4,1]]}},"label":"page","suppress-author":true}],"schema":"https://github.com/citation-style-language/schema/raw/master/csl-citation.json"} </w:instrText>
      </w:r>
      <w:r w:rsidR="00D63C14" w:rsidRPr="0061506E">
        <w:rPr>
          <w:rFonts w:cs="Times New Roman"/>
          <w:szCs w:val="24"/>
        </w:rPr>
        <w:fldChar w:fldCharType="separate"/>
      </w:r>
      <w:r w:rsidR="00D63C14" w:rsidRPr="0061506E">
        <w:rPr>
          <w:rFonts w:cs="Times New Roman"/>
          <w:szCs w:val="24"/>
        </w:rPr>
        <w:t>(2007)</w:t>
      </w:r>
      <w:r w:rsidR="00D63C14" w:rsidRPr="0061506E">
        <w:rPr>
          <w:rFonts w:cs="Times New Roman"/>
          <w:szCs w:val="24"/>
        </w:rPr>
        <w:fldChar w:fldCharType="end"/>
      </w:r>
      <w:r w:rsidR="00D63C14" w:rsidRPr="0061506E">
        <w:rPr>
          <w:rFonts w:cs="Times New Roman"/>
          <w:szCs w:val="24"/>
        </w:rPr>
        <w:t xml:space="preserve"> </w:t>
      </w:r>
      <w:r w:rsidR="00E01D9D" w:rsidRPr="0061506E">
        <w:rPr>
          <w:rFonts w:cs="Times New Roman"/>
          <w:szCs w:val="24"/>
        </w:rPr>
        <w:t xml:space="preserve">applied the principle of interest convergence in their case study of a </w:t>
      </w:r>
      <w:r w:rsidR="00D63C14" w:rsidRPr="0061506E">
        <w:rPr>
          <w:rFonts w:cs="Times New Roman"/>
          <w:szCs w:val="24"/>
        </w:rPr>
        <w:t xml:space="preserve">predominantly-white </w:t>
      </w:r>
      <w:r w:rsidR="00E01D9D" w:rsidRPr="0061506E">
        <w:rPr>
          <w:rFonts w:cs="Times New Roman"/>
          <w:szCs w:val="24"/>
        </w:rPr>
        <w:t>Midwestern university’s policies towards the use of native mascots</w:t>
      </w:r>
      <w:r w:rsidR="00D63C14" w:rsidRPr="0061506E">
        <w:rPr>
          <w:rFonts w:cs="Times New Roman"/>
          <w:szCs w:val="24"/>
        </w:rPr>
        <w:t>. After rising concerns from Indigenous students</w:t>
      </w:r>
      <w:r w:rsidR="00A11EF9" w:rsidRPr="0061506E">
        <w:rPr>
          <w:rFonts w:cs="Times New Roman"/>
          <w:szCs w:val="24"/>
        </w:rPr>
        <w:t xml:space="preserve"> about the co-option of native imagery in college athletics, the university adopted a policy in which they would refuse to schedule games against</w:t>
      </w:r>
      <w:r w:rsidR="00CF629C" w:rsidRPr="0061506E">
        <w:rPr>
          <w:rFonts w:cs="Times New Roman"/>
          <w:szCs w:val="24"/>
        </w:rPr>
        <w:t xml:space="preserve"> teams</w:t>
      </w:r>
      <w:r w:rsidR="00A11EF9" w:rsidRPr="0061506E">
        <w:rPr>
          <w:rFonts w:cs="Times New Roman"/>
          <w:szCs w:val="24"/>
        </w:rPr>
        <w:t xml:space="preserve"> using native mascots </w:t>
      </w:r>
      <w:r w:rsidR="00A11EF9" w:rsidRPr="0061506E">
        <w:rPr>
          <w:rFonts w:cs="Times New Roman"/>
          <w:i/>
          <w:iCs/>
          <w:szCs w:val="24"/>
        </w:rPr>
        <w:t>unless the team is a traditional rival or a conference member</w:t>
      </w:r>
      <w:r w:rsidR="00A11EF9" w:rsidRPr="0061506E">
        <w:rPr>
          <w:rFonts w:cs="Times New Roman"/>
          <w:szCs w:val="24"/>
        </w:rPr>
        <w:t xml:space="preserve">. </w:t>
      </w:r>
      <w:r w:rsidR="00651909" w:rsidRPr="0061506E">
        <w:rPr>
          <w:rFonts w:cs="Times New Roman"/>
          <w:szCs w:val="24"/>
        </w:rPr>
        <w:t xml:space="preserve">The interests of the university and its Indigenous students converged and led to the adoption </w:t>
      </w:r>
      <w:r w:rsidR="00A15575" w:rsidRPr="0061506E">
        <w:rPr>
          <w:rFonts w:cs="Times New Roman"/>
          <w:szCs w:val="24"/>
        </w:rPr>
        <w:t xml:space="preserve">of </w:t>
      </w:r>
      <w:r w:rsidR="00651909" w:rsidRPr="0061506E">
        <w:rPr>
          <w:rFonts w:cs="Times New Roman"/>
          <w:szCs w:val="24"/>
        </w:rPr>
        <w:t xml:space="preserve">this policy discouraging the use of native imagery. Their interests diverge, however, at the point where this policy could threaten the university’s operational status quo, athletic conference standing, or revenue from ticket sales. </w:t>
      </w:r>
      <w:r w:rsidR="00CF629C" w:rsidRPr="0061506E">
        <w:rPr>
          <w:rFonts w:cs="Times New Roman"/>
          <w:szCs w:val="24"/>
        </w:rPr>
        <w:t xml:space="preserve">Although the university addressed its students’ concerns and acknowledged the harm that using native mascots </w:t>
      </w:r>
      <w:r w:rsidR="00CF629C" w:rsidRPr="0061506E">
        <w:rPr>
          <w:rFonts w:cs="Times New Roman"/>
          <w:szCs w:val="24"/>
        </w:rPr>
        <w:lastRenderedPageBreak/>
        <w:t>can do to Indigenous communities</w:t>
      </w:r>
      <w:r w:rsidR="00A11EF9" w:rsidRPr="0061506E">
        <w:rPr>
          <w:rFonts w:cs="Times New Roman"/>
          <w:szCs w:val="24"/>
        </w:rPr>
        <w:t xml:space="preserve">, the university’s concession came with stipulations that </w:t>
      </w:r>
      <w:r w:rsidR="00CF629C" w:rsidRPr="0061506E">
        <w:rPr>
          <w:rFonts w:cs="Times New Roman"/>
          <w:szCs w:val="24"/>
        </w:rPr>
        <w:t xml:space="preserve">ultimately </w:t>
      </w:r>
      <w:r w:rsidR="00A11EF9" w:rsidRPr="0061506E">
        <w:rPr>
          <w:rFonts w:cs="Times New Roman"/>
          <w:szCs w:val="24"/>
        </w:rPr>
        <w:t>protect</w:t>
      </w:r>
      <w:r w:rsidR="00CF629C" w:rsidRPr="0061506E">
        <w:rPr>
          <w:rFonts w:cs="Times New Roman"/>
          <w:szCs w:val="24"/>
        </w:rPr>
        <w:t>ed</w:t>
      </w:r>
      <w:r w:rsidR="00A11EF9" w:rsidRPr="0061506E">
        <w:rPr>
          <w:rFonts w:cs="Times New Roman"/>
          <w:szCs w:val="24"/>
        </w:rPr>
        <w:t xml:space="preserve"> the reputation and revenue of the institution itself</w:t>
      </w:r>
      <w:r w:rsidR="00CF629C" w:rsidRPr="0061506E">
        <w:rPr>
          <w:rFonts w:cs="Times New Roman"/>
          <w:szCs w:val="24"/>
        </w:rPr>
        <w:t xml:space="preserve">. </w:t>
      </w:r>
    </w:p>
    <w:p w14:paraId="4ECE3BEA" w14:textId="425C8A9E" w:rsidR="00855D91" w:rsidRPr="0061506E" w:rsidRDefault="00855D91" w:rsidP="00BA1501">
      <w:pPr>
        <w:spacing w:line="480" w:lineRule="auto"/>
        <w:ind w:firstLine="720"/>
        <w:rPr>
          <w:rFonts w:cs="Times New Roman"/>
          <w:szCs w:val="24"/>
        </w:rPr>
      </w:pPr>
      <w:r w:rsidRPr="0061506E">
        <w:rPr>
          <w:rFonts w:cs="Times New Roman"/>
          <w:szCs w:val="24"/>
        </w:rPr>
        <w:t xml:space="preserve">Other </w:t>
      </w:r>
      <w:commentRangeStart w:id="22"/>
      <w:r w:rsidRPr="0061506E">
        <w:rPr>
          <w:rFonts w:cs="Times New Roman"/>
          <w:szCs w:val="24"/>
        </w:rPr>
        <w:t>scholars have used the interest convergence principle to draw attention to the “window dressing” of post-secondary diversity, equity, and inclusion efforts</w:t>
      </w:r>
      <w:r w:rsidR="00E52AD6" w:rsidRPr="0061506E">
        <w:rPr>
          <w:rFonts w:cs="Times New Roman"/>
          <w:szCs w:val="24"/>
        </w:rPr>
        <w:t xml:space="preserve"> </w:t>
      </w:r>
      <w:r w:rsidR="00E52AD6" w:rsidRPr="0061506E">
        <w:rPr>
          <w:rFonts w:cs="Times New Roman"/>
          <w:szCs w:val="24"/>
        </w:rPr>
        <w:fldChar w:fldCharType="begin"/>
      </w:r>
      <w:r w:rsidR="00BD0044" w:rsidRPr="0061506E">
        <w:rPr>
          <w:rFonts w:cs="Times New Roman"/>
          <w:szCs w:val="24"/>
        </w:rPr>
        <w:instrText xml:space="preserve"> ADDIN ZOTERO_ITEM CSL_CITATION {"citationID":"K2Z2bQAi","properties":{"formattedCitation":"(Bhopal and Pitkin 2020; Masutha, Naidoo, and Enders 2023; McKinley Jones Brayboy 2003)","plainCitation":"(Bhopal and Pitkin 2020; Masutha, Naidoo, and Enders 2023; McKinley Jones Brayboy 2003)","noteIndex":0},"citationItems":[{"id":1198,"uris":["http://zotero.org/groups/4703364/items/X4DU9VVV"],"itemData":{"id":1198,"type":"article-journal","container-title":"Race Ethnicity and Education","DOI":"10.1080/13613324.2020.1718082","ISSN":"1361-3324, 1470-109X","issue":"4","journalAbbreviation":"Race Ethnicity and Education","language":"en","page":"530-547","source":"DOI.org (Crossref)","title":"‘Same old story, just a different policy’: race and policy making in higher education in the UK","title-short":"‘Same old story, just a different policy’","volume":"23","author":[{"family":"Bhopal","given":"Kalwant"},{"family":"Pitkin","given":"Clare"}],"issued":{"date-parts":[["2020",7,3]]}}},{"id":1197,"uris":["http://zotero.org/groups/4703364/items/7AY8EQQA"],"itemData":{"id":1197,"type":"article-journal","abstract":"Low completion rates amongst students from Black working-class backgrounds remain a persistent challenge to post-apartheid university transformation in South Africa. Notions of universities as colour-blind, meritocratic, and post-racial have developed around a deficit and victim-blaming majoritarian narrative that individualises educational under-achievement, blaming victims and downplaying the complicity of universities in reproducing inequity. This article analyses the narratives of a group of Black working-class students, and academics on their in-depth experiences of educational success and failure in post-apartheid South African universities. Counter-storytelling is employed to foreground and promote the voice and lived experiences of those who often go unheard; and to highlight their narratives as valuable and critical in understanding persistent inequity in higher education. This article looks beyond the fixation on what students from marginalised communities are perceived to lack to reassert a place for institutional context in studying their experiences, to minimise the de-contextualisation of such experiences; and to illuminate areas of universities’ complicity in reproducing untenable educational experiences and outcomes for those already in the margins. Participants’ counter-stories are presented to deepen our understanding and theorisation of Black working-class students’ lived experiences in a manner that enriches the work of researchers, policy makers and practitioners.","container-title":"Critical Studies in Education","DOI":"10.1080/17508487.2023.2209125","ISSN":"1750-8487","issue":"0","note":"publisher: Routledge\n_eprint: https://doi.org/10.1080/17508487.2023.2209125","page":"1-19","source":"Taylor and Francis+NEJM","title":"Challenging university complicity and majoritarian narratives: counter-storytelling from black working-class students","title-short":"Challenging university complicity and majoritarian narratives","volume":"0","author":[{"family":"Masutha","given":"Mukovhe"},{"family":"Naidoo","given":"Rajani"},{"family":"Enders","given":"Jürgen"}],"issued":{"date-parts":[["2023"]]}}},{"id":1275,"uris":["http://zotero.org/groups/4703364/items/UED8W3G3"],"itemData":{"id":1275,"type":"article-journal","abstract":"Across America, colleges and universities have appropriated the language of diversity as a way of signaling their commitment to faculty and students of color. This article argues that language of diversity and efforts to implement diversity are bound to fail in the absence of an institutional commitment to incorporating strategies for diversity into their research, teaching, and service missions. The research for this article relies heavily on interviews with African American, American Indian, Asian, and Latino faculty members, of junior status, in predominantly White colleges and universities.","container-title":"Journal of Black Studies","DOI":"10.1177/0021934703253679","ISSN":"0021-9347, 1552-4566","issue":"1","journalAbbreviation":"Journal of Black Studies","language":"en","page":"72-86","source":"DOI.org (Crossref)","title":"The Implementation of Diversity in Predominantly White Colleges and Universities","volume":"34","author":[{"family":"McKinley Jones Brayboy","given":"Bryan"}],"issued":{"date-parts":[["2003",9]]}}}],"schema":"https://github.com/citation-style-language/schema/raw/master/csl-citation.json"} </w:instrText>
      </w:r>
      <w:r w:rsidR="00E52AD6" w:rsidRPr="0061506E">
        <w:rPr>
          <w:rFonts w:cs="Times New Roman"/>
          <w:szCs w:val="24"/>
        </w:rPr>
        <w:fldChar w:fldCharType="separate"/>
      </w:r>
      <w:r w:rsidR="00EE18D8" w:rsidRPr="0061506E">
        <w:rPr>
          <w:rFonts w:cs="Times New Roman"/>
          <w:szCs w:val="24"/>
        </w:rPr>
        <w:t>(Bhopal and Pitkin 2020; Masutha, Naidoo, and Enders 2023; McKinley Jones Brayboy 2003)</w:t>
      </w:r>
      <w:r w:rsidR="00E52AD6" w:rsidRPr="0061506E">
        <w:rPr>
          <w:rFonts w:cs="Times New Roman"/>
          <w:szCs w:val="24"/>
        </w:rPr>
        <w:fldChar w:fldCharType="end"/>
      </w:r>
      <w:r w:rsidRPr="0061506E">
        <w:rPr>
          <w:rFonts w:cs="Times New Roman"/>
          <w:szCs w:val="24"/>
        </w:rPr>
        <w:t xml:space="preserve">, highlighting that institutions often utilize diversity-focused initiatives, programs, and policies as a public relations measure </w:t>
      </w:r>
      <w:r w:rsidR="00E52AD6" w:rsidRPr="0061506E">
        <w:rPr>
          <w:rFonts w:cs="Times New Roman"/>
          <w:szCs w:val="24"/>
        </w:rPr>
        <w:t xml:space="preserve">without </w:t>
      </w:r>
      <w:r w:rsidR="003702DF" w:rsidRPr="0061506E">
        <w:rPr>
          <w:rFonts w:cs="Times New Roman"/>
          <w:szCs w:val="24"/>
        </w:rPr>
        <w:t xml:space="preserve">committing to </w:t>
      </w:r>
      <w:r w:rsidR="00E52AD6" w:rsidRPr="0061506E">
        <w:rPr>
          <w:rFonts w:cs="Times New Roman"/>
          <w:szCs w:val="24"/>
        </w:rPr>
        <w:t>tangible, substantive institutional change.</w:t>
      </w:r>
      <w:r w:rsidR="00EE18D8" w:rsidRPr="0061506E">
        <w:rPr>
          <w:rFonts w:cs="Times New Roman"/>
          <w:szCs w:val="24"/>
        </w:rPr>
        <w:t xml:space="preserve"> </w:t>
      </w:r>
      <w:r w:rsidR="003702DF" w:rsidRPr="0061506E">
        <w:rPr>
          <w:rFonts w:cs="Times New Roman"/>
          <w:szCs w:val="24"/>
        </w:rPr>
        <w:t xml:space="preserve">Lewis and Shah </w:t>
      </w:r>
      <w:r w:rsidR="003702DF" w:rsidRPr="0061506E">
        <w:rPr>
          <w:rFonts w:cs="Times New Roman"/>
          <w:szCs w:val="24"/>
        </w:rPr>
        <w:fldChar w:fldCharType="begin"/>
      </w:r>
      <w:r w:rsidR="00BD0044" w:rsidRPr="0061506E">
        <w:rPr>
          <w:rFonts w:cs="Times New Roman"/>
          <w:szCs w:val="24"/>
        </w:rPr>
        <w:instrText xml:space="preserve"> ADDIN ZOTERO_ITEM CSL_CITATION {"citationID":"hQkqN2OI","properties":{"formattedCitation":"(2021)","plainCitation":"(2021)","noteIndex":0},"citationItems":[{"id":563,"uris":["http://zotero.org/users/6628402/items/ZKUK6ZP5"],"itemData":{"id":563,"type":"article-journal","abstract":"This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P."}],"issued":{"date-parts":[["2021",6]]}},"label":"page","suppress-author":true}],"schema":"https://github.com/citation-style-language/schema/raw/master/csl-citation.json"} </w:instrText>
      </w:r>
      <w:r w:rsidR="003702DF" w:rsidRPr="0061506E">
        <w:rPr>
          <w:rFonts w:cs="Times New Roman"/>
          <w:szCs w:val="24"/>
        </w:rPr>
        <w:fldChar w:fldCharType="separate"/>
      </w:r>
      <w:r w:rsidR="003702DF" w:rsidRPr="0061506E">
        <w:rPr>
          <w:rFonts w:cs="Times New Roman"/>
          <w:szCs w:val="24"/>
        </w:rPr>
        <w:t>(2021)</w:t>
      </w:r>
      <w:r w:rsidR="003702DF" w:rsidRPr="0061506E">
        <w:rPr>
          <w:rFonts w:cs="Times New Roman"/>
          <w:szCs w:val="24"/>
        </w:rPr>
        <w:fldChar w:fldCharType="end"/>
      </w:r>
      <w:r w:rsidR="003702DF" w:rsidRPr="0061506E">
        <w:rPr>
          <w:rFonts w:cs="Times New Roman"/>
          <w:szCs w:val="24"/>
        </w:rPr>
        <w:t xml:space="preserve"> applied the interest convergence principle in their qualitative study exploring how Black students make meaning of the implementation of diversity and inclusion initiatives at their predominantly-white institution. The findings of this study revealed that many </w:t>
      </w:r>
      <w:r w:rsidR="00FC469B" w:rsidRPr="0061506E">
        <w:rPr>
          <w:rFonts w:cs="Times New Roman"/>
          <w:szCs w:val="24"/>
        </w:rPr>
        <w:t>of the respondents</w:t>
      </w:r>
      <w:r w:rsidR="003702DF" w:rsidRPr="0061506E">
        <w:rPr>
          <w:rFonts w:cs="Times New Roman"/>
          <w:szCs w:val="24"/>
        </w:rPr>
        <w:t xml:space="preserve"> </w:t>
      </w:r>
      <w:r w:rsidR="00FC469B" w:rsidRPr="0061506E">
        <w:rPr>
          <w:rFonts w:cs="Times New Roman"/>
          <w:szCs w:val="24"/>
        </w:rPr>
        <w:t>viewed their institution’s diversity initiatives as falling flat, relying on surface-level diversity efforts and neglecting to focus on inclusion and access.</w:t>
      </w:r>
      <w:commentRangeEnd w:id="22"/>
      <w:r w:rsidR="00DA353D">
        <w:rPr>
          <w:rStyle w:val="CommentReference"/>
        </w:rPr>
        <w:commentReference w:id="22"/>
      </w:r>
      <w:r w:rsidR="00FC469B" w:rsidRPr="0061506E">
        <w:rPr>
          <w:rFonts w:cs="Times New Roman"/>
          <w:szCs w:val="24"/>
        </w:rPr>
        <w:t xml:space="preserve"> </w:t>
      </w:r>
      <w:r w:rsidR="00DE5823" w:rsidRPr="0061506E">
        <w:rPr>
          <w:rFonts w:cs="Times New Roman"/>
          <w:szCs w:val="24"/>
        </w:rPr>
        <w:t xml:space="preserve">Respondents also reported that the diversity initiatives were catered toward white students and administrators, to “make them look better” and “to back up the fact that they aren’t racist the next time they say something racist” </w:t>
      </w:r>
      <w:r w:rsidR="00DE5823" w:rsidRPr="0061506E">
        <w:rPr>
          <w:rFonts w:cs="Times New Roman"/>
          <w:szCs w:val="24"/>
        </w:rPr>
        <w:fldChar w:fldCharType="begin"/>
      </w:r>
      <w:r w:rsidR="00BD0044" w:rsidRPr="0061506E">
        <w:rPr>
          <w:rFonts w:cs="Times New Roman"/>
          <w:szCs w:val="24"/>
        </w:rPr>
        <w:instrText xml:space="preserve"> ADDIN ZOTERO_ITEM CSL_CITATION {"citationID":"h33WekjO","properties":{"formattedCitation":"(2021:196\\uc0\\u8211{}97)","plainCitation":"(2021:196–97)","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P."}],"issued":{"date-parts":[["2021",6]]}},"locator":"196-197","label":"page","suppress-author":true}],"schema":"https://github.com/citation-style-language/schema/raw/master/csl-citation.json"} </w:instrText>
      </w:r>
      <w:r w:rsidR="00DE5823" w:rsidRPr="0061506E">
        <w:rPr>
          <w:rFonts w:cs="Times New Roman"/>
          <w:szCs w:val="24"/>
        </w:rPr>
        <w:fldChar w:fldCharType="separate"/>
      </w:r>
      <w:r w:rsidR="00DE5823" w:rsidRPr="0061506E">
        <w:rPr>
          <w:rFonts w:cs="Times New Roman"/>
          <w:kern w:val="0"/>
          <w:szCs w:val="24"/>
        </w:rPr>
        <w:t>(2021:196–97)</w:t>
      </w:r>
      <w:r w:rsidR="00DE5823" w:rsidRPr="0061506E">
        <w:rPr>
          <w:rFonts w:cs="Times New Roman"/>
          <w:szCs w:val="24"/>
        </w:rPr>
        <w:fldChar w:fldCharType="end"/>
      </w:r>
      <w:r w:rsidR="00DE5823" w:rsidRPr="0061506E">
        <w:rPr>
          <w:rFonts w:cs="Times New Roman"/>
          <w:szCs w:val="24"/>
        </w:rPr>
        <w:t xml:space="preserve">. </w:t>
      </w:r>
      <w:commentRangeStart w:id="23"/>
      <w:r w:rsidR="00DE5823" w:rsidRPr="0061506E">
        <w:rPr>
          <w:rFonts w:cs="Times New Roman"/>
          <w:szCs w:val="24"/>
        </w:rPr>
        <w:t>Finally, respondents noted that these diversity initiatives were only put into place by the institution after immense pressure from the Black student body. One respondent stated that “</w:t>
      </w:r>
      <w:r w:rsidR="007C1C74" w:rsidRPr="0061506E">
        <w:rPr>
          <w:rFonts w:cs="Times New Roman"/>
          <w:szCs w:val="24"/>
        </w:rPr>
        <w:t>i</w:t>
      </w:r>
      <w:r w:rsidR="00DE5823" w:rsidRPr="0061506E">
        <w:rPr>
          <w:rFonts w:cs="Times New Roman"/>
          <w:szCs w:val="24"/>
        </w:rPr>
        <w:t xml:space="preserve">f the pressure’s not put on them, they’re not </w:t>
      </w:r>
      <w:proofErr w:type="spellStart"/>
      <w:r w:rsidR="00DE5823" w:rsidRPr="0061506E">
        <w:rPr>
          <w:rFonts w:cs="Times New Roman"/>
          <w:szCs w:val="24"/>
        </w:rPr>
        <w:t>gonna</w:t>
      </w:r>
      <w:proofErr w:type="spellEnd"/>
      <w:r w:rsidR="00DE5823" w:rsidRPr="0061506E">
        <w:rPr>
          <w:rFonts w:cs="Times New Roman"/>
          <w:szCs w:val="24"/>
        </w:rPr>
        <w:t xml:space="preserve"> do it</w:t>
      </w:r>
      <w:r w:rsidR="007C1C74" w:rsidRPr="0061506E">
        <w:rPr>
          <w:rFonts w:cs="Times New Roman"/>
          <w:szCs w:val="24"/>
        </w:rPr>
        <w:t xml:space="preserve">” </w:t>
      </w:r>
      <w:r w:rsidR="007C1C74" w:rsidRPr="0061506E">
        <w:rPr>
          <w:rFonts w:cs="Times New Roman"/>
          <w:szCs w:val="24"/>
        </w:rPr>
        <w:fldChar w:fldCharType="begin"/>
      </w:r>
      <w:r w:rsidR="00BD0044" w:rsidRPr="0061506E">
        <w:rPr>
          <w:rFonts w:cs="Times New Roman"/>
          <w:szCs w:val="24"/>
        </w:rPr>
        <w:instrText xml:space="preserve"> ADDIN ZOTERO_ITEM CSL_CITATION {"citationID":"38ITNp4i","properties":{"formattedCitation":"(2021:195)","plainCitation":"(2021:195)","noteIndex":0},"citationItems":[{"id":563,"uris":["http://zotero.org/users/6628402/items/ZKUK6ZP5"],"itemData":{"id":563,"type":"article-journal","abstract":"This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P."}],"issued":{"date-parts":[["2021",6]]}},"locator":"195","label":"page","suppress-author":true}],"schema":"https://github.com/citation-style-language/schema/raw/master/csl-citation.json"} </w:instrText>
      </w:r>
      <w:r w:rsidR="007C1C74" w:rsidRPr="0061506E">
        <w:rPr>
          <w:rFonts w:cs="Times New Roman"/>
          <w:szCs w:val="24"/>
        </w:rPr>
        <w:fldChar w:fldCharType="separate"/>
      </w:r>
      <w:r w:rsidR="007C1C74" w:rsidRPr="0061506E">
        <w:rPr>
          <w:rFonts w:cs="Times New Roman"/>
          <w:szCs w:val="24"/>
        </w:rPr>
        <w:t>(2021:195)</w:t>
      </w:r>
      <w:r w:rsidR="007C1C74" w:rsidRPr="0061506E">
        <w:rPr>
          <w:rFonts w:cs="Times New Roman"/>
          <w:szCs w:val="24"/>
        </w:rPr>
        <w:fldChar w:fldCharType="end"/>
      </w:r>
      <w:commentRangeEnd w:id="23"/>
      <w:r w:rsidR="00DA353D">
        <w:rPr>
          <w:rStyle w:val="CommentReference"/>
        </w:rPr>
        <w:commentReference w:id="23"/>
      </w:r>
      <w:r w:rsidR="007C1C74" w:rsidRPr="0061506E">
        <w:rPr>
          <w:rFonts w:cs="Times New Roman"/>
          <w:szCs w:val="24"/>
        </w:rPr>
        <w:t xml:space="preserve">. These </w:t>
      </w:r>
      <w:r w:rsidR="00896149" w:rsidRPr="0061506E">
        <w:rPr>
          <w:rFonts w:cs="Times New Roman"/>
          <w:szCs w:val="24"/>
        </w:rPr>
        <w:t>findings</w:t>
      </w:r>
      <w:r w:rsidR="007C1C74" w:rsidRPr="0061506E">
        <w:rPr>
          <w:rFonts w:cs="Times New Roman"/>
          <w:szCs w:val="24"/>
        </w:rPr>
        <w:t xml:space="preserve"> </w:t>
      </w:r>
      <w:r w:rsidR="00896149" w:rsidRPr="0061506E">
        <w:rPr>
          <w:rFonts w:cs="Times New Roman"/>
          <w:szCs w:val="24"/>
        </w:rPr>
        <w:t>highlight</w:t>
      </w:r>
      <w:r w:rsidR="00D545A7" w:rsidRPr="0061506E">
        <w:rPr>
          <w:rFonts w:cs="Times New Roman"/>
          <w:szCs w:val="24"/>
        </w:rPr>
        <w:t xml:space="preserve"> the strict conditions under which the interests of the Black student body and the institution converged and</w:t>
      </w:r>
      <w:r w:rsidR="00896149" w:rsidRPr="0061506E">
        <w:rPr>
          <w:rFonts w:cs="Times New Roman"/>
          <w:szCs w:val="24"/>
        </w:rPr>
        <w:t xml:space="preserve"> underscores the limitations of institutional concessions.</w:t>
      </w:r>
    </w:p>
    <w:p w14:paraId="7D93E254" w14:textId="39743F5E" w:rsidR="001C5F00" w:rsidRPr="0061506E" w:rsidRDefault="00655FB4" w:rsidP="00BA1501">
      <w:pPr>
        <w:spacing w:line="480" w:lineRule="auto"/>
        <w:ind w:firstLine="720"/>
        <w:rPr>
          <w:rFonts w:cs="Times New Roman"/>
          <w:szCs w:val="24"/>
        </w:rPr>
      </w:pPr>
      <w:r w:rsidRPr="0061506E">
        <w:rPr>
          <w:rFonts w:cs="Times New Roman"/>
          <w:szCs w:val="24"/>
        </w:rPr>
        <w:t xml:space="preserve">Critiques of Derrick Bell's interest convergence theory highlight several key limitations. </w:t>
      </w:r>
      <w:r w:rsidR="00BB4934" w:rsidRPr="0061506E">
        <w:rPr>
          <w:rFonts w:cs="Times New Roman"/>
          <w:szCs w:val="24"/>
        </w:rPr>
        <w:t xml:space="preserve">First, </w:t>
      </w:r>
      <w:r w:rsidR="004D5E32" w:rsidRPr="0061506E">
        <w:rPr>
          <w:rFonts w:cs="Times New Roman"/>
          <w:szCs w:val="24"/>
        </w:rPr>
        <w:t xml:space="preserve">Driver </w:t>
      </w:r>
      <w:r w:rsidR="004D5E32" w:rsidRPr="0061506E">
        <w:rPr>
          <w:rFonts w:cs="Times New Roman"/>
          <w:szCs w:val="24"/>
        </w:rPr>
        <w:fldChar w:fldCharType="begin"/>
      </w:r>
      <w:r w:rsidR="004D5E32" w:rsidRPr="0061506E">
        <w:rPr>
          <w:rFonts w:cs="Times New Roman"/>
          <w:szCs w:val="24"/>
        </w:rPr>
        <w:instrText xml:space="preserve"> ADDIN ZOTERO_ITEM CSL_CITATION {"citationID":"Zng448Xv","properties":{"formattedCitation":"(2011)","plainCitation":"(2011)","noteIndex":0},"citationItems":[{"id":1459,"uris":["http://zotero.org/groups/4703364/items/QIL8HM7L"],"itemData":{"id":1459,"type":"article-journal","container-title":"NORTHWESTERN UNIVERSITY LAW REVIEW","issue":"1","language":"en","page":"149-197","source":"Zotero","title":"Rethinking the interest-convergence thesis","volume":"105","author":[{"family":"Driver","given":"Justin"}],"issued":{"date-parts":[["2011"]]}},"suppress-author":true}],"schema":"https://github.com/citation-style-language/schema/raw/master/csl-citation.json"} </w:instrText>
      </w:r>
      <w:r w:rsidR="004D5E32" w:rsidRPr="0061506E">
        <w:rPr>
          <w:rFonts w:cs="Times New Roman"/>
          <w:szCs w:val="24"/>
        </w:rPr>
        <w:fldChar w:fldCharType="separate"/>
      </w:r>
      <w:r w:rsidR="004D5E32" w:rsidRPr="0061506E">
        <w:rPr>
          <w:rFonts w:cs="Times New Roman"/>
          <w:noProof/>
          <w:szCs w:val="24"/>
        </w:rPr>
        <w:t>(2011)</w:t>
      </w:r>
      <w:r w:rsidR="004D5E32" w:rsidRPr="0061506E">
        <w:rPr>
          <w:rFonts w:cs="Times New Roman"/>
          <w:szCs w:val="24"/>
        </w:rPr>
        <w:fldChar w:fldCharType="end"/>
      </w:r>
      <w:r w:rsidR="004D5E32" w:rsidRPr="0061506E">
        <w:rPr>
          <w:rFonts w:cs="Times New Roman"/>
          <w:szCs w:val="24"/>
        </w:rPr>
        <w:t xml:space="preserve"> argues that Bell's conceptualization of "Black interests" and "White interests" is overly broad, failing to account for significant </w:t>
      </w:r>
      <w:proofErr w:type="spellStart"/>
      <w:r w:rsidR="004D5E32" w:rsidRPr="0061506E">
        <w:rPr>
          <w:rFonts w:cs="Times New Roman"/>
          <w:szCs w:val="24"/>
        </w:rPr>
        <w:t>intraracial</w:t>
      </w:r>
      <w:proofErr w:type="spellEnd"/>
      <w:r w:rsidR="004D5E32" w:rsidRPr="0061506E">
        <w:rPr>
          <w:rFonts w:cs="Times New Roman"/>
          <w:szCs w:val="24"/>
        </w:rPr>
        <w:t xml:space="preserve"> disagreements on what constitutes genuine progress toward racial equity. Using the case of segregation in the Civil </w:t>
      </w:r>
      <w:r w:rsidR="004D5E32" w:rsidRPr="0061506E">
        <w:rPr>
          <w:rFonts w:cs="Times New Roman"/>
          <w:szCs w:val="24"/>
        </w:rPr>
        <w:lastRenderedPageBreak/>
        <w:t xml:space="preserve">Rights era, Driver illustrated how many Black business owners </w:t>
      </w:r>
      <w:del w:id="24" w:author="Trinity Lakin" w:date="2024-10-01T20:22:00Z" w16du:dateUtc="2024-10-02T00:22:00Z">
        <w:r w:rsidR="004D5E32" w:rsidRPr="0061506E" w:rsidDel="00FB0E42">
          <w:rPr>
            <w:rFonts w:cs="Times New Roman"/>
            <w:szCs w:val="24"/>
          </w:rPr>
          <w:delText xml:space="preserve">materially </w:delText>
        </w:r>
      </w:del>
      <w:r w:rsidR="004D5E32" w:rsidRPr="0061506E">
        <w:rPr>
          <w:rFonts w:cs="Times New Roman"/>
          <w:szCs w:val="24"/>
        </w:rPr>
        <w:t>benefitted from being the only establishments to serve Black clientele and thus were against ending segregationist policies.</w:t>
      </w:r>
      <w:r w:rsidR="00BB4934" w:rsidRPr="0061506E">
        <w:rPr>
          <w:rFonts w:cs="Times New Roman"/>
          <w:szCs w:val="24"/>
        </w:rPr>
        <w:t xml:space="preserve"> The interest convergence principle </w:t>
      </w:r>
      <w:commentRangeStart w:id="25"/>
      <w:r w:rsidR="00BB4934" w:rsidRPr="0061506E">
        <w:rPr>
          <w:rFonts w:cs="Times New Roman"/>
          <w:szCs w:val="24"/>
        </w:rPr>
        <w:t xml:space="preserve">would be better applied </w:t>
      </w:r>
      <w:commentRangeEnd w:id="25"/>
      <w:r w:rsidR="00DA353D">
        <w:rPr>
          <w:rStyle w:val="CommentReference"/>
        </w:rPr>
        <w:commentReference w:id="25"/>
      </w:r>
      <w:r w:rsidR="00BB4934" w:rsidRPr="0061506E">
        <w:rPr>
          <w:rFonts w:cs="Times New Roman"/>
          <w:szCs w:val="24"/>
        </w:rPr>
        <w:t xml:space="preserve">using a </w:t>
      </w:r>
      <w:commentRangeStart w:id="26"/>
      <w:r w:rsidR="00BB4934" w:rsidRPr="0061506E">
        <w:rPr>
          <w:rFonts w:cs="Times New Roman"/>
          <w:szCs w:val="24"/>
        </w:rPr>
        <w:t xml:space="preserve">less reductionist </w:t>
      </w:r>
      <w:commentRangeEnd w:id="26"/>
      <w:r w:rsidR="00DA353D">
        <w:rPr>
          <w:rStyle w:val="CommentReference"/>
        </w:rPr>
        <w:commentReference w:id="26"/>
      </w:r>
      <w:r w:rsidR="00BB4934" w:rsidRPr="0061506E">
        <w:rPr>
          <w:rFonts w:cs="Times New Roman"/>
          <w:szCs w:val="24"/>
        </w:rPr>
        <w:t xml:space="preserve">view of </w:t>
      </w:r>
      <w:r w:rsidR="009C2BCD" w:rsidRPr="0061506E">
        <w:rPr>
          <w:rFonts w:cs="Times New Roman"/>
          <w:szCs w:val="24"/>
        </w:rPr>
        <w:t>“Black interests” and “White interests</w:t>
      </w:r>
      <w:r w:rsidR="00BB4934" w:rsidRPr="0061506E">
        <w:rPr>
          <w:rFonts w:cs="Times New Roman"/>
          <w:szCs w:val="24"/>
        </w:rPr>
        <w:t>,</w:t>
      </w:r>
      <w:r w:rsidR="009C2BCD" w:rsidRPr="0061506E">
        <w:rPr>
          <w:rFonts w:cs="Times New Roman"/>
          <w:szCs w:val="24"/>
        </w:rPr>
        <w:t>”</w:t>
      </w:r>
      <w:r w:rsidR="00BB4934" w:rsidRPr="0061506E">
        <w:rPr>
          <w:rFonts w:cs="Times New Roman"/>
          <w:szCs w:val="24"/>
        </w:rPr>
        <w:t xml:space="preserve"> and instead allowing for the possibility of a wide array of ideological viewpoints within a given racial group. </w:t>
      </w:r>
      <w:r w:rsidR="00437380" w:rsidRPr="0061506E">
        <w:rPr>
          <w:rFonts w:cs="Times New Roman"/>
          <w:szCs w:val="24"/>
        </w:rPr>
        <w:t xml:space="preserve">Second, the interest convergence principle has been criticized for obscuring the agency of Black and White actors in the struggle for racial equity. The theory relies too heavily on “fortune and happenstance” </w:t>
      </w:r>
      <w:r w:rsidR="00437380" w:rsidRPr="0061506E">
        <w:rPr>
          <w:rFonts w:cs="Times New Roman"/>
          <w:szCs w:val="24"/>
        </w:rPr>
        <w:fldChar w:fldCharType="begin"/>
      </w:r>
      <w:r w:rsidR="00437380" w:rsidRPr="0061506E">
        <w:rPr>
          <w:rFonts w:cs="Times New Roman"/>
          <w:szCs w:val="24"/>
        </w:rPr>
        <w:instrText xml:space="preserve"> ADDIN ZOTERO_ITEM CSL_CITATION {"citationID":"AAVhnBML","properties":{"formattedCitation":"(Driver 2011:176)","plainCitation":"(Driver 2011:176)","noteIndex":0},"citationItems":[{"id":1459,"uris":["http://zotero.org/groups/4703364/items/QIL8HM7L"],"itemData":{"id":1459,"type":"article-journal","container-title":"NORTHWESTERN UNIVERSITY LAW REVIEW","issue":"1","language":"en","page":"149-197","source":"Zotero","title":"Rethinking the interest-convergence thesis","volume":"105","author":[{"family":"Driver","given":"Justin"}],"issued":{"date-parts":[["2011"]]}},"locator":"176","label":"page"}],"schema":"https://github.com/citation-style-language/schema/raw/master/csl-citation.json"} </w:instrText>
      </w:r>
      <w:r w:rsidR="00437380" w:rsidRPr="0061506E">
        <w:rPr>
          <w:rFonts w:cs="Times New Roman"/>
          <w:szCs w:val="24"/>
        </w:rPr>
        <w:fldChar w:fldCharType="separate"/>
      </w:r>
      <w:r w:rsidR="00437380" w:rsidRPr="0061506E">
        <w:rPr>
          <w:rFonts w:cs="Times New Roman"/>
          <w:noProof/>
          <w:szCs w:val="24"/>
        </w:rPr>
        <w:t>(Driver 2011:176)</w:t>
      </w:r>
      <w:r w:rsidR="00437380" w:rsidRPr="0061506E">
        <w:rPr>
          <w:rFonts w:cs="Times New Roman"/>
          <w:szCs w:val="24"/>
        </w:rPr>
        <w:fldChar w:fldCharType="end"/>
      </w:r>
      <w:r w:rsidR="00437380" w:rsidRPr="0061506E">
        <w:rPr>
          <w:rFonts w:cs="Times New Roman"/>
          <w:szCs w:val="24"/>
        </w:rPr>
        <w:t xml:space="preserve"> and treats Black Americans as passive</w:t>
      </w:r>
      <w:r w:rsidR="00F71F43" w:rsidRPr="0061506E">
        <w:rPr>
          <w:rFonts w:cs="Times New Roman"/>
          <w:szCs w:val="24"/>
        </w:rPr>
        <w:t xml:space="preserve">ly awaiting moments of sociopolitical opportunity, without acknowledging the many Black activists and cultural leaders that have played a pivotal role in achieving racial justice in the United States. Similarly, it minimizes the </w:t>
      </w:r>
      <w:del w:id="27" w:author="Trinity Lakin" w:date="2024-10-01T20:22:00Z" w16du:dateUtc="2024-10-02T00:22:00Z">
        <w:r w:rsidR="00F71F43" w:rsidRPr="0061506E" w:rsidDel="00FB0E42">
          <w:rPr>
            <w:rFonts w:cs="Times New Roman"/>
            <w:szCs w:val="24"/>
          </w:rPr>
          <w:delText xml:space="preserve">culpability </w:delText>
        </w:r>
      </w:del>
      <w:ins w:id="28" w:author="Trinity Lakin" w:date="2024-10-01T20:22:00Z" w16du:dateUtc="2024-10-02T00:22:00Z">
        <w:r w:rsidR="00FB0E42">
          <w:rPr>
            <w:rFonts w:cs="Times New Roman"/>
            <w:szCs w:val="24"/>
          </w:rPr>
          <w:t>role</w:t>
        </w:r>
        <w:r w:rsidR="00FB0E42" w:rsidRPr="0061506E">
          <w:rPr>
            <w:rFonts w:cs="Times New Roman"/>
            <w:szCs w:val="24"/>
          </w:rPr>
          <w:t xml:space="preserve"> </w:t>
        </w:r>
      </w:ins>
      <w:r w:rsidR="00F71F43" w:rsidRPr="0061506E">
        <w:rPr>
          <w:rFonts w:cs="Times New Roman"/>
          <w:szCs w:val="24"/>
        </w:rPr>
        <w:t>of White Americans in either actively upholding or challenging the existing racial hierarchy.</w:t>
      </w:r>
    </w:p>
    <w:p w14:paraId="6036830A" w14:textId="0612CF48" w:rsidR="003271DE" w:rsidRPr="0061506E" w:rsidRDefault="009C2BCD" w:rsidP="00BA1501">
      <w:pPr>
        <w:spacing w:line="480" w:lineRule="auto"/>
        <w:ind w:firstLine="720"/>
        <w:rPr>
          <w:rFonts w:cs="Times New Roman"/>
          <w:szCs w:val="24"/>
        </w:rPr>
      </w:pPr>
      <w:r w:rsidRPr="0061506E">
        <w:rPr>
          <w:rFonts w:cs="Times New Roman"/>
          <w:szCs w:val="24"/>
        </w:rPr>
        <w:t xml:space="preserve">Third, </w:t>
      </w:r>
      <w:r w:rsidR="003271DE" w:rsidRPr="0061506E">
        <w:rPr>
          <w:rFonts w:cs="Times New Roman"/>
          <w:szCs w:val="24"/>
        </w:rPr>
        <w:t xml:space="preserve">the interest convergence principle is severely limited by its assumption that the interests of Black and White Americans are primarily divergent and may only converge momentarily and opportunistically. Johnson </w:t>
      </w:r>
      <w:r w:rsidR="003271DE" w:rsidRPr="0061506E">
        <w:rPr>
          <w:rFonts w:cs="Times New Roman"/>
          <w:szCs w:val="24"/>
        </w:rPr>
        <w:fldChar w:fldCharType="begin"/>
      </w:r>
      <w:r w:rsidR="003271DE" w:rsidRPr="0061506E">
        <w:rPr>
          <w:rFonts w:cs="Times New Roman"/>
          <w:szCs w:val="24"/>
        </w:rPr>
        <w:instrText xml:space="preserve"> ADDIN ZOTERO_ITEM CSL_CITATION {"citationID":"iG5aFK9Z","properties":{"formattedCitation":"(2024)","plainCitation":"(2024)","noteIndex":0},"citationItems":[{"id":1461,"uris":["http://zotero.org/groups/4703364/items/P5J4W3H5"],"itemData":{"id":1461,"type":"article-journal","abstract":"An assumption that dominates the discourse on race in the United States is that racial subjugation is only harmful to the subjugated. Many people take for granted that White people have nothing to gain from disrupting the existing racial hierarchy. Indeed, efforts to uplift people of color are typically viewed as coming at the expense of White people. This perspective is reflected in Derrick Bell's influential interest-convergence thesis, which asserts that Black interests in racial equality are accommodated only if and when they converge with White interests. Because Bell accepted that White people did not have any inherent self-serving interest in racial equality, he believed that White and Black interests would only rarely and temporarily converge to bring about racial progress. This Note challenges that paradigm. It offers a bold and novel adaptation and rehabilitation of the influential interest-convergence thesis by arguing that there are White interests, particularly in spiritual well-being and membership in a democratic society, which perpetually converge with Black interests in racial equality. Recognition of these perpetually convergent spiritual and democratic interests is necessary to undermine the notion that racial equality is a zero-sum game and to ultimately attain sustained and meaningful progress toward equality. After establishing this theoretical framework, the Note explores the rich but thus far disappointing legacy of the perpetually convergent interests in various landmark race and education cases such as Brown v. Board of Education, Grutter v. Bollinger, and, most recently, Students for Fair Admissions v. Harvard (SFFA). In Brown, the Court failed to recognize how segregation harmed White students and, in doing so, both implicitly affirmed Black inferiority and canonized a zerosum perspective of racial equality that has infected legal and public discourse. Grutter, on the other hand, was a rare instance in which the Court relied on White perpetually convergent interests and adopted an affirmative-action doctrine that recognized, though incompletely, how all people benefit from policies that mitigate or remedy racial subjugation. SFFA, as widely expected, marked the end of Grutter, but the Court's rejection of the perpetually convergent interests in that case represents a more fundamental barrier to racial equality than many might realize. In the wake of SFFA, it is important to recognize the perpetually convergent interests, both within and without the courts, if we are ever to make meaningful and sustained progress toward a more egalitarian society.","container-title":"Yale Law Journal","ISSN":"00440094","issue":"4","note":"publisher: Yale Law Journal","page":"1335-1400","source":"EBSCOhost","title":"\"Trying to Save the White Man's Soul\": Perpetually Convergent Interests and Racial Subjugation","title-short":"Trying to Save the White Man's Soul","volume":"133","author":[{"family":"Johnson","given":"M. Broderick"}],"issued":{"date-parts":[["2024",2]]}},"suppress-author":true}],"schema":"https://github.com/citation-style-language/schema/raw/master/csl-citation.json"} </w:instrText>
      </w:r>
      <w:r w:rsidR="003271DE" w:rsidRPr="0061506E">
        <w:rPr>
          <w:rFonts w:cs="Times New Roman"/>
          <w:szCs w:val="24"/>
        </w:rPr>
        <w:fldChar w:fldCharType="separate"/>
      </w:r>
      <w:r w:rsidR="003271DE" w:rsidRPr="0061506E">
        <w:rPr>
          <w:rFonts w:cs="Times New Roman"/>
          <w:noProof/>
          <w:szCs w:val="24"/>
        </w:rPr>
        <w:t>(2024)</w:t>
      </w:r>
      <w:r w:rsidR="003271DE" w:rsidRPr="0061506E">
        <w:rPr>
          <w:rFonts w:cs="Times New Roman"/>
          <w:szCs w:val="24"/>
        </w:rPr>
        <w:fldChar w:fldCharType="end"/>
      </w:r>
      <w:r w:rsidR="003271DE" w:rsidRPr="0061506E">
        <w:rPr>
          <w:rFonts w:cs="Times New Roman"/>
          <w:szCs w:val="24"/>
        </w:rPr>
        <w:t xml:space="preserve"> introduces the concept of “perpetually convergent interests” </w:t>
      </w:r>
      <w:r w:rsidR="003271DE" w:rsidRPr="0061506E">
        <w:rPr>
          <w:rFonts w:cs="Times New Roman"/>
          <w:szCs w:val="24"/>
        </w:rPr>
        <w:fldChar w:fldCharType="begin"/>
      </w:r>
      <w:r w:rsidR="003271DE" w:rsidRPr="0061506E">
        <w:rPr>
          <w:rFonts w:cs="Times New Roman"/>
          <w:szCs w:val="24"/>
        </w:rPr>
        <w:instrText xml:space="preserve"> ADDIN ZOTERO_ITEM CSL_CITATION {"citationID":"WyWaKCQ7","properties":{"formattedCitation":"(2024:1352)","plainCitation":"(2024:1352)","noteIndex":0},"citationItems":[{"id":1461,"uris":["http://zotero.org/groups/4703364/items/P5J4W3H5"],"itemData":{"id":1461,"type":"article-journal","abstract":"An assumption that dominates the discourse on race in the United States is that racial subjugation is only harmful to the subjugated. Many people take for granted that White people have nothing to gain from disrupting the existing racial hierarchy. Indeed, efforts to uplift people of color are typically viewed as coming at the expense of White people. This perspective is reflected in Derrick Bell's influential interest-convergence thesis, which asserts that Black interests in racial equality are accommodated only if and when they converge with White interests. Because Bell accepted that White people did not have any inherent self-serving interest in racial equality, he believed that White and Black interests would only rarely and temporarily converge to bring about racial progress. This Note challenges that paradigm. It offers a bold and novel adaptation and rehabilitation of the influential interest-convergence thesis by arguing that there are White interests, particularly in spiritual well-being and membership in a democratic society, which perpetually converge with Black interests in racial equality. Recognition of these perpetually convergent spiritual and democratic interests is necessary to undermine the notion that racial equality is a zero-sum game and to ultimately attain sustained and meaningful progress toward equality. After establishing this theoretical framework, the Note explores the rich but thus far disappointing legacy of the perpetually convergent interests in various landmark race and education cases such as Brown v. Board of Education, Grutter v. Bollinger, and, most recently, Students for Fair Admissions v. Harvard (SFFA). In Brown, the Court failed to recognize how segregation harmed White students and, in doing so, both implicitly affirmed Black inferiority and canonized a zerosum perspective of racial equality that has infected legal and public discourse. Grutter, on the other hand, was a rare instance in which the Court relied on White perpetually convergent interests and adopted an affirmative-action doctrine that recognized, though incompletely, how all people benefit from policies that mitigate or remedy racial subjugation. SFFA, as widely expected, marked the end of Grutter, but the Court's rejection of the perpetually convergent interests in that case represents a more fundamental barrier to racial equality than many might realize. In the wake of SFFA, it is important to recognize the perpetually convergent interests, both within and without the courts, if we are ever to make meaningful and sustained progress toward a more egalitarian society.","container-title":"Yale Law Journal","ISSN":"00440094","issue":"4","note":"publisher: Yale Law Journal","page":"1335-1400","source":"EBSCOhost","title":"\"Trying to Save the White Man's Soul\": Perpetually Convergent Interests and Racial Subjugation","title-short":"Trying to Save the White Man's Soul","volume":"133","author":[{"family":"Johnson","given":"M. Broderick"}],"issued":{"date-parts":[["2024",2]]}},"locator":"1352","label":"page","suppress-author":true}],"schema":"https://github.com/citation-style-language/schema/raw/master/csl-citation.json"} </w:instrText>
      </w:r>
      <w:r w:rsidR="003271DE" w:rsidRPr="0061506E">
        <w:rPr>
          <w:rFonts w:cs="Times New Roman"/>
          <w:szCs w:val="24"/>
        </w:rPr>
        <w:fldChar w:fldCharType="separate"/>
      </w:r>
      <w:r w:rsidR="003271DE" w:rsidRPr="0061506E">
        <w:rPr>
          <w:rFonts w:cs="Times New Roman"/>
          <w:noProof/>
          <w:szCs w:val="24"/>
        </w:rPr>
        <w:t>(2024:1352)</w:t>
      </w:r>
      <w:r w:rsidR="003271DE" w:rsidRPr="0061506E">
        <w:rPr>
          <w:rFonts w:cs="Times New Roman"/>
          <w:szCs w:val="24"/>
        </w:rPr>
        <w:fldChar w:fldCharType="end"/>
      </w:r>
      <w:r w:rsidR="003271DE" w:rsidRPr="0061506E">
        <w:rPr>
          <w:rFonts w:cs="Times New Roman"/>
          <w:szCs w:val="24"/>
        </w:rPr>
        <w:t>, which are white interests that are so deeply interconnected with racial equality that they remain consistently aligned with corresponding Black interests and will never diverge.</w:t>
      </w:r>
      <w:r w:rsidR="00682D13" w:rsidRPr="0061506E">
        <w:rPr>
          <w:rFonts w:cs="Times New Roman"/>
          <w:szCs w:val="24"/>
        </w:rPr>
        <w:t xml:space="preserve"> Two examples given to demonstrate this concept are spiritual and democratic interests. Spiritual interests refer to the spiritual, emotional, and psychological harm to White Americans from engaging in a white supremacist social structure. Democratic interests refer to the aim of cultivating a robust and equitable democracy.</w:t>
      </w:r>
      <w:r w:rsidR="00623F4D" w:rsidRPr="0061506E">
        <w:rPr>
          <w:rFonts w:cs="Times New Roman"/>
          <w:szCs w:val="24"/>
        </w:rPr>
        <w:t xml:space="preserve"> Both Black and White Americans may consistently align on these values, challenging the assumption that Black and White interests are inherently at odds and highlighting the potential for sustained alignment in the pursuit of racial justice.</w:t>
      </w:r>
    </w:p>
    <w:p w14:paraId="18BA5F5E" w14:textId="509E03BC" w:rsidR="00651909" w:rsidRPr="0061506E" w:rsidRDefault="00280013" w:rsidP="00BA1501">
      <w:pPr>
        <w:spacing w:line="480" w:lineRule="auto"/>
        <w:ind w:firstLine="720"/>
        <w:rPr>
          <w:rFonts w:cs="Times New Roman"/>
          <w:szCs w:val="24"/>
        </w:rPr>
      </w:pPr>
      <w:commentRangeStart w:id="29"/>
      <w:commentRangeStart w:id="30"/>
      <w:r w:rsidRPr="0061506E">
        <w:rPr>
          <w:rFonts w:cs="Times New Roman"/>
          <w:szCs w:val="24"/>
        </w:rPr>
        <w:lastRenderedPageBreak/>
        <w:t xml:space="preserve">While the interest convergence principle has been applied in studies of institutional </w:t>
      </w:r>
      <w:r w:rsidR="00673C53" w:rsidRPr="0061506E">
        <w:rPr>
          <w:rFonts w:cs="Times New Roman"/>
          <w:szCs w:val="24"/>
        </w:rPr>
        <w:t xml:space="preserve">diversity and inclusion policies, programs, and initiatives </w:t>
      </w:r>
      <w:proofErr w:type="gramStart"/>
      <w:r w:rsidR="00673C53" w:rsidRPr="0061506E">
        <w:rPr>
          <w:rFonts w:cs="Times New Roman"/>
          <w:szCs w:val="24"/>
        </w:rPr>
        <w:t>with regard to</w:t>
      </w:r>
      <w:proofErr w:type="gramEnd"/>
      <w:r w:rsidR="00673C53" w:rsidRPr="0061506E">
        <w:rPr>
          <w:rFonts w:cs="Times New Roman"/>
          <w:szCs w:val="24"/>
        </w:rPr>
        <w:t xml:space="preserve"> enrolled students</w:t>
      </w:r>
      <w:r w:rsidRPr="0061506E">
        <w:rPr>
          <w:rFonts w:cs="Times New Roman"/>
          <w:szCs w:val="24"/>
        </w:rPr>
        <w:t>, it has not yet been used to examine the racial and gender diver</w:t>
      </w:r>
      <w:r w:rsidR="00855D91" w:rsidRPr="0061506E">
        <w:rPr>
          <w:rFonts w:cs="Times New Roman"/>
          <w:szCs w:val="24"/>
        </w:rPr>
        <w:t xml:space="preserve">sity of existing and newly hired faculty. </w:t>
      </w:r>
      <w:r w:rsidR="002F1E12" w:rsidRPr="0061506E">
        <w:rPr>
          <w:rFonts w:cs="Times New Roman"/>
          <w:szCs w:val="24"/>
        </w:rPr>
        <w:t xml:space="preserve">It is possible that patterns in the hiring and retention of racial and gender minority faculty will mirror that of </w:t>
      </w:r>
      <w:r w:rsidR="00673C53" w:rsidRPr="0061506E">
        <w:rPr>
          <w:rFonts w:cs="Times New Roman"/>
          <w:szCs w:val="24"/>
        </w:rPr>
        <w:t>the student body</w:t>
      </w:r>
      <w:r w:rsidR="002F1E12" w:rsidRPr="0061506E">
        <w:rPr>
          <w:rFonts w:cs="Times New Roman"/>
          <w:szCs w:val="24"/>
        </w:rPr>
        <w:t xml:space="preserve">. However, it is also possible that faculty face unique challenges due to their positioning within the institution. </w:t>
      </w:r>
      <w:r w:rsidR="008A4CC2" w:rsidRPr="0061506E">
        <w:rPr>
          <w:rFonts w:cs="Times New Roman"/>
          <w:szCs w:val="24"/>
        </w:rPr>
        <w:t>The two groups may have differing interests, and thus differing conditions for their interests to converge with that of the institution.</w:t>
      </w:r>
      <w:commentRangeEnd w:id="29"/>
      <w:r w:rsidR="00DA353D">
        <w:rPr>
          <w:rStyle w:val="CommentReference"/>
        </w:rPr>
        <w:commentReference w:id="29"/>
      </w:r>
      <w:commentRangeEnd w:id="30"/>
      <w:r w:rsidR="00DA353D">
        <w:rPr>
          <w:rStyle w:val="CommentReference"/>
        </w:rPr>
        <w:commentReference w:id="30"/>
      </w:r>
    </w:p>
    <w:p w14:paraId="5D11178E" w14:textId="708C298C" w:rsidR="008A4CC2" w:rsidRPr="0061506E" w:rsidRDefault="008A4CC2" w:rsidP="00A4080A">
      <w:pPr>
        <w:spacing w:line="480" w:lineRule="auto"/>
        <w:jc w:val="center"/>
        <w:outlineLvl w:val="2"/>
        <w:rPr>
          <w:rFonts w:cs="Times New Roman"/>
          <w:szCs w:val="24"/>
          <w:u w:val="single"/>
        </w:rPr>
      </w:pPr>
      <w:bookmarkStart w:id="31" w:name="_Toc177126852"/>
      <w:r w:rsidRPr="0061506E">
        <w:rPr>
          <w:rFonts w:cs="Times New Roman"/>
          <w:szCs w:val="24"/>
          <w:u w:val="single"/>
        </w:rPr>
        <w:t>Intersectionality</w:t>
      </w:r>
      <w:bookmarkEnd w:id="31"/>
    </w:p>
    <w:p w14:paraId="5E278B5D" w14:textId="51BBBD5B" w:rsidR="00DA353D" w:rsidRDefault="009B6DBF" w:rsidP="00BA1501">
      <w:pPr>
        <w:spacing w:line="480" w:lineRule="auto"/>
        <w:rPr>
          <w:rFonts w:cs="Times New Roman"/>
          <w:szCs w:val="24"/>
        </w:rPr>
      </w:pPr>
      <w:r w:rsidRPr="0061506E">
        <w:rPr>
          <w:rFonts w:cs="Times New Roman"/>
          <w:szCs w:val="24"/>
        </w:rPr>
        <w:tab/>
      </w:r>
      <w:r w:rsidR="00DA353D" w:rsidRPr="00DA353D">
        <w:rPr>
          <w:rFonts w:cs="Times New Roman"/>
          <w:szCs w:val="24"/>
          <w:highlight w:val="yellow"/>
        </w:rPr>
        <w:t>[Add at least one Pat Hill Collins cite somewhere in this section]</w:t>
      </w:r>
    </w:p>
    <w:p w14:paraId="19F0ED9F" w14:textId="6ED435F9" w:rsidR="00ED20DA" w:rsidRPr="0061506E" w:rsidRDefault="009B6DBF" w:rsidP="00DA353D">
      <w:pPr>
        <w:spacing w:line="480" w:lineRule="auto"/>
        <w:ind w:firstLine="720"/>
        <w:rPr>
          <w:rFonts w:cs="Times New Roman"/>
          <w:szCs w:val="24"/>
        </w:rPr>
      </w:pPr>
      <w:r w:rsidRPr="0061506E">
        <w:rPr>
          <w:rFonts w:cs="Times New Roman"/>
          <w:szCs w:val="24"/>
        </w:rPr>
        <w:t xml:space="preserve">The principle of intersectionality, coined by </w:t>
      </w:r>
      <w:proofErr w:type="spellStart"/>
      <w:r w:rsidRPr="0061506E">
        <w:rPr>
          <w:rFonts w:cs="Times New Roman"/>
          <w:szCs w:val="24"/>
        </w:rPr>
        <w:t>Kimberlé</w:t>
      </w:r>
      <w:proofErr w:type="spellEnd"/>
      <w:r w:rsidRPr="0061506E">
        <w:rPr>
          <w:rFonts w:cs="Times New Roman"/>
          <w:szCs w:val="24"/>
        </w:rPr>
        <w:t xml:space="preserve"> Crenshaw </w:t>
      </w:r>
      <w:r w:rsidR="005955B8" w:rsidRPr="0061506E">
        <w:rPr>
          <w:rFonts w:cs="Times New Roman"/>
          <w:szCs w:val="24"/>
        </w:rPr>
        <w:fldChar w:fldCharType="begin"/>
      </w:r>
      <w:r w:rsidR="00BD0044" w:rsidRPr="0061506E">
        <w:rPr>
          <w:rFonts w:cs="Times New Roman"/>
          <w:szCs w:val="24"/>
        </w:rPr>
        <w:instrText xml:space="preserve"> ADDIN ZOTERO_ITEM CSL_CITATION {"citationID":"750GkoAG","properties":{"formattedCitation":"(1989)","plainCitation":"(1989)","noteIndex":0},"citationItems":[{"id":1194,"uris":["http://zotero.org/groups/4703364/items/EXVUSQRF"],"itemData":{"id":1194,"type":"article-journal","container-title":"University of Chicago Legal Forum","issue":"1","page":"139-167","title":"Demarginalizing the Intersection of Race and Sex: A Black Feminist Critique of Antidiscrimination Doctrine, Feminist Theory and Antiracist Policies","volume":"1989","author":[{"family":"Crenshaw","given":"Kimberle"}],"issued":{"date-parts":[["1989"]]}},"label":"page","suppress-author":true}],"schema":"https://github.com/citation-style-language/schema/raw/master/csl-citation.json"} </w:instrText>
      </w:r>
      <w:r w:rsidR="005955B8" w:rsidRPr="0061506E">
        <w:rPr>
          <w:rFonts w:cs="Times New Roman"/>
          <w:szCs w:val="24"/>
        </w:rPr>
        <w:fldChar w:fldCharType="separate"/>
      </w:r>
      <w:r w:rsidR="005955B8" w:rsidRPr="0061506E">
        <w:rPr>
          <w:rFonts w:cs="Times New Roman"/>
          <w:szCs w:val="24"/>
        </w:rPr>
        <w:t>(1989)</w:t>
      </w:r>
      <w:r w:rsidR="005955B8" w:rsidRPr="0061506E">
        <w:rPr>
          <w:rFonts w:cs="Times New Roman"/>
          <w:szCs w:val="24"/>
        </w:rPr>
        <w:fldChar w:fldCharType="end"/>
      </w:r>
      <w:r w:rsidR="005955B8" w:rsidRPr="0061506E">
        <w:rPr>
          <w:rFonts w:cs="Times New Roman"/>
          <w:szCs w:val="24"/>
        </w:rPr>
        <w:t>, emphasizes the interconnectedness of social categories such as race, gender, age, sexuality, and socioeconomic status. It argues that individuals experience multiple layers of privilege and oppression simultaneously, and these intersections shape their experiences and identities.</w:t>
      </w:r>
      <w:r w:rsidR="00ED20DA" w:rsidRPr="0061506E">
        <w:rPr>
          <w:rFonts w:cs="Times New Roman"/>
          <w:szCs w:val="24"/>
        </w:rPr>
        <w:t xml:space="preserve"> At its core, the principle of intersectionality recognizes that a person's identity is multifaceted, and different forms of oppression or privilege can't be understood independently. Instead, they intersect to create complex, and sometimes contradictory, experiences.</w:t>
      </w:r>
    </w:p>
    <w:p w14:paraId="29666164" w14:textId="2F1D507E" w:rsidR="002340F9" w:rsidRDefault="00A9547A" w:rsidP="00BA1501">
      <w:pPr>
        <w:spacing w:line="480" w:lineRule="auto"/>
        <w:rPr>
          <w:rFonts w:cs="Times New Roman"/>
          <w:szCs w:val="24"/>
        </w:rPr>
      </w:pPr>
      <w:r w:rsidRPr="0061506E">
        <w:rPr>
          <w:rFonts w:cs="Times New Roman"/>
          <w:szCs w:val="24"/>
        </w:rPr>
        <w:tab/>
        <w:t xml:space="preserve">Crenshaw coined the concept in her study of court cases involving discrimination against Black women in hiring and promotion (1989). </w:t>
      </w:r>
      <w:r w:rsidR="005D431F" w:rsidRPr="0061506E">
        <w:rPr>
          <w:rFonts w:cs="Times New Roman"/>
          <w:szCs w:val="24"/>
        </w:rPr>
        <w:t xml:space="preserve">Her analysis demonstrated </w:t>
      </w:r>
      <w:r w:rsidR="0099595B" w:rsidRPr="0061506E">
        <w:rPr>
          <w:rFonts w:cs="Times New Roman"/>
          <w:szCs w:val="24"/>
        </w:rPr>
        <w:t xml:space="preserve">how the courts </w:t>
      </w:r>
      <w:r w:rsidR="00813095" w:rsidRPr="0061506E">
        <w:rPr>
          <w:rFonts w:cs="Times New Roman"/>
          <w:szCs w:val="24"/>
        </w:rPr>
        <w:t xml:space="preserve">dismissed the grievances of Black women by </w:t>
      </w:r>
      <w:r w:rsidR="0065345C" w:rsidRPr="0061506E">
        <w:rPr>
          <w:rFonts w:cs="Times New Roman"/>
          <w:szCs w:val="24"/>
        </w:rPr>
        <w:t>mounting counterexamples of Black men to negate claims of racism, and of white women to negate claims of sexism. For example, in DeGraffenreid v General Motors</w:t>
      </w:r>
      <w:r w:rsidR="002340F9" w:rsidRPr="0061506E">
        <w:rPr>
          <w:rFonts w:cs="Times New Roman"/>
          <w:szCs w:val="24"/>
        </w:rPr>
        <w:t xml:space="preserve"> </w:t>
      </w:r>
      <w:r w:rsidR="002340F9" w:rsidRPr="0061506E">
        <w:rPr>
          <w:rFonts w:cs="Times New Roman"/>
          <w:szCs w:val="24"/>
        </w:rPr>
        <w:fldChar w:fldCharType="begin"/>
      </w:r>
      <w:r w:rsidR="00BD0044" w:rsidRPr="0061506E">
        <w:rPr>
          <w:rFonts w:cs="Times New Roman"/>
          <w:szCs w:val="24"/>
        </w:rPr>
        <w:instrText xml:space="preserve"> ADDIN ZOTERO_ITEM CSL_CITATION {"citationID":"6myV4jSY","properties":{"formattedCitation":"(Anon 1976)","plainCitation":"(Anon 1976)","dontUpdate":true,"noteIndex":0},"citationItems":[{"id":1186,"uris":["http://zotero.org/groups/4703364/items/YY5IWZFK"],"itemData":{"id":1186,"type":"document","note":"issue: No. 75-487 C (3)\npage: 142\ncontainer-title: F. Supp.\nvolume: 413","publisher":"Dist. Court, ED Missouri","title":"DeGraffenreid v. GENERAL MOTORS ASSEMBLY DIV., ETC.","issued":{"date-parts":[["1976"]]}},"label":"page","suppress-author":true}],"schema":"https://github.com/citation-style-language/schema/raw/master/csl-citation.json"} </w:instrText>
      </w:r>
      <w:r w:rsidR="002340F9" w:rsidRPr="0061506E">
        <w:rPr>
          <w:rFonts w:cs="Times New Roman"/>
          <w:szCs w:val="24"/>
        </w:rPr>
        <w:fldChar w:fldCharType="separate"/>
      </w:r>
      <w:r w:rsidR="002340F9" w:rsidRPr="0061506E">
        <w:rPr>
          <w:rFonts w:cs="Times New Roman"/>
          <w:szCs w:val="24"/>
        </w:rPr>
        <w:t>(1976)</w:t>
      </w:r>
      <w:r w:rsidR="002340F9" w:rsidRPr="0061506E">
        <w:rPr>
          <w:rFonts w:cs="Times New Roman"/>
          <w:szCs w:val="24"/>
        </w:rPr>
        <w:fldChar w:fldCharType="end"/>
      </w:r>
      <w:r w:rsidR="00C86D14" w:rsidRPr="0061506E">
        <w:rPr>
          <w:rFonts w:cs="Times New Roman"/>
          <w:szCs w:val="24"/>
        </w:rPr>
        <w:t xml:space="preserve">, </w:t>
      </w:r>
      <w:r w:rsidR="000A1933" w:rsidRPr="0061506E">
        <w:rPr>
          <w:rFonts w:cs="Times New Roman"/>
          <w:szCs w:val="24"/>
        </w:rPr>
        <w:t xml:space="preserve">the court dismissed allegations of sexist and racist discrimination in the company’s hiring, promotion, and layoff practices on the basis that the company had historically hired both white women and Black men. </w:t>
      </w:r>
      <w:r w:rsidR="002340F9" w:rsidRPr="0061506E">
        <w:rPr>
          <w:rFonts w:cs="Times New Roman"/>
          <w:szCs w:val="24"/>
        </w:rPr>
        <w:t xml:space="preserve">In these cases, the courts </w:t>
      </w:r>
      <w:r w:rsidR="002340F9" w:rsidRPr="0061506E">
        <w:rPr>
          <w:rFonts w:cs="Times New Roman"/>
          <w:szCs w:val="24"/>
        </w:rPr>
        <w:lastRenderedPageBreak/>
        <w:t xml:space="preserve">overlooked the possibility that Black women experience unique challenges in the workplace due to the overlapping and compounding effects of both racism and sexism. </w:t>
      </w:r>
      <w:r w:rsidR="00E776E9" w:rsidRPr="0061506E">
        <w:rPr>
          <w:rFonts w:cs="Times New Roman"/>
          <w:szCs w:val="24"/>
        </w:rPr>
        <w:t>This study highlights the importance of considering the impact of multiple intersecting systems of oppression rather than relying on single-axis frameworks.</w:t>
      </w:r>
    </w:p>
    <w:p w14:paraId="157BE195" w14:textId="0B30EBD6" w:rsidR="00DA353D" w:rsidRPr="0061506E" w:rsidRDefault="00DA353D" w:rsidP="00BA1501">
      <w:pPr>
        <w:spacing w:line="480" w:lineRule="auto"/>
        <w:rPr>
          <w:rFonts w:cs="Times New Roman"/>
          <w:szCs w:val="24"/>
        </w:rPr>
      </w:pPr>
      <w:r w:rsidRPr="00DA353D">
        <w:rPr>
          <w:rFonts w:cs="Times New Roman"/>
          <w:szCs w:val="24"/>
          <w:highlight w:val="yellow"/>
        </w:rPr>
        <w:t>[Insert explanation/exploration of whether intersectionality is solely a component of CRT, or if it exists as a bigger, broader idea that also appears within CRT]</w:t>
      </w:r>
    </w:p>
    <w:p w14:paraId="6911FF83" w14:textId="019C02D0" w:rsidR="000C2C02" w:rsidRPr="0061506E" w:rsidRDefault="000C2C02" w:rsidP="00BA1501">
      <w:pPr>
        <w:spacing w:line="480" w:lineRule="auto"/>
        <w:ind w:firstLine="720"/>
        <w:rPr>
          <w:rFonts w:cs="Times New Roman"/>
          <w:szCs w:val="24"/>
        </w:rPr>
      </w:pPr>
      <w:r w:rsidRPr="0061506E">
        <w:rPr>
          <w:rFonts w:cs="Times New Roman"/>
          <w:szCs w:val="24"/>
        </w:rPr>
        <w:t xml:space="preserve">Within the context of higher education, intersectionality has primarily been used to study </w:t>
      </w:r>
      <w:commentRangeStart w:id="32"/>
      <w:r w:rsidRPr="0061506E">
        <w:rPr>
          <w:rFonts w:cs="Times New Roman"/>
          <w:szCs w:val="24"/>
        </w:rPr>
        <w:t>outcomes and experiences of undergraduate and graduate students</w:t>
      </w:r>
      <w:commentRangeEnd w:id="32"/>
      <w:r w:rsidR="007648D4">
        <w:rPr>
          <w:rStyle w:val="CommentReference"/>
        </w:rPr>
        <w:commentReference w:id="32"/>
      </w:r>
      <w:r w:rsidRPr="0061506E">
        <w:rPr>
          <w:rFonts w:cs="Times New Roman"/>
          <w:szCs w:val="24"/>
        </w:rPr>
        <w:t xml:space="preserve">. However, several scholars have applied the principle of intersectionality to examine disparities in faculty hiring and tenure promotion processes, professional expectations, and the efficacy of initiatives promoting faculty diversity. </w:t>
      </w:r>
      <w:del w:id="33" w:author="Trinity Lakin" w:date="2024-10-01T20:23:00Z" w16du:dateUtc="2024-10-02T00:23:00Z">
        <w:r w:rsidRPr="0061506E" w:rsidDel="00FB0E42">
          <w:rPr>
            <w:rFonts w:cs="Times New Roman"/>
            <w:szCs w:val="24"/>
          </w:rPr>
          <w:delText>Existing literature</w:delText>
        </w:r>
      </w:del>
      <w:ins w:id="34" w:author="Trinity Lakin" w:date="2024-10-01T20:23:00Z" w16du:dateUtc="2024-10-02T00:23:00Z">
        <w:r w:rsidR="00FB0E42">
          <w:rPr>
            <w:rFonts w:cs="Times New Roman"/>
            <w:szCs w:val="24"/>
          </w:rPr>
          <w:t>Research</w:t>
        </w:r>
      </w:ins>
      <w:r w:rsidRPr="0061506E">
        <w:rPr>
          <w:rFonts w:cs="Times New Roman"/>
          <w:szCs w:val="24"/>
        </w:rPr>
        <w:t xml:space="preserve"> shows that women of color in academia face </w:t>
      </w:r>
      <w:del w:id="35" w:author="Trinity Lakin" w:date="2024-10-01T20:23:00Z" w16du:dateUtc="2024-10-02T00:23:00Z">
        <w:r w:rsidRPr="0061506E" w:rsidDel="00FB0E42">
          <w:rPr>
            <w:rFonts w:cs="Times New Roman"/>
            <w:szCs w:val="24"/>
          </w:rPr>
          <w:delText xml:space="preserve">unique </w:delText>
        </w:r>
      </w:del>
      <w:ins w:id="36" w:author="Trinity Lakin" w:date="2024-10-01T20:23:00Z" w16du:dateUtc="2024-10-02T00:23:00Z">
        <w:r w:rsidR="00FB0E42">
          <w:rPr>
            <w:rFonts w:cs="Times New Roman"/>
            <w:szCs w:val="24"/>
          </w:rPr>
          <w:t>multiple</w:t>
        </w:r>
        <w:r w:rsidR="00FB0E42" w:rsidRPr="0061506E">
          <w:rPr>
            <w:rFonts w:cs="Times New Roman"/>
            <w:szCs w:val="24"/>
          </w:rPr>
          <w:t xml:space="preserve"> </w:t>
        </w:r>
      </w:ins>
      <w:r w:rsidRPr="0061506E">
        <w:rPr>
          <w:rFonts w:cs="Times New Roman"/>
          <w:szCs w:val="24"/>
        </w:rPr>
        <w:t xml:space="preserve">challenges in the field including high teaching and service loads, ambiguous standards for tenure promotion, and a lack of culturally responsive mentorship </w:t>
      </w:r>
      <w:r w:rsidRPr="0061506E">
        <w:rPr>
          <w:rFonts w:cs="Times New Roman"/>
          <w:szCs w:val="24"/>
        </w:rPr>
        <w:fldChar w:fldCharType="begin"/>
      </w:r>
      <w:r w:rsidR="00BD0044" w:rsidRPr="0061506E">
        <w:rPr>
          <w:rFonts w:cs="Times New Roman"/>
          <w:szCs w:val="24"/>
        </w:rPr>
        <w:instrText xml:space="preserve"> ADDIN ZOTERO_ITEM CSL_CITATION {"citationID":"bD3QIxZD","properties":{"formattedCitation":"(Corneille et al. 2019)","plainCitation":"(Corneille et al. 2019)","noteIndex":0},"citationItems":[{"id":1188,"uris":["http://zotero.org/groups/4703364/items/UM3WS3R6"],"itemData":{"id":1188,"type":"article-journal","container-title":"Equality, Diversity and Inclusion: An International Journal","issue":"3","note":"publisher: Emerald Publishing Limited","page":"328–348","title":"Barriers to the advancement of women of color faculty in STEM: The need for promoting equity using an intersectional framework","volume":"38","author":[{"family":"Corneille","given":"Maya"},{"family":"Lee","given":"Anna"},{"family":"Allen","given":"Sherrice"},{"family":"Cannady","given":"Jessica"},{"family":"Guess","given":"Alexia"}],"issued":{"date-parts":[["2019"]]}}}],"schema":"https://github.com/citation-style-language/schema/raw/master/csl-citation.json"} </w:instrText>
      </w:r>
      <w:r w:rsidRPr="0061506E">
        <w:rPr>
          <w:rFonts w:cs="Times New Roman"/>
          <w:szCs w:val="24"/>
        </w:rPr>
        <w:fldChar w:fldCharType="separate"/>
      </w:r>
      <w:r w:rsidRPr="0061506E">
        <w:rPr>
          <w:rFonts w:cs="Times New Roman"/>
          <w:szCs w:val="24"/>
        </w:rPr>
        <w:t>(Corneille et al. 2019)</w:t>
      </w:r>
      <w:r w:rsidRPr="0061506E">
        <w:rPr>
          <w:rFonts w:cs="Times New Roman"/>
          <w:szCs w:val="24"/>
        </w:rPr>
        <w:fldChar w:fldCharType="end"/>
      </w:r>
      <w:r w:rsidRPr="0061506E">
        <w:rPr>
          <w:rFonts w:cs="Times New Roman"/>
          <w:szCs w:val="24"/>
        </w:rPr>
        <w:t xml:space="preserve">. Women faculty of color also face increased scrutiny from their colleagues and administrators. In qualitative studies of women faculty of color’s experiences with microaggressions in the workplace, respondents reported having had their professional qualifications and quality of work questioned as well as being presumed incompetent by students, colleagues, and </w:t>
      </w:r>
      <w:del w:id="37" w:author="Trinity Lakin" w:date="2024-10-01T20:24:00Z" w16du:dateUtc="2024-10-02T00:24:00Z">
        <w:r w:rsidRPr="0061506E" w:rsidDel="00C553C7">
          <w:rPr>
            <w:rFonts w:cs="Times New Roman"/>
            <w:szCs w:val="24"/>
          </w:rPr>
          <w:delText xml:space="preserve">incompetent </w:delText>
        </w:r>
      </w:del>
      <w:ins w:id="38" w:author="Trinity Lakin" w:date="2024-10-01T20:24:00Z" w16du:dateUtc="2024-10-02T00:24:00Z">
        <w:r w:rsidR="00C553C7">
          <w:rPr>
            <w:rFonts w:cs="Times New Roman"/>
            <w:szCs w:val="24"/>
          </w:rPr>
          <w:t>administrators</w:t>
        </w:r>
        <w:r w:rsidR="00C553C7" w:rsidRPr="0061506E">
          <w:rPr>
            <w:rFonts w:cs="Times New Roman"/>
            <w:szCs w:val="24"/>
          </w:rPr>
          <w:t xml:space="preserve"> </w:t>
        </w:r>
      </w:ins>
      <w:r w:rsidRPr="0061506E">
        <w:rPr>
          <w:rFonts w:cs="Times New Roman"/>
          <w:szCs w:val="24"/>
        </w:rPr>
        <w:fldChar w:fldCharType="begin"/>
      </w:r>
      <w:r w:rsidR="00BD0044" w:rsidRPr="0061506E">
        <w:rPr>
          <w:rFonts w:cs="Times New Roman"/>
          <w:szCs w:val="24"/>
        </w:rPr>
        <w:instrText xml:space="preserve"> ADDIN ZOTERO_ITEM CSL_CITATION {"citationID":"sj1qevil","properties":{"formattedCitation":"(Guti\\uc0\\u233{}rrez y Muhs et al. 2012; Young and Anderson 2021)","plainCitation":"(Gutiérrez y Muhs et al. 2012; Young and Anderson 2021)","noteIndex":0},"citationItems":[{"id":1179,"uris":["http://zotero.org/groups/4703364/items/W9XZCHJZ"],"itemData":{"id":1179,"type":"book","publisher":"University Press of Colorado","title":"Presumed incompetent: The intersections of race and class for women in academia","author":[{"family":"Gutiérrez y Muhs","given":"Gabriella"},{"family":"Niemann","given":"Yolanda Flores"},{"family":"González","given":"Carmen G"},{"family":"Harris","given":"Angela P"}],"issued":{"date-parts":[["2012"]]}}},{"id":1181,"uris":["http://zotero.org/groups/4703364/items/JIFY2DQZ"],"itemData":{"id":1181,"type":"article-journal","container-title":"Metropolitan Universities","issue":"1","note":"publisher: ERIC","page":"78–103","title":"Hierarchical Microaggressive Intersectionalities: Small Stories of Women of Color in Higher Education.","volume":"32","author":[{"family":"Young","given":"Kathryn"},{"family":"Anderson","given":"Myron"}],"issued":{"date-parts":[["2021"]]}}}],"schema":"https://github.com/citation-style-language/schema/raw/master/csl-citation.json"} </w:instrText>
      </w:r>
      <w:r w:rsidRPr="0061506E">
        <w:rPr>
          <w:rFonts w:cs="Times New Roman"/>
          <w:szCs w:val="24"/>
        </w:rPr>
        <w:fldChar w:fldCharType="separate"/>
      </w:r>
      <w:r w:rsidR="00EF0004" w:rsidRPr="0061506E">
        <w:rPr>
          <w:rFonts w:cs="Times New Roman"/>
          <w:kern w:val="0"/>
          <w:szCs w:val="24"/>
        </w:rPr>
        <w:t xml:space="preserve">(Gutiérrez y </w:t>
      </w:r>
      <w:proofErr w:type="spellStart"/>
      <w:r w:rsidR="00EF0004" w:rsidRPr="0061506E">
        <w:rPr>
          <w:rFonts w:cs="Times New Roman"/>
          <w:kern w:val="0"/>
          <w:szCs w:val="24"/>
        </w:rPr>
        <w:t>Muhs</w:t>
      </w:r>
      <w:proofErr w:type="spellEnd"/>
      <w:r w:rsidR="00EF0004" w:rsidRPr="0061506E">
        <w:rPr>
          <w:rFonts w:cs="Times New Roman"/>
          <w:kern w:val="0"/>
          <w:szCs w:val="24"/>
        </w:rPr>
        <w:t xml:space="preserve"> et al. 2012; Young and Anderson 2021)</w:t>
      </w:r>
      <w:r w:rsidRPr="0061506E">
        <w:rPr>
          <w:rFonts w:cs="Times New Roman"/>
          <w:szCs w:val="24"/>
        </w:rPr>
        <w:fldChar w:fldCharType="end"/>
      </w:r>
      <w:r w:rsidRPr="0061506E">
        <w:rPr>
          <w:rFonts w:cs="Times New Roman"/>
          <w:szCs w:val="24"/>
        </w:rPr>
        <w:t xml:space="preserve">. </w:t>
      </w:r>
      <w:commentRangeStart w:id="39"/>
      <w:r w:rsidRPr="0061506E">
        <w:rPr>
          <w:rFonts w:cs="Times New Roman"/>
          <w:szCs w:val="24"/>
        </w:rPr>
        <w:t>Further, interventions aimed at promoting diversity in faculty hiring and retention often neglect to account for intersectional factors. In practice, these initiatives tend to primarily benefit white women over men and women of color</w:t>
      </w:r>
      <w:r w:rsidR="00EF0004" w:rsidRPr="0061506E">
        <w:rPr>
          <w:rFonts w:cs="Times New Roman"/>
          <w:szCs w:val="24"/>
        </w:rPr>
        <w:t xml:space="preserve"> </w:t>
      </w:r>
      <w:r w:rsidR="00EF0004" w:rsidRPr="0061506E">
        <w:rPr>
          <w:rFonts w:cs="Times New Roman"/>
          <w:szCs w:val="24"/>
        </w:rPr>
        <w:fldChar w:fldCharType="begin"/>
      </w:r>
      <w:r w:rsidR="00BD0044" w:rsidRPr="0061506E">
        <w:rPr>
          <w:rFonts w:cs="Times New Roman"/>
          <w:szCs w:val="24"/>
        </w:rPr>
        <w:instrText xml:space="preserve"> ADDIN ZOTERO_ITEM CSL_CITATION {"citationID":"GErAPaQw","properties":{"formattedCitation":"(Hunt et al. 2012; Liu, Brown, and Sabat 2019)","plainCitation":"(Hunt et al. 2012; Liu, Brown, and Sabat 2019)","noteIndex":0},"citationItems":[{"id":1191,"uris":["http://zotero.org/groups/4703364/items/NZ9UNLA2"],"itemData":{"id":1191,"type":"article-journal","abstract":"For almost three decades, the National Science Foundation (NSF) has sponsored women faculty-oriented equity efforts in science and engineering disciplines, including the ADVANCE initiative launched in 200 1 . In this paper, we analyze ADVANCE program announcements and solicitations to assess faculty equity programs' potential to dismantle race and gender-based institutional privileges. We find that while the NSF attempts to make the ADVANCE program inclusive, it continues to privilege the racially unmarked locations of white women. Importantly, two recently added ADVANCE program components appear promising for addressing racialized inequities in institutions of higher education, but may be hindered by inattention to social class privileges. We conclude by discussing the implications of these findings for policy efforts to dismantle institutional privileges.","container-title":"Race, Gender &amp; Class","issue":"1/2","language":"en","page":"266-290","source":"Zotero","title":"Intersectionality and Dismantling Institutional Privilege: The Case of the NSF ADVANCE Program","volume":"19","author":[{"family":"Hunt","given":"Valerie H."},{"family":"Morimoto","given":"Shauna"},{"family":"Zajicek","given":"Anna"},{"family":"Lisnic","given":"Rodica"}],"issued":{"date-parts":[["2012"]]}}},{"id":1189,"uris":["http://zotero.org/groups/4703364/items/9A777SAB"],"itemData":{"id":1189,"type":"article-journal","abstract":"The “leaky pipeline” entails the progressive loss of competent women faculty members in the fields of science, technology, engineering, and mathematics (STEM). These leaks have been identified at various career stages, including selection, promotion, and retention. Efforts to increase female representation in STEM academia have had mixed results: Although the overall percentage of STEM women faculty has increased in recent decades, the percentage of women of color faculty (WOCF) in STEM has decreased. These differential effects may stem from the fact that most existing interventions for increasing female representation in STEM academia have not been intersectional in nature. However, when the intersectionality of raceϪethnicity and gender are accounted for, WOCF are more likely to thrive professionally and feel like they matter to the institution. In this article, intersectionality theory is employed to identify the specific barriers in selection, promotion, and retention faced by WOCF within the scope of academic STEM careers and to identify the types of interventions that are likely to be particularly effective at fixing these leaks. In doing so, this article provides a framework for future research in the area of improving diversity and inclusion of WOCF in STEM.","container-title":"Archives of Scientific Psychology","DOI":"10.1037/arc0000062","ISSN":"2169-3269","issue":"1","journalAbbreviation":"Archives of Scientific Psychology","language":"en","page":"32-39","source":"DOI.org (Crossref)","title":"Patching the “leaky pipeline”: Interventions for women of color faculty in STEM academia.","title-short":"Patching the “leaky pipeline”","volume":"7","author":[{"family":"Liu","given":"Sin-Ning C."},{"family":"Brown","given":"Stephanie E. V."},{"family":"Sabat","given":"Isaac E."}],"issued":{"date-parts":[["2019",11,25]]}}}],"schema":"https://github.com/citation-style-language/schema/raw/master/csl-citation.json"} </w:instrText>
      </w:r>
      <w:r w:rsidR="00EF0004" w:rsidRPr="0061506E">
        <w:rPr>
          <w:rFonts w:cs="Times New Roman"/>
          <w:szCs w:val="24"/>
        </w:rPr>
        <w:fldChar w:fldCharType="separate"/>
      </w:r>
      <w:r w:rsidR="00EF0004" w:rsidRPr="0061506E">
        <w:rPr>
          <w:rFonts w:cs="Times New Roman"/>
          <w:szCs w:val="24"/>
        </w:rPr>
        <w:t>(Hunt et al. 2012; Liu, Brown, and Sabat 2019)</w:t>
      </w:r>
      <w:r w:rsidR="00EF0004" w:rsidRPr="0061506E">
        <w:rPr>
          <w:rFonts w:cs="Times New Roman"/>
          <w:szCs w:val="24"/>
        </w:rPr>
        <w:fldChar w:fldCharType="end"/>
      </w:r>
      <w:r w:rsidRPr="0061506E">
        <w:rPr>
          <w:rFonts w:cs="Times New Roman"/>
          <w:szCs w:val="24"/>
        </w:rPr>
        <w:t xml:space="preserve">. </w:t>
      </w:r>
      <w:commentRangeEnd w:id="39"/>
      <w:r w:rsidR="007648D4">
        <w:rPr>
          <w:rStyle w:val="CommentReference"/>
        </w:rPr>
        <w:commentReference w:id="39"/>
      </w:r>
    </w:p>
    <w:p w14:paraId="728428EB" w14:textId="0509EAAE" w:rsidR="000C2C02" w:rsidRPr="0061506E" w:rsidRDefault="000C2C02" w:rsidP="00BA1501">
      <w:pPr>
        <w:spacing w:line="480" w:lineRule="auto"/>
        <w:ind w:firstLine="720"/>
        <w:rPr>
          <w:rFonts w:cs="Times New Roman"/>
          <w:szCs w:val="24"/>
        </w:rPr>
      </w:pPr>
      <w:r w:rsidRPr="0061506E">
        <w:rPr>
          <w:rFonts w:cs="Times New Roman"/>
          <w:szCs w:val="24"/>
        </w:rPr>
        <w:t xml:space="preserve">Blake </w:t>
      </w:r>
      <w:r w:rsidR="00EF0004" w:rsidRPr="0061506E">
        <w:rPr>
          <w:rFonts w:cs="Times New Roman"/>
          <w:szCs w:val="24"/>
        </w:rPr>
        <w:fldChar w:fldCharType="begin"/>
      </w:r>
      <w:r w:rsidR="00BD0044" w:rsidRPr="0061506E">
        <w:rPr>
          <w:rFonts w:cs="Times New Roman"/>
          <w:szCs w:val="24"/>
        </w:rPr>
        <w:instrText xml:space="preserve"> ADDIN ZOTERO_ITEM CSL_CITATION {"citationID":"gWl9ibsC","properties":{"formattedCitation":"(2022)","plainCitation":"(2022)","noteIndex":0},"citationItems":[{"id":1183,"uris":["http://zotero.org/groups/4703364/items/4NTNUIUS"],"itemData":{"id":1183,"type":"article-journal","container-title":"Journal of Women and Gender in Higher Education","DOI":"10.1080/26379112.2022.2067168","ISSN":"2637-9112, 2637-9120","issue":"2","journalAbbreviation":"Journal of Women and Gender in Higher Education","language":"en","page":"113-133","source":"DOI.org (Crossref)","title":"Gendered and Racialized Career Sacrifices of Women Faculty Accepting Dual-Career Offers","volume":"15","author":[{"family":"Blake","given":"Daniel J."}],"issued":{"date-parts":[["2022",4,3]]}},"label":"page","suppress-author":true}],"schema":"https://github.com/citation-style-language/schema/raw/master/csl-citation.json"} </w:instrText>
      </w:r>
      <w:r w:rsidR="00EF0004" w:rsidRPr="0061506E">
        <w:rPr>
          <w:rFonts w:cs="Times New Roman"/>
          <w:szCs w:val="24"/>
        </w:rPr>
        <w:fldChar w:fldCharType="separate"/>
      </w:r>
      <w:r w:rsidR="00EF0004" w:rsidRPr="0061506E">
        <w:rPr>
          <w:rFonts w:cs="Times New Roman"/>
          <w:szCs w:val="24"/>
        </w:rPr>
        <w:t>(2022)</w:t>
      </w:r>
      <w:r w:rsidR="00EF0004" w:rsidRPr="0061506E">
        <w:rPr>
          <w:rFonts w:cs="Times New Roman"/>
          <w:szCs w:val="24"/>
        </w:rPr>
        <w:fldChar w:fldCharType="end"/>
      </w:r>
      <w:r w:rsidR="00EF0004" w:rsidRPr="0061506E">
        <w:rPr>
          <w:rFonts w:cs="Times New Roman"/>
          <w:szCs w:val="24"/>
        </w:rPr>
        <w:t xml:space="preserve"> </w:t>
      </w:r>
      <w:r w:rsidRPr="0061506E">
        <w:rPr>
          <w:rFonts w:cs="Times New Roman"/>
          <w:szCs w:val="24"/>
        </w:rPr>
        <w:t xml:space="preserve">applied the principle of intersectionality in their qualitative study of </w:t>
      </w:r>
      <w:r w:rsidR="007648D4" w:rsidRPr="007648D4">
        <w:rPr>
          <w:rFonts w:cs="Times New Roman"/>
          <w:szCs w:val="24"/>
          <w:highlight w:val="yellow"/>
        </w:rPr>
        <w:t>[Insert number of couples studied]</w:t>
      </w:r>
      <w:r w:rsidR="007648D4">
        <w:rPr>
          <w:rFonts w:cs="Times New Roman"/>
          <w:szCs w:val="24"/>
        </w:rPr>
        <w:t xml:space="preserve"> </w:t>
      </w:r>
      <w:r w:rsidRPr="0061506E">
        <w:rPr>
          <w:rFonts w:cs="Times New Roman"/>
          <w:szCs w:val="24"/>
        </w:rPr>
        <w:t>academic couples undergoing the dual</w:t>
      </w:r>
      <w:r w:rsidR="00AD4CF7" w:rsidRPr="0061506E">
        <w:rPr>
          <w:rFonts w:cs="Times New Roman"/>
          <w:szCs w:val="24"/>
        </w:rPr>
        <w:t xml:space="preserve"> </w:t>
      </w:r>
      <w:r w:rsidRPr="0061506E">
        <w:rPr>
          <w:rFonts w:cs="Times New Roman"/>
          <w:szCs w:val="24"/>
        </w:rPr>
        <w:t xml:space="preserve">career hiring process at </w:t>
      </w:r>
      <w:r w:rsidRPr="0061506E">
        <w:rPr>
          <w:rFonts w:cs="Times New Roman"/>
          <w:szCs w:val="24"/>
        </w:rPr>
        <w:lastRenderedPageBreak/>
        <w:t xml:space="preserve">Association of American Universities (AAU) institutions. All couples interviewed were heterosexual and both partners were racially minoritized, shedding light on how gendered dynamics occur within racial groups. Findings revealed that </w:t>
      </w:r>
      <w:commentRangeStart w:id="40"/>
      <w:r w:rsidRPr="0061506E">
        <w:rPr>
          <w:rFonts w:cs="Times New Roman"/>
          <w:szCs w:val="24"/>
        </w:rPr>
        <w:t xml:space="preserve">most </w:t>
      </w:r>
      <w:commentRangeEnd w:id="40"/>
      <w:r w:rsidR="007648D4">
        <w:rPr>
          <w:rStyle w:val="CommentReference"/>
        </w:rPr>
        <w:commentReference w:id="40"/>
      </w:r>
      <w:r w:rsidRPr="0061506E">
        <w:rPr>
          <w:rFonts w:cs="Times New Roman"/>
          <w:szCs w:val="24"/>
        </w:rPr>
        <w:t xml:space="preserve">women interviewed made </w:t>
      </w:r>
      <w:ins w:id="41" w:author="Trinity Lakin" w:date="2024-10-01T20:24:00Z" w16du:dateUtc="2024-10-02T00:24:00Z">
        <w:r w:rsidR="00C553C7">
          <w:rPr>
            <w:rFonts w:cs="Times New Roman"/>
            <w:szCs w:val="24"/>
          </w:rPr>
          <w:t xml:space="preserve">career </w:t>
        </w:r>
      </w:ins>
      <w:r w:rsidRPr="0061506E">
        <w:rPr>
          <w:rFonts w:cs="Times New Roman"/>
          <w:szCs w:val="24"/>
        </w:rPr>
        <w:t xml:space="preserve">sacrifices </w:t>
      </w:r>
      <w:del w:id="42" w:author="Trinity Lakin" w:date="2024-10-01T20:24:00Z" w16du:dateUtc="2024-10-02T00:24:00Z">
        <w:r w:rsidRPr="0061506E" w:rsidDel="00C553C7">
          <w:rPr>
            <w:rFonts w:cs="Times New Roman"/>
            <w:szCs w:val="24"/>
          </w:rPr>
          <w:delText xml:space="preserve">in institutional and departmental and tenure status </w:delText>
        </w:r>
      </w:del>
      <w:r w:rsidRPr="0061506E">
        <w:rPr>
          <w:rFonts w:cs="Times New Roman"/>
          <w:szCs w:val="24"/>
        </w:rPr>
        <w:t xml:space="preserve">in accepting </w:t>
      </w:r>
      <w:r w:rsidR="00EF0004" w:rsidRPr="0061506E">
        <w:rPr>
          <w:rFonts w:cs="Times New Roman"/>
          <w:szCs w:val="24"/>
        </w:rPr>
        <w:t>dual career</w:t>
      </w:r>
      <w:r w:rsidRPr="0061506E">
        <w:rPr>
          <w:rFonts w:cs="Times New Roman"/>
          <w:szCs w:val="24"/>
        </w:rPr>
        <w:t xml:space="preserve"> offers with their partner, while none of the couples accepted offers that disadvantaged men’s careers with respect to fit or tenure status. For example, one couple’s move required the woman to accept a position at an institution that did not align with her career interests (a research university rather than her preferred liberal arts university), leaving her institution which was more progressive and inclusive of women and people of color for an institution described as “very conservative” and “very White” </w:t>
      </w:r>
      <w:r w:rsidR="00EF0004" w:rsidRPr="0061506E">
        <w:rPr>
          <w:rFonts w:cs="Times New Roman"/>
          <w:szCs w:val="24"/>
        </w:rPr>
        <w:fldChar w:fldCharType="begin"/>
      </w:r>
      <w:r w:rsidR="00BD0044" w:rsidRPr="0061506E">
        <w:rPr>
          <w:rFonts w:cs="Times New Roman"/>
          <w:szCs w:val="24"/>
        </w:rPr>
        <w:instrText xml:space="preserve"> ADDIN ZOTERO_ITEM CSL_CITATION {"citationID":"7g055cdm","properties":{"formattedCitation":"(2022:125)","plainCitation":"(2022:125)","noteIndex":0},"citationItems":[{"id":1183,"uris":["http://zotero.org/groups/4703364/items/4NTNUIUS"],"itemData":{"id":1183,"type":"article-journal","container-title":"Journal of Women and Gender in Higher Education","DOI":"10.1080/26379112.2022.2067168","ISSN":"2637-9112, 2637-9120","issue":"2","journalAbbreviation":"Journal of Women and Gender in Higher Education","language":"en","page":"113-133","source":"DOI.org (Crossref)","title":"Gendered and Racialized Career Sacrifices of Women Faculty Accepting Dual-Career Offers","volume":"15","author":[{"family":"Blake","given":"Daniel J."}],"issued":{"date-parts":[["2022",4,3]]}},"locator":"125","label":"page","suppress-author":true}],"schema":"https://github.com/citation-style-language/schema/raw/master/csl-citation.json"} </w:instrText>
      </w:r>
      <w:r w:rsidR="00EF0004" w:rsidRPr="0061506E">
        <w:rPr>
          <w:rFonts w:cs="Times New Roman"/>
          <w:szCs w:val="24"/>
        </w:rPr>
        <w:fldChar w:fldCharType="separate"/>
      </w:r>
      <w:r w:rsidR="00EF0004" w:rsidRPr="0061506E">
        <w:rPr>
          <w:rFonts w:cs="Times New Roman"/>
          <w:szCs w:val="24"/>
        </w:rPr>
        <w:t>(2022:125)</w:t>
      </w:r>
      <w:r w:rsidR="00EF0004" w:rsidRPr="0061506E">
        <w:rPr>
          <w:rFonts w:cs="Times New Roman"/>
          <w:szCs w:val="24"/>
        </w:rPr>
        <w:fldChar w:fldCharType="end"/>
      </w:r>
      <w:r w:rsidRPr="0061506E">
        <w:rPr>
          <w:rFonts w:cs="Times New Roman"/>
          <w:szCs w:val="24"/>
        </w:rPr>
        <w:t xml:space="preserve">. In addition to this, she was placed in a department in a different field than the one she was trained in due to the institution not having a department in her area of expertise. </w:t>
      </w:r>
      <w:r w:rsidR="00E75ECC" w:rsidRPr="00E75ECC">
        <w:rPr>
          <w:rFonts w:cs="Times New Roman"/>
          <w:szCs w:val="24"/>
          <w:highlight w:val="yellow"/>
        </w:rPr>
        <w:t>[Insert other examples of gender &amp; race intersecting in faculty hiring/promotion/careers]</w:t>
      </w:r>
      <w:r w:rsidR="00E75ECC">
        <w:rPr>
          <w:rFonts w:cs="Times New Roman"/>
          <w:szCs w:val="24"/>
        </w:rPr>
        <w:t xml:space="preserve"> </w:t>
      </w:r>
      <w:r w:rsidRPr="0061506E">
        <w:rPr>
          <w:rFonts w:cs="Times New Roman"/>
          <w:szCs w:val="24"/>
        </w:rPr>
        <w:t xml:space="preserve">These observations illustrate </w:t>
      </w:r>
      <w:del w:id="43" w:author="Trinity Lakin" w:date="2024-10-01T20:26:00Z" w16du:dateUtc="2024-10-02T00:26:00Z">
        <w:r w:rsidRPr="0061506E" w:rsidDel="00C553C7">
          <w:rPr>
            <w:rFonts w:cs="Times New Roman"/>
            <w:szCs w:val="24"/>
          </w:rPr>
          <w:delText xml:space="preserve">both </w:delText>
        </w:r>
      </w:del>
      <w:r w:rsidRPr="0061506E">
        <w:rPr>
          <w:rFonts w:cs="Times New Roman"/>
          <w:szCs w:val="24"/>
        </w:rPr>
        <w:t xml:space="preserve">the gendered and racialized concessions that women of color in academia </w:t>
      </w:r>
      <w:commentRangeStart w:id="44"/>
      <w:del w:id="45" w:author="Trinity Lakin" w:date="2024-10-01T20:25:00Z" w16du:dateUtc="2024-10-02T00:25:00Z">
        <w:r w:rsidRPr="0061506E" w:rsidDel="00C553C7">
          <w:rPr>
            <w:rFonts w:cs="Times New Roman"/>
            <w:szCs w:val="24"/>
          </w:rPr>
          <w:delText>are often</w:delText>
        </w:r>
      </w:del>
      <w:ins w:id="46" w:author="Trinity Lakin" w:date="2024-10-01T20:25:00Z" w16du:dateUtc="2024-10-02T00:25:00Z">
        <w:r w:rsidR="00C553C7">
          <w:rPr>
            <w:rFonts w:cs="Times New Roman"/>
            <w:szCs w:val="24"/>
          </w:rPr>
          <w:t>can be</w:t>
        </w:r>
      </w:ins>
      <w:r w:rsidRPr="0061506E">
        <w:rPr>
          <w:rFonts w:cs="Times New Roman"/>
          <w:szCs w:val="24"/>
        </w:rPr>
        <w:t xml:space="preserve"> </w:t>
      </w:r>
      <w:commentRangeEnd w:id="44"/>
      <w:r w:rsidR="007648D4">
        <w:rPr>
          <w:rStyle w:val="CommentReference"/>
        </w:rPr>
        <w:commentReference w:id="44"/>
      </w:r>
      <w:r w:rsidRPr="0061506E">
        <w:rPr>
          <w:rFonts w:cs="Times New Roman"/>
          <w:szCs w:val="24"/>
        </w:rPr>
        <w:t xml:space="preserve">expected to make. </w:t>
      </w:r>
    </w:p>
    <w:p w14:paraId="27982140" w14:textId="7DC9996D" w:rsidR="005D6ECE" w:rsidRPr="0061506E" w:rsidRDefault="00C553C7" w:rsidP="00BA1501">
      <w:pPr>
        <w:spacing w:line="480" w:lineRule="auto"/>
        <w:ind w:firstLine="720"/>
        <w:rPr>
          <w:rFonts w:cs="Times New Roman"/>
          <w:szCs w:val="24"/>
        </w:rPr>
      </w:pPr>
      <w:ins w:id="47" w:author="Trinity Lakin" w:date="2024-10-01T20:25:00Z" w16du:dateUtc="2024-10-02T00:25:00Z">
        <w:r>
          <w:rPr>
            <w:rFonts w:cs="Times New Roman"/>
            <w:szCs w:val="24"/>
          </w:rPr>
          <w:t xml:space="preserve">Social science scholars have raised some concerns with the intersectional framework. </w:t>
        </w:r>
      </w:ins>
      <w:r w:rsidR="00492193" w:rsidRPr="0061506E">
        <w:rPr>
          <w:rFonts w:cs="Times New Roman"/>
          <w:szCs w:val="24"/>
        </w:rPr>
        <w:t xml:space="preserve">In her article </w:t>
      </w:r>
      <w:r w:rsidR="00492193" w:rsidRPr="0061506E">
        <w:rPr>
          <w:rFonts w:cs="Times New Roman"/>
          <w:i/>
          <w:iCs/>
          <w:szCs w:val="24"/>
        </w:rPr>
        <w:t>Re-thinking Intersectionality,</w:t>
      </w:r>
      <w:r w:rsidR="00492193" w:rsidRPr="0061506E">
        <w:rPr>
          <w:rFonts w:cs="Times New Roman"/>
          <w:szCs w:val="24"/>
        </w:rPr>
        <w:t xml:space="preserve"> Nash </w:t>
      </w:r>
      <w:r w:rsidR="00492193" w:rsidRPr="0061506E">
        <w:rPr>
          <w:rFonts w:cs="Times New Roman"/>
          <w:szCs w:val="24"/>
        </w:rPr>
        <w:fldChar w:fldCharType="begin"/>
      </w:r>
      <w:r w:rsidR="00492193" w:rsidRPr="0061506E">
        <w:rPr>
          <w:rFonts w:cs="Times New Roman"/>
          <w:szCs w:val="24"/>
        </w:rPr>
        <w:instrText xml:space="preserve"> ADDIN ZOTERO_ITEM CSL_CITATION {"citationID":"0upIgJnR","properties":{"formattedCitation":"(2008)","plainCitation":"(2008)","noteIndex":0},"citationItems":[{"id":1201,"uris":["http://zotero.org/groups/4703364/items/L6TLV2W5"],"itemData":{"id":1201,"type":"article-journal","container-title":"Feminist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C"}],"issued":{"date-parts":[["2008"]]}},"suppress-author":true}],"schema":"https://github.com/citation-style-language/schema/raw/master/csl-citation.json"} </w:instrText>
      </w:r>
      <w:r w:rsidR="00492193" w:rsidRPr="0061506E">
        <w:rPr>
          <w:rFonts w:cs="Times New Roman"/>
          <w:szCs w:val="24"/>
        </w:rPr>
        <w:fldChar w:fldCharType="separate"/>
      </w:r>
      <w:r w:rsidR="00492193" w:rsidRPr="0061506E">
        <w:rPr>
          <w:rFonts w:cs="Times New Roman"/>
          <w:noProof/>
          <w:szCs w:val="24"/>
        </w:rPr>
        <w:t>(2008)</w:t>
      </w:r>
      <w:r w:rsidR="00492193" w:rsidRPr="0061506E">
        <w:rPr>
          <w:rFonts w:cs="Times New Roman"/>
          <w:szCs w:val="24"/>
        </w:rPr>
        <w:fldChar w:fldCharType="end"/>
      </w:r>
      <w:r w:rsidR="00492193" w:rsidRPr="0061506E">
        <w:rPr>
          <w:rFonts w:cs="Times New Roman"/>
          <w:szCs w:val="24"/>
        </w:rPr>
        <w:t xml:space="preserve"> identified four main paradoxes within intersectional literature.</w:t>
      </w:r>
      <w:r w:rsidR="0036463C" w:rsidRPr="0061506E">
        <w:rPr>
          <w:rFonts w:cs="Times New Roman"/>
          <w:szCs w:val="24"/>
        </w:rPr>
        <w:t xml:space="preserve"> </w:t>
      </w:r>
      <w:commentRangeStart w:id="48"/>
      <w:r w:rsidR="0036463C" w:rsidRPr="0061506E">
        <w:rPr>
          <w:rFonts w:cs="Times New Roman"/>
          <w:szCs w:val="24"/>
        </w:rPr>
        <w:t xml:space="preserve">First, the theory is criticized for using Black women as the "prototypical intersectional subjects" </w:t>
      </w:r>
      <w:r w:rsidR="0036463C" w:rsidRPr="0061506E">
        <w:rPr>
          <w:rFonts w:cs="Times New Roman"/>
          <w:szCs w:val="24"/>
        </w:rPr>
        <w:fldChar w:fldCharType="begin"/>
      </w:r>
      <w:r w:rsidR="00492193" w:rsidRPr="0061506E">
        <w:rPr>
          <w:rFonts w:cs="Times New Roman"/>
          <w:szCs w:val="24"/>
        </w:rPr>
        <w:instrText xml:space="preserve"> ADDIN ZOTERO_ITEM CSL_CITATION {"citationID":"LoTCF8X6","properties":{"formattedCitation":"(2008:4)","plainCitation":"(2008:4)","noteIndex":0},"citationItems":[{"id":1201,"uris":["http://zotero.org/groups/4703364/items/L6TLV2W5"],"itemData":{"id":1201,"type":"article-journal","container-title":"Feminist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C"}],"issued":{"date-parts":[["2008"]]}},"locator":"4","label":"page","suppress-author":true}],"schema":"https://github.com/citation-style-language/schema/raw/master/csl-citation.json"} </w:instrText>
      </w:r>
      <w:r w:rsidR="0036463C" w:rsidRPr="0061506E">
        <w:rPr>
          <w:rFonts w:cs="Times New Roman"/>
          <w:szCs w:val="24"/>
        </w:rPr>
        <w:fldChar w:fldCharType="separate"/>
      </w:r>
      <w:r w:rsidR="00492193" w:rsidRPr="0061506E">
        <w:rPr>
          <w:rFonts w:cs="Times New Roman"/>
          <w:noProof/>
          <w:szCs w:val="24"/>
        </w:rPr>
        <w:t>(2008:4)</w:t>
      </w:r>
      <w:r w:rsidR="0036463C" w:rsidRPr="0061506E">
        <w:rPr>
          <w:rFonts w:cs="Times New Roman"/>
          <w:szCs w:val="24"/>
        </w:rPr>
        <w:fldChar w:fldCharType="end"/>
      </w:r>
      <w:r w:rsidR="0036463C" w:rsidRPr="0061506E">
        <w:rPr>
          <w:rFonts w:cs="Times New Roman"/>
          <w:szCs w:val="24"/>
        </w:rPr>
        <w:t xml:space="preserve"> to exemplify the shortcomings of feminist and anti-racist scholarship. In turn, Black women in intersectional theory are often positioned as a “theoretical wedge” </w:t>
      </w:r>
      <w:r w:rsidR="0036463C" w:rsidRPr="0061506E">
        <w:rPr>
          <w:rFonts w:cs="Times New Roman"/>
          <w:szCs w:val="24"/>
        </w:rPr>
        <w:fldChar w:fldCharType="begin"/>
      </w:r>
      <w:r w:rsidR="00492193" w:rsidRPr="0061506E">
        <w:rPr>
          <w:rFonts w:cs="Times New Roman"/>
          <w:szCs w:val="24"/>
        </w:rPr>
        <w:instrText xml:space="preserve"> ADDIN ZOTERO_ITEM CSL_CITATION {"citationID":"d4v2eZyd","properties":{"formattedCitation":"(2008:8)","plainCitation":"(2008:8)","noteIndex":0},"citationItems":[{"id":1201,"uris":["http://zotero.org/groups/4703364/items/L6TLV2W5"],"itemData":{"id":1201,"type":"article-journal","container-title":"Feminist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C"}],"issued":{"date-parts":[["2008"]]}},"locator":"8","label":"page","suppress-author":true}],"schema":"https://github.com/citation-style-language/schema/raw/master/csl-citation.json"} </w:instrText>
      </w:r>
      <w:r w:rsidR="0036463C" w:rsidRPr="0061506E">
        <w:rPr>
          <w:rFonts w:cs="Times New Roman"/>
          <w:szCs w:val="24"/>
        </w:rPr>
        <w:fldChar w:fldCharType="separate"/>
      </w:r>
      <w:r w:rsidR="00492193" w:rsidRPr="0061506E">
        <w:rPr>
          <w:rFonts w:cs="Times New Roman"/>
          <w:noProof/>
          <w:szCs w:val="24"/>
        </w:rPr>
        <w:t>(2008:8)</w:t>
      </w:r>
      <w:r w:rsidR="0036463C" w:rsidRPr="0061506E">
        <w:rPr>
          <w:rFonts w:cs="Times New Roman"/>
          <w:szCs w:val="24"/>
        </w:rPr>
        <w:fldChar w:fldCharType="end"/>
      </w:r>
      <w:r w:rsidR="0036463C" w:rsidRPr="0061506E">
        <w:rPr>
          <w:rFonts w:cs="Times New Roman"/>
          <w:szCs w:val="24"/>
        </w:rPr>
        <w:t xml:space="preserve"> rather than real people with real lived experiences.</w:t>
      </w:r>
      <w:r w:rsidR="00492193" w:rsidRPr="0061506E">
        <w:rPr>
          <w:rFonts w:cs="Times New Roman"/>
          <w:szCs w:val="24"/>
        </w:rPr>
        <w:t xml:space="preserve"> </w:t>
      </w:r>
      <w:r w:rsidR="001273A1" w:rsidRPr="0061506E">
        <w:rPr>
          <w:rFonts w:cs="Times New Roman"/>
          <w:szCs w:val="24"/>
        </w:rPr>
        <w:t>T</w:t>
      </w:r>
      <w:r w:rsidR="00492193" w:rsidRPr="0061506E">
        <w:rPr>
          <w:rFonts w:cs="Times New Roman"/>
          <w:szCs w:val="24"/>
        </w:rPr>
        <w:t>his exemplification also flattens Black women into a monolithic entity and does not honor the varied experiences and social positionings within this group.</w:t>
      </w:r>
      <w:commentRangeEnd w:id="48"/>
      <w:r w:rsidR="00E75ECC">
        <w:rPr>
          <w:rStyle w:val="CommentReference"/>
        </w:rPr>
        <w:commentReference w:id="48"/>
      </w:r>
      <w:r w:rsidR="00492193" w:rsidRPr="0061506E">
        <w:rPr>
          <w:rFonts w:cs="Times New Roman"/>
          <w:szCs w:val="24"/>
        </w:rPr>
        <w:t xml:space="preserve"> Second, the concept of “intersectional” is often vaguely defined and leaves unanswered the question of </w:t>
      </w:r>
      <w:r w:rsidR="00492193" w:rsidRPr="0061506E">
        <w:rPr>
          <w:rFonts w:cs="Times New Roman"/>
          <w:i/>
          <w:iCs/>
          <w:szCs w:val="24"/>
        </w:rPr>
        <w:t>who</w:t>
      </w:r>
      <w:r w:rsidR="00492193" w:rsidRPr="0061506E">
        <w:rPr>
          <w:rFonts w:cs="Times New Roman"/>
          <w:szCs w:val="24"/>
        </w:rPr>
        <w:t xml:space="preserve"> is intersectional. </w:t>
      </w:r>
      <w:r w:rsidR="001273A1" w:rsidRPr="0061506E">
        <w:rPr>
          <w:rFonts w:cs="Times New Roman"/>
          <w:szCs w:val="24"/>
        </w:rPr>
        <w:t xml:space="preserve">Because of the theory’s focus on Black women’s experiences, it remains unclear whether </w:t>
      </w:r>
      <w:r w:rsidR="001273A1" w:rsidRPr="0061506E">
        <w:rPr>
          <w:rFonts w:cs="Times New Roman"/>
          <w:i/>
          <w:iCs/>
          <w:szCs w:val="24"/>
        </w:rPr>
        <w:t>all identities</w:t>
      </w:r>
      <w:r w:rsidR="001273A1" w:rsidRPr="0061506E">
        <w:rPr>
          <w:rFonts w:cs="Times New Roman"/>
          <w:szCs w:val="24"/>
        </w:rPr>
        <w:t xml:space="preserve"> are considered </w:t>
      </w:r>
      <w:r w:rsidR="001273A1" w:rsidRPr="0061506E">
        <w:rPr>
          <w:rFonts w:cs="Times New Roman"/>
          <w:szCs w:val="24"/>
        </w:rPr>
        <w:lastRenderedPageBreak/>
        <w:t xml:space="preserve">intersectional or only those that are multiply marginalized. For example, would a white woman or black man be considered to have an intersectional identity within this theoretical framework? Both subjects experience intersecting racial and gendered dimensions of identity, yet neither is multiply marginalized by this intersection. </w:t>
      </w:r>
      <w:commentRangeStart w:id="49"/>
      <w:del w:id="50" w:author="Trinity Lakin" w:date="2024-10-01T20:26:00Z" w16du:dateUtc="2024-10-02T00:26:00Z">
        <w:r w:rsidR="001273A1" w:rsidRPr="0061506E" w:rsidDel="00C553C7">
          <w:rPr>
            <w:rFonts w:cs="Times New Roman"/>
            <w:szCs w:val="24"/>
          </w:rPr>
          <w:delText>E</w:delText>
        </w:r>
      </w:del>
      <w:ins w:id="51" w:author="Trinity Lakin" w:date="2024-10-01T20:26:00Z" w16du:dateUtc="2024-10-02T00:26:00Z">
        <w:r>
          <w:rPr>
            <w:rFonts w:cs="Times New Roman"/>
            <w:szCs w:val="24"/>
          </w:rPr>
          <w:t>Scholars continue to debate this issue</w:t>
        </w:r>
      </w:ins>
      <w:del w:id="52" w:author="Trinity Lakin" w:date="2024-10-01T20:26:00Z" w16du:dateUtc="2024-10-02T00:26:00Z">
        <w:r w:rsidR="001273A1" w:rsidRPr="0061506E" w:rsidDel="00C553C7">
          <w:rPr>
            <w:rFonts w:cs="Times New Roman"/>
            <w:szCs w:val="24"/>
          </w:rPr>
          <w:delText>xisting intersectional scholarship provides contradicting conclusions to this important question</w:delText>
        </w:r>
        <w:commentRangeEnd w:id="49"/>
        <w:r w:rsidR="00E75ECC" w:rsidDel="00C553C7">
          <w:rPr>
            <w:rStyle w:val="CommentReference"/>
          </w:rPr>
          <w:commentReference w:id="49"/>
        </w:r>
      </w:del>
      <w:r w:rsidR="001273A1" w:rsidRPr="0061506E">
        <w:rPr>
          <w:rFonts w:cs="Times New Roman"/>
          <w:szCs w:val="24"/>
        </w:rPr>
        <w:t xml:space="preserve"> </w:t>
      </w:r>
      <w:r w:rsidR="001273A1" w:rsidRPr="0061506E">
        <w:rPr>
          <w:rFonts w:cs="Times New Roman"/>
          <w:szCs w:val="24"/>
        </w:rPr>
        <w:fldChar w:fldCharType="begin"/>
      </w:r>
      <w:r w:rsidR="003754EF" w:rsidRPr="0061506E">
        <w:rPr>
          <w:rFonts w:cs="Times New Roman"/>
          <w:szCs w:val="24"/>
        </w:rPr>
        <w:instrText xml:space="preserve"> ADDIN ZOTERO_ITEM CSL_CITATION {"citationID":"eax3fg6t","properties":{"formattedCitation":"(Ferguson 1998; Runyan 2018; Zack 2005)","plainCitation":"(Ferguson 1998; Runyan 2018; Zack 2005)","noteIndex":0},"citationItems":[{"id":1473,"uris":["http://zotero.org/groups/4703364/items/LB6AKZZC"],"itemData":{"id":1473,"type":"article-journal","container-title":"Hypatia","issue":"3","note":"publisher: Cambridge University Press","page":"95–113","title":"Resisting the veil of privilege: Building bridge identities as an ethico-politics of global feminisms","volume":"13","author":[{"family":"Ferguson","given":"Ann"}],"issued":{"date-parts":[["1998"]]}}},{"id":1475,"uris":["http://zotero.org/groups/4703364/items/LRIWQMGY"],"itemData":{"id":1475,"type":"article-journal","container-title":"Academe","ISSN":"0190-2946","issue":"6","note":"publisher: American Association of University Professors","page":"10-14","source":"JSTOR","title":"What Is Intersectionality and Why Is It Important?","volume":"104","author":[{"family":"Runyan","given":"Anne Sisson"}],"issued":{"date-parts":[["2018"]]}}},{"id":1474,"uris":["http://zotero.org/groups/4703364/items/TWEE6XJ5"],"itemData":{"id":1474,"type":"book","publisher":"Rowman &amp; Littlefield","title":"Inclusive feminism: A third wave theory of women's commonality","author":[{"family":"Zack","given":"Naomi"}],"issued":{"date-parts":[["2005"]]}}}],"schema":"https://github.com/citation-style-language/schema/raw/master/csl-citation.json"} </w:instrText>
      </w:r>
      <w:r w:rsidR="001273A1" w:rsidRPr="0061506E">
        <w:rPr>
          <w:rFonts w:cs="Times New Roman"/>
          <w:szCs w:val="24"/>
        </w:rPr>
        <w:fldChar w:fldCharType="separate"/>
      </w:r>
      <w:r w:rsidR="003754EF" w:rsidRPr="0061506E">
        <w:rPr>
          <w:rFonts w:cs="Times New Roman"/>
          <w:noProof/>
          <w:szCs w:val="24"/>
        </w:rPr>
        <w:t>(Ferguson 1998; Runyan 2018; Zack 2005)</w:t>
      </w:r>
      <w:r w:rsidR="001273A1" w:rsidRPr="0061506E">
        <w:rPr>
          <w:rFonts w:cs="Times New Roman"/>
          <w:szCs w:val="24"/>
        </w:rPr>
        <w:fldChar w:fldCharType="end"/>
      </w:r>
      <w:r w:rsidR="003754EF" w:rsidRPr="0061506E">
        <w:rPr>
          <w:rFonts w:cs="Times New Roman"/>
          <w:szCs w:val="24"/>
        </w:rPr>
        <w:t>.</w:t>
      </w:r>
    </w:p>
    <w:p w14:paraId="5B598588" w14:textId="7EEE21CF" w:rsidR="003754EF" w:rsidRPr="0061506E" w:rsidRDefault="003754EF" w:rsidP="00BA1501">
      <w:pPr>
        <w:spacing w:line="480" w:lineRule="auto"/>
        <w:ind w:firstLine="720"/>
        <w:rPr>
          <w:rFonts w:cs="Times New Roman"/>
          <w:szCs w:val="24"/>
        </w:rPr>
      </w:pPr>
      <w:r w:rsidRPr="0061506E">
        <w:rPr>
          <w:rFonts w:cs="Times New Roman"/>
          <w:szCs w:val="24"/>
        </w:rPr>
        <w:t xml:space="preserve">Third, existing intersectional scholarship overwhelmingly centers the intersection of race and gender, paying little attention to other factors of one's identity such as socioeconomic status, sexuality, nationality, disability status, etc. </w:t>
      </w:r>
      <w:r w:rsidR="00166493" w:rsidRPr="0061506E">
        <w:rPr>
          <w:rFonts w:cs="Times New Roman"/>
          <w:szCs w:val="24"/>
        </w:rPr>
        <w:t xml:space="preserve">In using Black women as “prototypes” to juxtapose against the experiences of Black men and white women, there is a lack of concern for the ways in which Black women’s experiences of oppression can differ based on their social class, level of education, and ethnicity along with many other axes of identity. </w:t>
      </w:r>
      <w:r w:rsidR="00621C2A" w:rsidRPr="0061506E">
        <w:rPr>
          <w:rFonts w:cs="Times New Roman"/>
          <w:szCs w:val="24"/>
        </w:rPr>
        <w:t xml:space="preserve">Further, there is little attention paid to the ways in which the intersecting forces of racism and sexism are shaped by historical context, positioning Black women’s experience of race and gender as “trans-historical constants” </w:t>
      </w:r>
      <w:r w:rsidR="00621C2A" w:rsidRPr="0061506E">
        <w:rPr>
          <w:rFonts w:cs="Times New Roman"/>
          <w:szCs w:val="24"/>
        </w:rPr>
        <w:fldChar w:fldCharType="begin"/>
      </w:r>
      <w:r w:rsidR="00621C2A" w:rsidRPr="0061506E">
        <w:rPr>
          <w:rFonts w:cs="Times New Roman"/>
          <w:szCs w:val="24"/>
        </w:rPr>
        <w:instrText xml:space="preserve"> ADDIN ZOTERO_ITEM CSL_CITATION {"citationID":"2DX3qT3h","properties":{"formattedCitation":"(Nash 2008:7)","plainCitation":"(Nash 2008:7)","noteIndex":0},"citationItems":[{"id":1201,"uris":["http://zotero.org/groups/4703364/items/L6TLV2W5"],"itemData":{"id":1201,"type":"article-journal","container-title":"Feminist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C"}],"issued":{"date-parts":[["2008"]]}},"locator":"7","label":"page"}],"schema":"https://github.com/citation-style-language/schema/raw/master/csl-citation.json"} </w:instrText>
      </w:r>
      <w:r w:rsidR="00621C2A" w:rsidRPr="0061506E">
        <w:rPr>
          <w:rFonts w:cs="Times New Roman"/>
          <w:szCs w:val="24"/>
        </w:rPr>
        <w:fldChar w:fldCharType="separate"/>
      </w:r>
      <w:r w:rsidR="00621C2A" w:rsidRPr="0061506E">
        <w:rPr>
          <w:rFonts w:cs="Times New Roman"/>
          <w:noProof/>
          <w:szCs w:val="24"/>
        </w:rPr>
        <w:t>(Nash 2008:7)</w:t>
      </w:r>
      <w:r w:rsidR="00621C2A" w:rsidRPr="0061506E">
        <w:rPr>
          <w:rFonts w:cs="Times New Roman"/>
          <w:szCs w:val="24"/>
        </w:rPr>
        <w:fldChar w:fldCharType="end"/>
      </w:r>
      <w:r w:rsidR="00621C2A" w:rsidRPr="0061506E">
        <w:rPr>
          <w:rFonts w:cs="Times New Roman"/>
          <w:szCs w:val="24"/>
        </w:rPr>
        <w:t xml:space="preserve"> that affect </w:t>
      </w:r>
      <w:r w:rsidR="00621C2A" w:rsidRPr="0061506E">
        <w:rPr>
          <w:rFonts w:cs="Times New Roman"/>
          <w:i/>
          <w:iCs/>
          <w:szCs w:val="24"/>
        </w:rPr>
        <w:t>all</w:t>
      </w:r>
      <w:r w:rsidR="00621C2A" w:rsidRPr="0061506E">
        <w:rPr>
          <w:rFonts w:cs="Times New Roman"/>
          <w:szCs w:val="24"/>
        </w:rPr>
        <w:t xml:space="preserve"> Black women similarly throughout history</w:t>
      </w:r>
      <w:r w:rsidR="00621C2A" w:rsidRPr="00E75ECC">
        <w:rPr>
          <w:rFonts w:cs="Times New Roman"/>
          <w:szCs w:val="24"/>
          <w:highlight w:val="yellow"/>
        </w:rPr>
        <w:t xml:space="preserve">. </w:t>
      </w:r>
      <w:r w:rsidR="00E75ECC" w:rsidRPr="00E75ECC">
        <w:rPr>
          <w:rFonts w:cs="Times New Roman"/>
          <w:szCs w:val="24"/>
          <w:highlight w:val="yellow"/>
        </w:rPr>
        <w:t>[Pause here to admit that I will be likewise focused on race and gender due to the nature of IPEDS data]</w:t>
      </w:r>
      <w:r w:rsidR="00E75ECC">
        <w:rPr>
          <w:rFonts w:cs="Times New Roman"/>
          <w:szCs w:val="24"/>
        </w:rPr>
        <w:t xml:space="preserve"> </w:t>
      </w:r>
      <w:r w:rsidR="00621C2A" w:rsidRPr="0061506E">
        <w:rPr>
          <w:rFonts w:cs="Times New Roman"/>
          <w:szCs w:val="24"/>
        </w:rPr>
        <w:t xml:space="preserve">Fourth, the existing scholarship on intersectionality </w:t>
      </w:r>
      <w:del w:id="53" w:author="Trinity Lakin" w:date="2024-10-01T20:27:00Z" w16du:dateUtc="2024-10-02T00:27:00Z">
        <w:r w:rsidR="00621C2A" w:rsidRPr="0061506E" w:rsidDel="00C553C7">
          <w:rPr>
            <w:rFonts w:cs="Times New Roman"/>
            <w:szCs w:val="24"/>
          </w:rPr>
          <w:delText xml:space="preserve">leaves a jarring </w:delText>
        </w:r>
      </w:del>
      <w:r w:rsidR="00621C2A" w:rsidRPr="0061506E">
        <w:rPr>
          <w:rFonts w:cs="Times New Roman"/>
          <w:szCs w:val="24"/>
        </w:rPr>
        <w:t>lack</w:t>
      </w:r>
      <w:del w:id="54" w:author="Trinity Lakin" w:date="2024-10-01T20:27:00Z" w16du:dateUtc="2024-10-02T00:27:00Z">
        <w:r w:rsidR="00621C2A" w:rsidRPr="0061506E" w:rsidDel="00C553C7">
          <w:rPr>
            <w:rFonts w:cs="Times New Roman"/>
            <w:szCs w:val="24"/>
          </w:rPr>
          <w:delText xml:space="preserve"> of</w:delText>
        </w:r>
      </w:del>
      <w:proofErr w:type="gramStart"/>
      <w:ins w:id="55" w:author="Trinity Lakin" w:date="2024-10-01T20:27:00Z" w16du:dateUtc="2024-10-02T00:27:00Z">
        <w:r w:rsidR="00C553C7">
          <w:rPr>
            <w:rFonts w:cs="Times New Roman"/>
            <w:szCs w:val="24"/>
          </w:rPr>
          <w:t xml:space="preserve">s </w:t>
        </w:r>
      </w:ins>
      <w:r w:rsidR="00621C2A" w:rsidRPr="0061506E">
        <w:rPr>
          <w:rFonts w:cs="Times New Roman"/>
          <w:szCs w:val="24"/>
        </w:rPr>
        <w:t xml:space="preserve"> a</w:t>
      </w:r>
      <w:proofErr w:type="gramEnd"/>
      <w:r w:rsidR="00621C2A" w:rsidRPr="0061506E">
        <w:rPr>
          <w:rFonts w:cs="Times New Roman"/>
          <w:szCs w:val="24"/>
        </w:rPr>
        <w:t xml:space="preserve"> defined intersectional methodology</w:t>
      </w:r>
      <w:r w:rsidR="009B3A9E" w:rsidRPr="0061506E">
        <w:rPr>
          <w:rFonts w:cs="Times New Roman"/>
          <w:szCs w:val="24"/>
        </w:rPr>
        <w:t xml:space="preserve">, highlighting the empirical difficulty of systematically examining a complex myriad of intersecting dimensions of identity simultaneously. </w:t>
      </w:r>
      <w:r w:rsidR="00014DD9" w:rsidRPr="0061506E">
        <w:rPr>
          <w:rFonts w:cs="Times New Roman"/>
          <w:szCs w:val="24"/>
        </w:rPr>
        <w:t xml:space="preserve">The experiences of multiply marginalized people cannot be adequately understood using a purely additive approach (race + gender = racially gendered identity), posing a methodological conundrum for quantitative studies of intersectionality </w:t>
      </w:r>
      <w:r w:rsidR="00014DD9" w:rsidRPr="0061506E">
        <w:rPr>
          <w:rFonts w:cs="Times New Roman"/>
          <w:szCs w:val="24"/>
        </w:rPr>
        <w:fldChar w:fldCharType="begin"/>
      </w:r>
      <w:r w:rsidR="00014DD9" w:rsidRPr="0061506E">
        <w:rPr>
          <w:rFonts w:cs="Times New Roman"/>
          <w:szCs w:val="24"/>
        </w:rPr>
        <w:instrText xml:space="preserve"> ADDIN ZOTERO_ITEM CSL_CITATION {"citationID":"4xJPJ4mE","properties":{"formattedCitation":"(Hancock 2007)","plainCitation":"(Hancock 2007)","noteIndex":0},"citationItems":[{"id":1477,"uris":["http://zotero.org/groups/4703364/items/484BUGPH"],"itemData":{"id":1477,"type":"article-journal","abstract":"In the past twenty years, intersectionality has emerged as a \ncompelling response to arguments on behalf of identity-based politics \nacross the discipline. It has done so by drawing attention to the \nsimultaneous and interacting effects of gender, race, class, sexual \norientation, and national origin as categories of difference. \nIntersectional arguments and research findings have had varying levels of \nimpact in feminist theory, social movements, international human rights, \npublic policy, and electoral behavior research within political science \nand across the disciplines of sociology, critical legal studies, and \nhistory. Yet consideration of intersectionality as a research paradigm has \nyet to gain a wide foothold in political science. This article closely \nreads research on race and gender across subfields of political science to \npresent a coherent set of empirical research standards for \nintersectionality.Ange-Marie Hancock is \nAssistant Professor of Political Science &amp; African American Studies at \nYale University (ange-marie.hancock@yale.edu). She is the author of The \nPolitics of Disgust: The Public Identity of the “Welfare \nQueen.” The author thanks Christian Davenport, Gary Goertz, \nErrol Henderson, Gerald Jaynes, Eric Juenke, Alondra Nelson, Valerie \nPurdie-Vaughn, Mark Sawyer, James Scott, Evelyn Simien, Lester Spence, \nDara Strolovitch, and the anonymous reviewers of Perspectives on \nPolitics for their comments on previous versions of this paper, which \nsubstantially improved the manuscript. She is currently a visiting faculty \nfellow at the Research Institute for Comparative Studies in Race and \nEthnicity at Stanford University.","container-title":"Perspectives on Politics","DOI":"10.1017/S1537592707070065","ISSN":"1541-0986, 1537-5927","issue":"1","language":"en","page":"63-79","source":"Cambridge University Press","title":"When Multiplication Doesn't Equal Quick Addition: Examining Intersectionality as a Research Paradigm","title-short":"When Multiplication Doesn't Equal Quick Addition","volume":"5","author":[{"family":"Hancock","given":"Ange-Marie"}],"issued":{"date-parts":[["2007",3]]}}}],"schema":"https://github.com/citation-style-language/schema/raw/master/csl-citation.json"} </w:instrText>
      </w:r>
      <w:r w:rsidR="00014DD9" w:rsidRPr="0061506E">
        <w:rPr>
          <w:rFonts w:cs="Times New Roman"/>
          <w:szCs w:val="24"/>
        </w:rPr>
        <w:fldChar w:fldCharType="separate"/>
      </w:r>
      <w:r w:rsidR="00014DD9" w:rsidRPr="0061506E">
        <w:rPr>
          <w:rFonts w:cs="Times New Roman"/>
          <w:noProof/>
          <w:szCs w:val="24"/>
        </w:rPr>
        <w:t>(Hancock 2007)</w:t>
      </w:r>
      <w:r w:rsidR="00014DD9" w:rsidRPr="0061506E">
        <w:rPr>
          <w:rFonts w:cs="Times New Roman"/>
          <w:szCs w:val="24"/>
        </w:rPr>
        <w:fldChar w:fldCharType="end"/>
      </w:r>
      <w:r w:rsidR="00014DD9" w:rsidRPr="0061506E">
        <w:rPr>
          <w:rFonts w:cs="Times New Roman"/>
          <w:szCs w:val="24"/>
        </w:rPr>
        <w:t>. Further, modeling can become cumbersome and unwieldy when including increasing numbers of variables to account for the many relevant axes of identity beyond race and gender that shape people’s experiences and social positionings.</w:t>
      </w:r>
    </w:p>
    <w:p w14:paraId="252E8063" w14:textId="01425DB3" w:rsidR="00AD4CF7" w:rsidRPr="0061506E" w:rsidRDefault="00A609AD" w:rsidP="00BA1501">
      <w:pPr>
        <w:spacing w:line="480" w:lineRule="auto"/>
        <w:ind w:firstLine="720"/>
        <w:rPr>
          <w:rFonts w:cs="Times New Roman"/>
          <w:szCs w:val="24"/>
        </w:rPr>
      </w:pPr>
      <w:del w:id="56" w:author="Trinity Lakin" w:date="2024-10-01T20:27:00Z" w16du:dateUtc="2024-10-02T00:27:00Z">
        <w:r w:rsidRPr="0061506E" w:rsidDel="00C553C7">
          <w:rPr>
            <w:rFonts w:cs="Times New Roman"/>
            <w:szCs w:val="24"/>
          </w:rPr>
          <w:lastRenderedPageBreak/>
          <w:delText>E</w:delText>
        </w:r>
        <w:r w:rsidR="004E7F18" w:rsidRPr="0061506E" w:rsidDel="00C553C7">
          <w:rPr>
            <w:rFonts w:cs="Times New Roman"/>
            <w:szCs w:val="24"/>
          </w:rPr>
          <w:delText>xisting literature</w:delText>
        </w:r>
      </w:del>
      <w:ins w:id="57" w:author="Trinity Lakin" w:date="2024-10-01T20:27:00Z" w16du:dateUtc="2024-10-02T00:27:00Z">
        <w:r w:rsidR="00C553C7">
          <w:rPr>
            <w:rFonts w:cs="Times New Roman"/>
            <w:szCs w:val="24"/>
          </w:rPr>
          <w:t>Research</w:t>
        </w:r>
      </w:ins>
      <w:r w:rsidR="004E7F18" w:rsidRPr="0061506E">
        <w:rPr>
          <w:rFonts w:cs="Times New Roman"/>
          <w:szCs w:val="24"/>
        </w:rPr>
        <w:t xml:space="preserve"> applying intersectionality within higher education predominantly utilizes qualitative methods, using interviews and focus groups, </w:t>
      </w:r>
      <w:r w:rsidRPr="0061506E">
        <w:rPr>
          <w:rFonts w:cs="Times New Roman"/>
          <w:szCs w:val="24"/>
        </w:rPr>
        <w:t>storytelling, and content analysis.</w:t>
      </w:r>
      <w:r w:rsidR="00E055F2" w:rsidRPr="0061506E">
        <w:rPr>
          <w:rFonts w:cs="Times New Roman"/>
          <w:szCs w:val="24"/>
        </w:rPr>
        <w:t xml:space="preserve"> </w:t>
      </w:r>
      <w:commentRangeStart w:id="58"/>
      <w:r w:rsidR="00E055F2" w:rsidRPr="0061506E">
        <w:rPr>
          <w:rFonts w:cs="Times New Roman"/>
          <w:szCs w:val="24"/>
        </w:rPr>
        <w:t xml:space="preserve">There is a need for more quantitative analyses of women and racial minorities in academia </w:t>
      </w:r>
      <w:del w:id="59" w:author="Trinity Lakin" w:date="2024-10-01T20:28:00Z" w16du:dateUtc="2024-10-02T00:28:00Z">
        <w:r w:rsidR="00E055F2" w:rsidRPr="0061506E" w:rsidDel="00C553C7">
          <w:rPr>
            <w:rFonts w:cs="Times New Roman"/>
            <w:szCs w:val="24"/>
          </w:rPr>
          <w:delText xml:space="preserve">which </w:delText>
        </w:r>
      </w:del>
      <w:ins w:id="60" w:author="Trinity Lakin" w:date="2024-10-01T20:28:00Z" w16du:dateUtc="2024-10-02T00:28:00Z">
        <w:r w:rsidR="00C553C7">
          <w:rPr>
            <w:rFonts w:cs="Times New Roman"/>
            <w:szCs w:val="24"/>
          </w:rPr>
          <w:t>that</w:t>
        </w:r>
        <w:r w:rsidR="00C553C7" w:rsidRPr="0061506E">
          <w:rPr>
            <w:rFonts w:cs="Times New Roman"/>
            <w:szCs w:val="24"/>
          </w:rPr>
          <w:t xml:space="preserve"> </w:t>
        </w:r>
      </w:ins>
      <w:r w:rsidR="00E055F2" w:rsidRPr="0061506E">
        <w:rPr>
          <w:rFonts w:cs="Times New Roman"/>
          <w:szCs w:val="24"/>
        </w:rPr>
        <w:t>employ</w:t>
      </w:r>
      <w:ins w:id="61" w:author="Trinity Lakin" w:date="2024-10-01T20:28:00Z" w16du:dateUtc="2024-10-02T00:28:00Z">
        <w:r w:rsidR="00C553C7">
          <w:rPr>
            <w:rFonts w:cs="Times New Roman"/>
            <w:szCs w:val="24"/>
          </w:rPr>
          <w:t>s</w:t>
        </w:r>
      </w:ins>
      <w:r w:rsidR="00E055F2" w:rsidRPr="0061506E">
        <w:rPr>
          <w:rFonts w:cs="Times New Roman"/>
          <w:szCs w:val="24"/>
        </w:rPr>
        <w:t xml:space="preserve"> intersectionality as a theoretical framework, </w:t>
      </w:r>
      <w:proofErr w:type="gramStart"/>
      <w:r w:rsidR="00E055F2" w:rsidRPr="0061506E">
        <w:rPr>
          <w:rFonts w:cs="Times New Roman"/>
          <w:szCs w:val="24"/>
        </w:rPr>
        <w:t>in order to</w:t>
      </w:r>
      <w:proofErr w:type="gramEnd"/>
      <w:r w:rsidR="00E055F2" w:rsidRPr="0061506E">
        <w:rPr>
          <w:rFonts w:cs="Times New Roman"/>
          <w:szCs w:val="24"/>
        </w:rPr>
        <w:t xml:space="preserve"> understand factors such as nationwide hiring and retention rates, tenure promotion patterns, and gaps in salary and grant funding</w:t>
      </w:r>
      <w:commentRangeEnd w:id="58"/>
      <w:r w:rsidR="00E75ECC">
        <w:rPr>
          <w:rStyle w:val="CommentReference"/>
        </w:rPr>
        <w:commentReference w:id="58"/>
      </w:r>
      <w:r w:rsidR="00E055F2" w:rsidRPr="0061506E">
        <w:rPr>
          <w:rFonts w:cs="Times New Roman"/>
          <w:szCs w:val="24"/>
        </w:rPr>
        <w:t xml:space="preserve">. </w:t>
      </w:r>
      <w:r w:rsidR="00AD4CF7" w:rsidRPr="0061506E">
        <w:rPr>
          <w:rFonts w:cs="Times New Roman"/>
          <w:szCs w:val="24"/>
        </w:rPr>
        <w:t>Both perspectives are necessary to cultivate a deeper, more holistic understanding of the gendered and racialized dynamics experienced by women faculty of color.</w:t>
      </w:r>
    </w:p>
    <w:p w14:paraId="78C80FCB" w14:textId="4CB79E3B" w:rsidR="00E22328" w:rsidRPr="0061506E" w:rsidRDefault="009E43FD" w:rsidP="00A4080A">
      <w:pPr>
        <w:spacing w:line="480" w:lineRule="auto"/>
        <w:outlineLvl w:val="1"/>
        <w:rPr>
          <w:rFonts w:cs="Times New Roman"/>
          <w:i/>
          <w:iCs/>
          <w:szCs w:val="24"/>
        </w:rPr>
      </w:pPr>
      <w:bookmarkStart w:id="62" w:name="_Toc177126853"/>
      <w:r w:rsidRPr="0061506E">
        <w:rPr>
          <w:rFonts w:cs="Times New Roman"/>
          <w:i/>
          <w:iCs/>
          <w:szCs w:val="24"/>
        </w:rPr>
        <w:t>Diversity in the U.S. Professoriate</w:t>
      </w:r>
      <w:bookmarkEnd w:id="62"/>
    </w:p>
    <w:p w14:paraId="66D059F3" w14:textId="24E6061C" w:rsidR="00E75ECC" w:rsidRDefault="00E75ECC" w:rsidP="00BA1501">
      <w:pPr>
        <w:pStyle w:val="NormalWeb"/>
        <w:spacing w:before="0" w:beforeAutospacing="0" w:after="0" w:afterAutospacing="0" w:line="480" w:lineRule="auto"/>
        <w:ind w:firstLine="720"/>
      </w:pPr>
      <w:r w:rsidRPr="00E75ECC">
        <w:rPr>
          <w:highlight w:val="yellow"/>
        </w:rPr>
        <w:t>[Insert at least one paragraph describing the current level of racial and gender diversity in university faculty]</w:t>
      </w:r>
      <w:r>
        <w:t xml:space="preserve"> </w:t>
      </w:r>
      <w:commentRangeStart w:id="63"/>
      <w:r>
        <w:t>[Note]</w:t>
      </w:r>
      <w:commentRangeEnd w:id="63"/>
      <w:r>
        <w:rPr>
          <w:rStyle w:val="CommentReference"/>
          <w:rFonts w:eastAsiaTheme="minorHAnsi" w:cstheme="minorBidi"/>
          <w:kern w:val="2"/>
          <w14:ligatures w14:val="standardContextual"/>
        </w:rPr>
        <w:commentReference w:id="63"/>
      </w:r>
    </w:p>
    <w:p w14:paraId="7C985D6E" w14:textId="6BB701E3" w:rsidR="00E22328" w:rsidRPr="0061506E" w:rsidRDefault="00E22328" w:rsidP="00BA1501">
      <w:pPr>
        <w:pStyle w:val="NormalWeb"/>
        <w:spacing w:before="0" w:beforeAutospacing="0" w:after="0" w:afterAutospacing="0" w:line="480" w:lineRule="auto"/>
        <w:ind w:firstLine="720"/>
      </w:pPr>
      <w:r w:rsidRPr="0061506E">
        <w:t xml:space="preserve">The </w:t>
      </w:r>
      <w:r w:rsidR="00C60668" w:rsidRPr="0061506E">
        <w:t xml:space="preserve">condition of </w:t>
      </w:r>
      <w:r w:rsidRPr="0061506E">
        <w:t xml:space="preserve">racial and gender diversity </w:t>
      </w:r>
      <w:r w:rsidR="00C60668" w:rsidRPr="0061506E">
        <w:t>within</w:t>
      </w:r>
      <w:r w:rsidRPr="0061506E">
        <w:t xml:space="preserve"> faculty hiring, promotion, and tenure is complex and influenced by both overarching and context-specific trends. Broadly, patterns of inequity persist across academic institutions, </w:t>
      </w:r>
      <w:proofErr w:type="gramStart"/>
      <w:r w:rsidRPr="0061506E">
        <w:t>where</w:t>
      </w:r>
      <w:proofErr w:type="gramEnd"/>
      <w:r w:rsidRPr="0061506E">
        <w:t xml:space="preserve"> </w:t>
      </w:r>
      <w:r w:rsidR="00C60668" w:rsidRPr="0061506E">
        <w:t xml:space="preserve">women and racial minorities </w:t>
      </w:r>
      <w:r w:rsidRPr="0061506E">
        <w:t xml:space="preserve">face barriers to </w:t>
      </w:r>
      <w:r w:rsidR="005807E5" w:rsidRPr="0061506E">
        <w:t xml:space="preserve">career </w:t>
      </w:r>
      <w:r w:rsidRPr="0061506E">
        <w:t>advancement. However, this dynamic is further complicated by factors such as economic uncertainty, state partisan control,</w:t>
      </w:r>
      <w:r w:rsidR="00456E1F" w:rsidRPr="0061506E">
        <w:t xml:space="preserve"> and the COVID-19 pandemic,</w:t>
      </w:r>
      <w:r w:rsidRPr="0061506E">
        <w:t xml:space="preserve"> all of which have distinct impacts on faculty diversity.</w:t>
      </w:r>
    </w:p>
    <w:p w14:paraId="3A16FFB9" w14:textId="1BA0A2F5" w:rsidR="00B45A07" w:rsidRPr="0061506E" w:rsidRDefault="00B45A07" w:rsidP="00A4080A">
      <w:pPr>
        <w:pStyle w:val="NormalWeb"/>
        <w:spacing w:before="0" w:beforeAutospacing="0" w:after="0" w:afterAutospacing="0" w:line="480" w:lineRule="auto"/>
        <w:ind w:firstLine="720"/>
        <w:outlineLvl w:val="2"/>
      </w:pPr>
      <w:bookmarkStart w:id="64" w:name="_Toc177126854"/>
      <w:r w:rsidRPr="0061506E">
        <w:rPr>
          <w:u w:val="single"/>
        </w:rPr>
        <w:t>Racial and Gender Diversity in Faculty Hiring, Promotion, and Tenure</w:t>
      </w:r>
      <w:bookmarkEnd w:id="64"/>
    </w:p>
    <w:p w14:paraId="5DE5C6B4" w14:textId="06D680D2" w:rsidR="00F52241" w:rsidRPr="0061506E" w:rsidRDefault="00376294" w:rsidP="00BA1501">
      <w:pPr>
        <w:spacing w:line="480" w:lineRule="auto"/>
        <w:ind w:firstLine="720"/>
        <w:rPr>
          <w:rFonts w:cs="Times New Roman"/>
          <w:strike/>
          <w:szCs w:val="24"/>
        </w:rPr>
      </w:pPr>
      <w:del w:id="65" w:author="Trinity Lakin" w:date="2024-10-01T20:28:00Z" w16du:dateUtc="2024-10-02T00:28:00Z">
        <w:r w:rsidRPr="0061506E" w:rsidDel="00C553C7">
          <w:rPr>
            <w:rFonts w:cs="Times New Roman"/>
            <w:szCs w:val="24"/>
          </w:rPr>
          <w:delText>The intersection of race and gender plays a crucial role in shaping</w:delText>
        </w:r>
      </w:del>
      <w:ins w:id="66" w:author="Trinity Lakin" w:date="2024-10-01T20:28:00Z" w16du:dateUtc="2024-10-02T00:28:00Z">
        <w:r w:rsidR="00C553C7">
          <w:rPr>
            <w:rFonts w:cs="Times New Roman"/>
            <w:szCs w:val="24"/>
          </w:rPr>
          <w:t>Race and gender strongly influence</w:t>
        </w:r>
      </w:ins>
      <w:r w:rsidRPr="0061506E">
        <w:rPr>
          <w:rFonts w:cs="Times New Roman"/>
          <w:szCs w:val="24"/>
        </w:rPr>
        <w:t xml:space="preserve"> the experiences of faculty in hiring, promotion, and tenure processes</w:t>
      </w:r>
      <w:r w:rsidR="00A22AFA">
        <w:rPr>
          <w:rFonts w:cs="Times New Roman"/>
          <w:szCs w:val="24"/>
        </w:rPr>
        <w:t>.</w:t>
      </w:r>
      <w:r w:rsidR="00FD1C89" w:rsidRPr="0061506E">
        <w:rPr>
          <w:rFonts w:cs="Times New Roman"/>
          <w:szCs w:val="24"/>
        </w:rPr>
        <w:t xml:space="preserve"> </w:t>
      </w:r>
      <w:commentRangeStart w:id="67"/>
      <w:r w:rsidR="00FD1C89" w:rsidRPr="0061506E">
        <w:rPr>
          <w:rFonts w:cs="Times New Roman"/>
          <w:szCs w:val="24"/>
        </w:rPr>
        <w:t>Despite a broad support among university faculty, students, and administration for the promotion of diversity in academia</w:t>
      </w:r>
      <w:commentRangeEnd w:id="67"/>
      <w:r w:rsidR="002A36FE">
        <w:rPr>
          <w:rStyle w:val="CommentReference"/>
        </w:rPr>
        <w:commentReference w:id="67"/>
      </w:r>
      <w:r w:rsidR="00FD1C89" w:rsidRPr="0061506E">
        <w:rPr>
          <w:rFonts w:cs="Times New Roman"/>
          <w:szCs w:val="24"/>
        </w:rPr>
        <w:t xml:space="preserve">, this support often remains abstract and does not translate into tangibly improved outcomes for women and racial minorities in the academic job market. Carey et al. </w:t>
      </w:r>
      <w:r w:rsidR="00FD1C89" w:rsidRPr="0061506E">
        <w:rPr>
          <w:rFonts w:cs="Times New Roman"/>
          <w:szCs w:val="24"/>
        </w:rPr>
        <w:fldChar w:fldCharType="begin"/>
      </w:r>
      <w:r w:rsidR="00FD1C89" w:rsidRPr="0061506E">
        <w:rPr>
          <w:rFonts w:cs="Times New Roman"/>
          <w:szCs w:val="24"/>
        </w:rPr>
        <w:instrText xml:space="preserve"> ADDIN ZOTERO_ITEM CSL_CITATION {"citationID":"YxIlNhsD","properties":{"formattedCitation":"(2020)","plainCitation":"(2020)","noteIndex":0},"citationItems":[{"id":1226,"uris":["http://zotero.org/groups/4703364/items/QE97NAX5"],"itemData":{"id":1226,"type":"article-journal","abstract":"What explains the scarcity of women and under-represented minorities among university faculty relative to their share of Ph.D. recipients? Among many potential explanations, we focus on the “demand” side of faculty diversity. Using fully randomized conjoint analysis, we explore patterns of support for, and resistance to, the hiring of faculty candidates from diﬀerent social groups at two large public universities in the U.S. We ﬁnd that faculty are strongly supportive of diversity: holding other attributes of (hypothetical) candidates constant, for example, faculty at both universities are between 11 and 21 percentage points more likely to prefer a Hispanic, black, or Native American candidate to a white one. Furthermore, preferences for diversity in faculty hiring are stronger among faculty than among students. These results suggest that the primary reason for the lack of diversity among faculty is not a lack of desire to hire them, but the accumulation of implicit and institutionalized biases, and their related consequences, at later stages in the pipeline.","container-title":"Politics, Groups, and Identities","DOI":"10.1080/21565503.2018.1491866","ISSN":"2156-5503, 2156-5511","issue":"3","journalAbbreviation":"Politics, Groups, and Identities","language":"en","page":"535-553","source":"DOI.org (Crossref)","title":"Who wants to hire a more diverse faculty? A conjoint analysis of faculty and student preferences for gender and racial/ethnic diversity","title-short":"Who wants to hire a more diverse faculty?","volume":"8","author":[{"family":"Carey","given":"John M."},{"family":"Carman","given":"Kevin R."},{"family":"Clayton","given":"Katherine P."},{"family":"Horiuchi","given":"Yusaku"},{"family":"Htun","given":"Mala"},{"family":"Ortiz","given":"Brittany"}],"issued":{"date-parts":[["2020",5,26]]}},"label":"page","suppress-author":true}],"schema":"https://github.com/citation-style-language/schema/raw/master/csl-citation.json"} </w:instrText>
      </w:r>
      <w:r w:rsidR="00FD1C89" w:rsidRPr="0061506E">
        <w:rPr>
          <w:rFonts w:cs="Times New Roman"/>
          <w:szCs w:val="24"/>
        </w:rPr>
        <w:fldChar w:fldCharType="separate"/>
      </w:r>
      <w:r w:rsidR="00FD1C89" w:rsidRPr="0061506E">
        <w:rPr>
          <w:rFonts w:cs="Times New Roman"/>
          <w:noProof/>
          <w:szCs w:val="24"/>
        </w:rPr>
        <w:t>(2020)</w:t>
      </w:r>
      <w:r w:rsidR="00FD1C89" w:rsidRPr="0061506E">
        <w:rPr>
          <w:rFonts w:cs="Times New Roman"/>
          <w:szCs w:val="24"/>
        </w:rPr>
        <w:fldChar w:fldCharType="end"/>
      </w:r>
      <w:r w:rsidR="00FD1C89" w:rsidRPr="0061506E">
        <w:rPr>
          <w:rFonts w:cs="Times New Roman"/>
          <w:szCs w:val="24"/>
        </w:rPr>
        <w:t xml:space="preserve"> investigated this discrepancy though their experimental study of </w:t>
      </w:r>
      <w:r w:rsidR="00685273" w:rsidRPr="0061506E">
        <w:rPr>
          <w:rFonts w:cs="Times New Roman"/>
          <w:szCs w:val="24"/>
        </w:rPr>
        <w:t xml:space="preserve">faculty and student preferences for diversity in hiring decisions. Participants were presented with </w:t>
      </w:r>
      <w:r w:rsidR="00685273" w:rsidRPr="0061506E">
        <w:rPr>
          <w:rFonts w:cs="Times New Roman"/>
          <w:szCs w:val="24"/>
        </w:rPr>
        <w:lastRenderedPageBreak/>
        <w:t xml:space="preserve">the profiles two hypothetical candidates with identical qualifications, differing only in the </w:t>
      </w:r>
      <w:commentRangeStart w:id="68"/>
      <w:r w:rsidR="00685273" w:rsidRPr="0061506E">
        <w:rPr>
          <w:rFonts w:cs="Times New Roman"/>
          <w:szCs w:val="24"/>
        </w:rPr>
        <w:t>race of the candidate</w:t>
      </w:r>
      <w:commentRangeEnd w:id="68"/>
      <w:r w:rsidR="00A22AFA">
        <w:rPr>
          <w:rStyle w:val="CommentReference"/>
        </w:rPr>
        <w:commentReference w:id="68"/>
      </w:r>
      <w:r w:rsidR="00685273" w:rsidRPr="0061506E">
        <w:rPr>
          <w:rFonts w:cs="Times New Roman"/>
          <w:szCs w:val="24"/>
        </w:rPr>
        <w:t xml:space="preserve">, and asked which candidate they prefer to be hired. Faculty at </w:t>
      </w:r>
      <w:commentRangeStart w:id="69"/>
      <w:r w:rsidR="00685273" w:rsidRPr="0061506E">
        <w:rPr>
          <w:rFonts w:cs="Times New Roman"/>
          <w:szCs w:val="24"/>
        </w:rPr>
        <w:t>both universities included in the study</w:t>
      </w:r>
      <w:commentRangeEnd w:id="69"/>
      <w:r w:rsidR="00A22AFA">
        <w:rPr>
          <w:rStyle w:val="CommentReference"/>
        </w:rPr>
        <w:commentReference w:id="69"/>
      </w:r>
      <w:r w:rsidR="00685273" w:rsidRPr="0061506E">
        <w:rPr>
          <w:rFonts w:cs="Times New Roman"/>
          <w:szCs w:val="24"/>
        </w:rPr>
        <w:t xml:space="preserve"> were between 11 and 21 percentage points more likely to prefer a Hispanic, Black, or Native American candidate to a white one. </w:t>
      </w:r>
      <w:r w:rsidR="00A22AFA" w:rsidRPr="0077132A">
        <w:rPr>
          <w:rFonts w:cs="Times New Roman"/>
          <w:szCs w:val="24"/>
          <w:highlight w:val="yellow"/>
        </w:rPr>
        <w:t>[Bala</w:t>
      </w:r>
      <w:r w:rsidR="0077132A" w:rsidRPr="0077132A">
        <w:rPr>
          <w:rFonts w:cs="Times New Roman"/>
          <w:szCs w:val="24"/>
          <w:highlight w:val="yellow"/>
        </w:rPr>
        <w:t>n</w:t>
      </w:r>
      <w:r w:rsidR="00A22AFA" w:rsidRPr="0077132A">
        <w:rPr>
          <w:rFonts w:cs="Times New Roman"/>
          <w:szCs w:val="24"/>
          <w:highlight w:val="yellow"/>
        </w:rPr>
        <w:t>ce this by pointing out examples of places that aren’t</w:t>
      </w:r>
      <w:r w:rsidR="0077132A" w:rsidRPr="0077132A">
        <w:rPr>
          <w:rFonts w:cs="Times New Roman"/>
          <w:szCs w:val="24"/>
          <w:highlight w:val="yellow"/>
        </w:rPr>
        <w:t xml:space="preserve"> big proponents of racial &amp; gender diversity]</w:t>
      </w:r>
      <w:r w:rsidR="0077132A">
        <w:rPr>
          <w:rFonts w:cs="Times New Roman"/>
          <w:szCs w:val="24"/>
        </w:rPr>
        <w:t xml:space="preserve"> </w:t>
      </w:r>
      <w:r w:rsidR="00685273" w:rsidRPr="0061506E">
        <w:rPr>
          <w:rFonts w:cs="Times New Roman"/>
          <w:szCs w:val="24"/>
        </w:rPr>
        <w:t xml:space="preserve">This finding indicates that faculty diversity is </w:t>
      </w:r>
      <w:r w:rsidR="00F852EE" w:rsidRPr="0061506E">
        <w:rPr>
          <w:rFonts w:cs="Times New Roman"/>
          <w:szCs w:val="24"/>
        </w:rPr>
        <w:t>broadly</w:t>
      </w:r>
      <w:r w:rsidR="00685273" w:rsidRPr="0061506E">
        <w:rPr>
          <w:rFonts w:cs="Times New Roman"/>
          <w:szCs w:val="24"/>
        </w:rPr>
        <w:t xml:space="preserve"> valued across the academic community</w:t>
      </w:r>
      <w:r w:rsidR="00F852EE" w:rsidRPr="0061506E">
        <w:rPr>
          <w:rFonts w:cs="Times New Roman"/>
          <w:szCs w:val="24"/>
        </w:rPr>
        <w:t xml:space="preserve"> and that other, more structural and implicit, barriers are contributing to the lack of representation of women and racial minorities in the U.S. professoriate.</w:t>
      </w:r>
    </w:p>
    <w:p w14:paraId="65052665" w14:textId="5DFEF74A" w:rsidR="005807E5" w:rsidRPr="0061506E" w:rsidRDefault="00E22328" w:rsidP="00BA1501">
      <w:pPr>
        <w:spacing w:line="480" w:lineRule="auto"/>
        <w:ind w:firstLine="720"/>
        <w:rPr>
          <w:rFonts w:cs="Times New Roman"/>
          <w:szCs w:val="24"/>
        </w:rPr>
      </w:pPr>
      <w:commentRangeStart w:id="70"/>
      <w:r w:rsidRPr="0061506E">
        <w:rPr>
          <w:rFonts w:cs="Times New Roman"/>
          <w:szCs w:val="24"/>
        </w:rPr>
        <w:t xml:space="preserve">While progress has been made </w:t>
      </w:r>
      <w:commentRangeEnd w:id="70"/>
      <w:r w:rsidR="0077132A">
        <w:rPr>
          <w:rStyle w:val="CommentReference"/>
        </w:rPr>
        <w:commentReference w:id="70"/>
      </w:r>
      <w:r w:rsidRPr="0061506E">
        <w:rPr>
          <w:rFonts w:cs="Times New Roman"/>
          <w:szCs w:val="24"/>
        </w:rPr>
        <w:t xml:space="preserve">in increasing the representation of women and </w:t>
      </w:r>
      <w:r w:rsidR="00FC710E" w:rsidRPr="0061506E">
        <w:rPr>
          <w:rFonts w:cs="Times New Roman"/>
          <w:szCs w:val="24"/>
        </w:rPr>
        <w:t>racial</w:t>
      </w:r>
      <w:r w:rsidRPr="0061506E">
        <w:rPr>
          <w:rFonts w:cs="Times New Roman"/>
          <w:szCs w:val="24"/>
        </w:rPr>
        <w:t xml:space="preserve"> minorities in academia, disparities persist, particularly at senior leadership levels and in research-intensive universities.</w:t>
      </w:r>
      <w:r w:rsidR="00DE5A81" w:rsidRPr="0061506E">
        <w:rPr>
          <w:rFonts w:cs="Times New Roman"/>
          <w:szCs w:val="24"/>
        </w:rPr>
        <w:t xml:space="preserve"> </w:t>
      </w:r>
      <w:commentRangeStart w:id="71"/>
      <w:r w:rsidR="00DE5A81" w:rsidRPr="0061506E">
        <w:rPr>
          <w:rFonts w:cs="Times New Roman"/>
          <w:szCs w:val="24"/>
        </w:rPr>
        <w:t>Women now comprise</w:t>
      </w:r>
      <w:r w:rsidR="00FC710E" w:rsidRPr="0061506E">
        <w:rPr>
          <w:rFonts w:cs="Times New Roman"/>
          <w:szCs w:val="24"/>
        </w:rPr>
        <w:t xml:space="preserve"> roughly</w:t>
      </w:r>
      <w:r w:rsidR="00DE5A81" w:rsidRPr="0061506E">
        <w:rPr>
          <w:rFonts w:cs="Times New Roman"/>
          <w:szCs w:val="24"/>
        </w:rPr>
        <w:t xml:space="preserve"> three-quarters of the educational workforce </w:t>
      </w:r>
      <w:commentRangeEnd w:id="71"/>
      <w:r w:rsidR="0077132A">
        <w:rPr>
          <w:rStyle w:val="CommentReference"/>
        </w:rPr>
        <w:commentReference w:id="71"/>
      </w:r>
      <w:r w:rsidR="00DE5A81" w:rsidRPr="0061506E">
        <w:rPr>
          <w:rFonts w:cs="Times New Roman"/>
          <w:szCs w:val="24"/>
        </w:rPr>
        <w:t xml:space="preserve">in the United States, yet they </w:t>
      </w:r>
      <w:r w:rsidR="00FC710E" w:rsidRPr="0061506E">
        <w:rPr>
          <w:rFonts w:cs="Times New Roman"/>
          <w:szCs w:val="24"/>
        </w:rPr>
        <w:t>hold only 20 percent of</w:t>
      </w:r>
      <w:r w:rsidR="00DE5A81" w:rsidRPr="0061506E">
        <w:rPr>
          <w:rFonts w:cs="Times New Roman"/>
          <w:szCs w:val="24"/>
        </w:rPr>
        <w:t xml:space="preserve"> senior-level leadership positions</w:t>
      </w:r>
      <w:r w:rsidR="00FC710E" w:rsidRPr="0061506E">
        <w:rPr>
          <w:rFonts w:cs="Times New Roman"/>
          <w:szCs w:val="24"/>
        </w:rPr>
        <w:t xml:space="preserve"> in the field</w:t>
      </w:r>
      <w:r w:rsidR="00BD0044" w:rsidRPr="0061506E">
        <w:rPr>
          <w:rFonts w:cs="Times New Roman"/>
          <w:szCs w:val="24"/>
        </w:rPr>
        <w:t xml:space="preserve"> </w:t>
      </w:r>
      <w:r w:rsidR="00BD0044" w:rsidRPr="0061506E">
        <w:rPr>
          <w:rFonts w:cs="Times New Roman"/>
          <w:szCs w:val="24"/>
        </w:rPr>
        <w:fldChar w:fldCharType="begin"/>
      </w:r>
      <w:r w:rsidR="004D5E32" w:rsidRPr="0061506E">
        <w:rPr>
          <w:rFonts w:cs="Times New Roman"/>
          <w:szCs w:val="24"/>
        </w:rPr>
        <w:instrText xml:space="preserve"> ADDIN ZOTERO_ITEM CSL_CITATION {"citationID":"UqbeOkVV","properties":{"formattedCitation":"(Johnson and Fournillier 2023)","plainCitation":"(Johnson and Fournillier 2023)","dontUpdate":true,"noteIndex":0},"citationItems":[{"id":1426,"uris":["http://zotero.org/groups/4703364/items/XB4SFMCG"],"itemData":{"id":1426,"type":"article-journal","abstract":"There is an emergent body of scholarship about the specific ways in which Black women lead within the context of education. In the United States, women comprise three-quarters of the educational workforce. Yet, roughly four in five senior-level leaders in education are male. Although developments continue to be made, only very recently has significant advancement been made in what remains a historically male-dominated space. Black women represent the most educated group in today’s workforce; yet, they represent a small fraction of leaders who ascend above the ranks of mid-level management. In response to this, we were compelled to add to the existing research in this sphere. Our paper incorporates social justice leadership theory as a frame for the study of Black women in the context of educational leadership. Employing a hermeneutic phenomenology, we interviewed four Black women in educational leadership to examine the intersecting factors (i.e. race and gender) that impact these women’s ability to lead. Using in-depth, timed, semi-structured interviews, contributors reflected upon their unique experiences and perceptions as non-archetypal leaders. Participants’ recounted stories of resilience, community, struggle, and perseverance revealed the need for more US-based research specific to the intricate leadership journeys of Black women in education.","container-title":"International Journal of Leadership in Education","DOI":"10.1080/13603124.2020.1818132","ISSN":"1360-3124","issue":"2","note":"publisher: Routledge\n_eprint: https://doi.org/10.1080/13603124.2020.1818132","page":"296-317","source":"Taylor and Francis+NEJM","title":"Intersectionality and leadership in context: Examining the intricate paths of four black women in educational leadership in the United States","title-short":"Intersectionality and leadership in context","volume":"26","author":[{"family":"Johnson","given":"Natasha N."},{"family":"Fournillier","given":"Janice B."}],"issued":{"date-parts":[["2023",3,4]]}}}],"schema":"https://github.com/citation-style-language/schema/raw/master/csl-citation.json"} </w:instrText>
      </w:r>
      <w:r w:rsidR="00BD0044" w:rsidRPr="0061506E">
        <w:rPr>
          <w:rFonts w:cs="Times New Roman"/>
          <w:szCs w:val="24"/>
        </w:rPr>
        <w:fldChar w:fldCharType="separate"/>
      </w:r>
      <w:r w:rsidR="00FD1C89" w:rsidRPr="0061506E">
        <w:rPr>
          <w:rFonts w:cs="Times New Roman"/>
          <w:noProof/>
          <w:szCs w:val="24"/>
        </w:rPr>
        <w:t>(Carey et al. 2020)</w:t>
      </w:r>
      <w:r w:rsidR="00BD0044" w:rsidRPr="0061506E">
        <w:rPr>
          <w:rFonts w:cs="Times New Roman"/>
          <w:szCs w:val="24"/>
        </w:rPr>
        <w:fldChar w:fldCharType="end"/>
      </w:r>
      <w:r w:rsidR="00DE5A81" w:rsidRPr="0061506E">
        <w:rPr>
          <w:rFonts w:cs="Times New Roman"/>
          <w:szCs w:val="24"/>
        </w:rPr>
        <w:t xml:space="preserve">. This disparity is most pronounced at the full professor level, with men making up the overwhelming majority in these roles across the United States </w:t>
      </w:r>
      <w:del w:id="72" w:author="Trinity Lakin" w:date="2024-10-01T20:29:00Z" w16du:dateUtc="2024-10-02T00:29:00Z">
        <w:r w:rsidR="00DE5A81" w:rsidRPr="0061506E" w:rsidDel="00C553C7">
          <w:rPr>
            <w:rFonts w:cs="Times New Roman"/>
            <w:szCs w:val="24"/>
          </w:rPr>
          <w:delText>and European Union</w:delText>
        </w:r>
        <w:r w:rsidR="00BD0044" w:rsidRPr="0061506E" w:rsidDel="00C553C7">
          <w:rPr>
            <w:rFonts w:cs="Times New Roman"/>
            <w:szCs w:val="24"/>
          </w:rPr>
          <w:delText xml:space="preserve"> </w:delText>
        </w:r>
      </w:del>
      <w:r w:rsidR="00BD0044" w:rsidRPr="0061506E">
        <w:rPr>
          <w:rFonts w:cs="Times New Roman"/>
          <w:szCs w:val="24"/>
        </w:rPr>
        <w:fldChar w:fldCharType="begin"/>
      </w:r>
      <w:r w:rsidR="00BD0044" w:rsidRPr="0061506E">
        <w:rPr>
          <w:rFonts w:cs="Times New Roman"/>
          <w:szCs w:val="24"/>
        </w:rPr>
        <w:instrText xml:space="preserve"> ADDIN ZOTERO_ITEM CSL_CITATION {"citationID":"P5y2CPvx","properties":{"formattedCitation":"(O\\uc0\\u8217{}Connor 2019)","plainCitation":"(O’Connor 2019)","noteIndex":0},"citationItems":[{"id":1428,"uris":["http://zotero.org/groups/4703364/items/65X82J6G"],"itemData":{"id":1428,"type":"article-journal","abstract":"Global scholarship has documented gender discrepancies in power in higher education institutions (HEIs) for several decades. That research is now supported by wider gender equality movements such a...","archive_location":"world","container-title":"Policy Reviews in Higher Education","ISSN":"2332-2969","language":"EN","license":"© 2018 Society for Research into Higher Education","note":"publisher: Routledge","source":"www.tandfonline.com","title":"Gender imbalance in senior positions in higher education: what is the problem? What can be done?","title-short":"Gender imbalance in senior positions in higher education","URL":"https://www.tandfonline.com/doi/abs/10.1080/23322969.2018.1552084","author":[{"family":"O’Connor","given":"Pat"}],"accessed":{"date-parts":[["2024",8,14]]},"issued":{"date-parts":[["2019",1,2]]}}}],"schema":"https://github.com/citation-style-language/schema/raw/master/csl-citation.json"} </w:instrText>
      </w:r>
      <w:r w:rsidR="00BD0044" w:rsidRPr="0061506E">
        <w:rPr>
          <w:rFonts w:cs="Times New Roman"/>
          <w:szCs w:val="24"/>
        </w:rPr>
        <w:fldChar w:fldCharType="separate"/>
      </w:r>
      <w:r w:rsidR="00BD0044" w:rsidRPr="0061506E">
        <w:rPr>
          <w:rFonts w:cs="Times New Roman"/>
          <w:kern w:val="0"/>
          <w:szCs w:val="24"/>
        </w:rPr>
        <w:t>(O’Connor 2019)</w:t>
      </w:r>
      <w:r w:rsidR="00BD0044" w:rsidRPr="0061506E">
        <w:rPr>
          <w:rFonts w:cs="Times New Roman"/>
          <w:szCs w:val="24"/>
        </w:rPr>
        <w:fldChar w:fldCharType="end"/>
      </w:r>
      <w:r w:rsidR="00DE5A81" w:rsidRPr="0061506E">
        <w:rPr>
          <w:rFonts w:cs="Times New Roman"/>
          <w:szCs w:val="24"/>
        </w:rPr>
        <w:t xml:space="preserve">. </w:t>
      </w:r>
      <w:r w:rsidR="00BD0044" w:rsidRPr="0061506E">
        <w:rPr>
          <w:rFonts w:cs="Times New Roman"/>
          <w:szCs w:val="24"/>
        </w:rPr>
        <w:t xml:space="preserve">Similarly, racial disparities in the professoriate also persist despite representative gains over the last several decades. Underrepresented minority faculty, particularly Black and Hispanic scholars, occupy a smaller share of senior and leadership positions compared to their white counterparts </w:t>
      </w:r>
      <w:r w:rsidR="00BD0044" w:rsidRPr="0061506E">
        <w:rPr>
          <w:rFonts w:cs="Times New Roman"/>
          <w:szCs w:val="24"/>
        </w:rPr>
        <w:fldChar w:fldCharType="begin"/>
      </w:r>
      <w:r w:rsidR="002B365D" w:rsidRPr="0061506E">
        <w:rPr>
          <w:rFonts w:cs="Times New Roman"/>
          <w:szCs w:val="24"/>
        </w:rPr>
        <w:instrText xml:space="preserve"> ADDIN ZOTERO_ITEM CSL_CITATION {"citationID":"RPQwqT6K","properties":{"formattedCitation":"(American Association of University Professors 2020; Fox Tree and Vaid 2022)","plainCitation":"(American Association of University Professors 2020; Fox Tree and Vaid 2022)","noteIndex":0},"citationItems":[{"id":1430,"uris":["http://zotero.org/groups/4703364/items/J5J6L6KQ"],"itemData":{"id":1430,"type":"report","abstract":"An updated demographic profile of full-time faculty by academic rank and institution type, highlighting disparities among women and people of color in an effort to analyze demographic breakdowns and salary differences.","language":"en","title":"Data Snapshot: Full-Time Women Faculty and Faculty of Color","title-short":"Data Snapshot","URL":"https://www.aaup.org/news/data-snapshot-full-time-women-faculty-and-faculty-color","author":[{"literal":"American Association of University Professors"}],"accessed":{"date-parts":[["2024",8,14]]},"issued":{"date-parts":[["2020"]]}}},{"id":1224,"uris":["http://zotero.org/groups/4703364/items/JFGLCWH5"],"itemData":{"id":1224,"type":"article-journal","abstract":"From its earliest beginnings, the university was not designed for women, and certainly not for women of color. Women of color in the United States are disproportionately underrepresented in academia and are conspicuous by their absence across disciplines at senior ranks, particularly at research-intensive universities. This absence has an epistemic impact and affects future generations of scholars who do not see themselves represented in the academy. What are the barriers to attracting, advancing, and retaining women faculty of color in academia? To address this question we review empirical studies that document disparities in the assessment of research, teaching, and service in academia that have distinct implications for the hiring, promotion, and professional visibility of women of color. We argue that meaningful change in the representation, equity, and prestige of women faculty of color will require validating their experiences, supporting and valuing their research, creating opportunities for their professional recognition and advancement, and implementing corrective action for unjust assessment practices.","container-title":"Frontiers in Sociology","DOI":"10.3389/fsoc.2021.792198","ISSN":"2297-7775","journalAbbreviation":"Front. Sociol.","language":"en","page":"792198","source":"DOI.org (Crossref)","title":"Why so Few, Still? Challenges to Attracting, Advancing, and Keeping Women Faculty of Color in Academia","title-short":"Why so Few, Still?","volume":"6","author":[{"family":"Fox Tree","given":"Jean E."},{"family":"Vaid","given":"Jyotsna"}],"issued":{"date-parts":[["2022",1,18]]}}}],"schema":"https://github.com/citation-style-language/schema/raw/master/csl-citation.json"} </w:instrText>
      </w:r>
      <w:r w:rsidR="00BD0044" w:rsidRPr="0061506E">
        <w:rPr>
          <w:rFonts w:cs="Times New Roman"/>
          <w:szCs w:val="24"/>
        </w:rPr>
        <w:fldChar w:fldCharType="separate"/>
      </w:r>
      <w:r w:rsidR="002B365D" w:rsidRPr="0061506E">
        <w:rPr>
          <w:rFonts w:cs="Times New Roman"/>
          <w:noProof/>
          <w:szCs w:val="24"/>
        </w:rPr>
        <w:t>(American Association of University Professors 2020; Fox Tree and Vaid 2022)</w:t>
      </w:r>
      <w:r w:rsidR="00BD0044" w:rsidRPr="0061506E">
        <w:rPr>
          <w:rFonts w:cs="Times New Roman"/>
          <w:szCs w:val="24"/>
        </w:rPr>
        <w:fldChar w:fldCharType="end"/>
      </w:r>
      <w:r w:rsidR="00BD0044" w:rsidRPr="0061506E">
        <w:rPr>
          <w:rFonts w:cs="Times New Roman"/>
          <w:szCs w:val="24"/>
        </w:rPr>
        <w:t>.</w:t>
      </w:r>
      <w:r w:rsidR="005F51DC" w:rsidRPr="0061506E">
        <w:rPr>
          <w:rFonts w:cs="Times New Roman"/>
          <w:szCs w:val="24"/>
        </w:rPr>
        <w:t xml:space="preserve"> </w:t>
      </w:r>
    </w:p>
    <w:p w14:paraId="118F1A32" w14:textId="7BAC88A1" w:rsidR="00FC710E" w:rsidRPr="0061506E" w:rsidRDefault="00FC710E" w:rsidP="00BA1501">
      <w:pPr>
        <w:spacing w:line="480" w:lineRule="auto"/>
        <w:ind w:firstLine="720"/>
        <w:rPr>
          <w:rFonts w:cs="Times New Roman"/>
          <w:szCs w:val="24"/>
        </w:rPr>
      </w:pPr>
      <w:r w:rsidRPr="0061506E">
        <w:rPr>
          <w:rFonts w:cs="Times New Roman"/>
          <w:szCs w:val="24"/>
        </w:rPr>
        <w:t xml:space="preserve">Women of color face compounded challenges in the academic job market that are distinct from those encountered by their white and male counterparts. </w:t>
      </w:r>
      <w:del w:id="73" w:author="Trinity Lakin" w:date="2024-10-01T20:30:00Z" w16du:dateUtc="2024-10-02T00:30:00Z">
        <w:r w:rsidRPr="0061506E" w:rsidDel="00A308ED">
          <w:rPr>
            <w:rFonts w:cs="Times New Roman"/>
            <w:szCs w:val="24"/>
          </w:rPr>
          <w:delText>Research has demonstrated that</w:delText>
        </w:r>
      </w:del>
      <w:ins w:id="74" w:author="Trinity Lakin" w:date="2024-10-01T20:30:00Z" w16du:dateUtc="2024-10-02T00:30:00Z">
        <w:r w:rsidR="00A308ED">
          <w:rPr>
            <w:rFonts w:cs="Times New Roman"/>
            <w:szCs w:val="24"/>
          </w:rPr>
          <w:t>One review of the literature concluded that</w:t>
        </w:r>
      </w:ins>
      <w:r w:rsidRPr="0061506E">
        <w:rPr>
          <w:rFonts w:cs="Times New Roman"/>
          <w:szCs w:val="24"/>
        </w:rPr>
        <w:t xml:space="preserve"> implicit biases and stereotypes significantly disadvantage women</w:t>
      </w:r>
      <w:r w:rsidR="005807E5" w:rsidRPr="0061506E">
        <w:rPr>
          <w:rFonts w:cs="Times New Roman"/>
          <w:szCs w:val="24"/>
        </w:rPr>
        <w:t xml:space="preserve"> of color</w:t>
      </w:r>
      <w:r w:rsidRPr="0061506E">
        <w:rPr>
          <w:rFonts w:cs="Times New Roman"/>
          <w:szCs w:val="24"/>
        </w:rPr>
        <w:t xml:space="preserve"> in academic hiring, where they are often perceived as less competent and less “fit” for prestigious positions </w:t>
      </w:r>
      <w:r w:rsidRPr="0061506E">
        <w:rPr>
          <w:rFonts w:cs="Times New Roman"/>
          <w:szCs w:val="24"/>
        </w:rPr>
        <w:fldChar w:fldCharType="begin"/>
      </w:r>
      <w:r w:rsidRPr="0061506E">
        <w:rPr>
          <w:rFonts w:cs="Times New Roman"/>
          <w:szCs w:val="24"/>
        </w:rPr>
        <w:instrText xml:space="preserve"> ADDIN ZOTERO_ITEM CSL_CITATION {"citationID":"kwJb8m48","properties":{"formattedCitation":"(Turner, Gonz\\uc0\\u225{}lez, and Wood 2008)","plainCitation":"(Turner, González, and Wood 2008)","noteIndex":0},"citationItems":[{"id":268,"uris":["http://zotero.org/users/6628402/items/WWZKJ9A5"],"itemData":{"id":268,"type":"article-journal","abstract":"To better prepare students for an increasingly diverse society, campuses across the country remain engaged in efforts to diversify the racial and ethnic makeup of their faculties. However, faculty of color remain seriously underrepresented, making up 17% of total full-time faculty. In the past 20 years, more than 300 authors have addressed the status and experience of faculty of color in academe. From 1988 to 2007, there was a continued rise in publications addressing the issue of the low representation of faculty of color. This article presents a literature review and synthesis of 252 publications, with the goal of informing scholars and practitioners of the current state of the ﬁeld. Themes emerging from these publications and an interpretive model through which ﬁndings can be viewed are presented. The analysis, with a focus on the departmental, institutional, and national contexts, documents supports, challenges, and recommendations to address barriers and build on successes within these 3 contexts. The authors hope that this article informs researchers and practitioners as they continue their work to understand and promote the increased representation of faculty of color.","container-title":"Journal of Diversity in Higher Education","DOI":"10.1037/a0012837","ISSN":"1938-8934, 1938-8926","issue":"3","journalAbbreviation":"Journal of Diversity in Higher Education","language":"en","page":"139-168","source":"DOI.org (Crossref)","title":"Faculty of color in academe: What 20 years of literature tells us.","title-short":"Faculty of color in academe","volume":"1","author":[{"family":"Turner","given":"Caroline Sotello Viernes"},{"family":"González","given":"Juan Carlos"},{"family":"Wood","given":"J. Luke"}],"issued":{"date-parts":[["2008"]]}}}],"schema":"https://github.com/citation-style-language/schema/raw/master/csl-citation.json"} </w:instrText>
      </w:r>
      <w:r w:rsidRPr="0061506E">
        <w:rPr>
          <w:rFonts w:cs="Times New Roman"/>
          <w:szCs w:val="24"/>
        </w:rPr>
        <w:fldChar w:fldCharType="separate"/>
      </w:r>
      <w:r w:rsidRPr="0061506E">
        <w:rPr>
          <w:rFonts w:cs="Times New Roman"/>
          <w:kern w:val="0"/>
          <w:szCs w:val="24"/>
        </w:rPr>
        <w:t>(Turner, González, and Wood 2008)</w:t>
      </w:r>
      <w:r w:rsidRPr="0061506E">
        <w:rPr>
          <w:rFonts w:cs="Times New Roman"/>
          <w:szCs w:val="24"/>
        </w:rPr>
        <w:fldChar w:fldCharType="end"/>
      </w:r>
      <w:r w:rsidRPr="0061506E">
        <w:rPr>
          <w:rFonts w:cs="Times New Roman"/>
          <w:szCs w:val="24"/>
        </w:rPr>
        <w:t>.</w:t>
      </w:r>
      <w:r w:rsidR="001E72A8" w:rsidRPr="0061506E">
        <w:rPr>
          <w:rFonts w:cs="Times New Roman"/>
          <w:szCs w:val="24"/>
        </w:rPr>
        <w:t xml:space="preserve"> </w:t>
      </w:r>
      <w:commentRangeStart w:id="75"/>
      <w:r w:rsidR="001E72A8" w:rsidRPr="0061506E">
        <w:rPr>
          <w:rFonts w:cs="Times New Roman"/>
          <w:szCs w:val="24"/>
        </w:rPr>
        <w:t xml:space="preserve">Once hired, women of color also experience </w:t>
      </w:r>
      <w:r w:rsidR="001E72A8" w:rsidRPr="0061506E">
        <w:rPr>
          <w:rFonts w:cs="Times New Roman"/>
          <w:szCs w:val="24"/>
        </w:rPr>
        <w:lastRenderedPageBreak/>
        <w:t xml:space="preserve">disparities in citation rates, grant funding, and letters of recommendation compared to their colleagues, in addition to being less likely to be first or sole authors on their publications, less often invited to give </w:t>
      </w:r>
      <w:r w:rsidR="00BC07DE" w:rsidRPr="0061506E">
        <w:rPr>
          <w:rFonts w:cs="Times New Roman"/>
          <w:szCs w:val="24"/>
        </w:rPr>
        <w:t xml:space="preserve">presentations and addresses, and less likely to be given leadership positions </w:t>
      </w:r>
      <w:r w:rsidR="00BC07DE" w:rsidRPr="0061506E">
        <w:rPr>
          <w:rFonts w:cs="Times New Roman"/>
          <w:szCs w:val="24"/>
        </w:rPr>
        <w:fldChar w:fldCharType="begin"/>
      </w:r>
      <w:r w:rsidR="00BC07DE" w:rsidRPr="0061506E">
        <w:rPr>
          <w:rFonts w:cs="Times New Roman"/>
          <w:szCs w:val="24"/>
        </w:rPr>
        <w:instrText xml:space="preserve"> ADDIN ZOTERO_ITEM CSL_CITATION {"citationID":"MLXikiCI","properties":{"formattedCitation":"(Fox Tree and Vaid 2022)","plainCitation":"(Fox Tree and Vaid 2022)","noteIndex":0},"citationItems":[{"id":1224,"uris":["http://zotero.org/groups/4703364/items/JFGLCWH5"],"itemData":{"id":1224,"type":"article-journal","abstract":"From its earliest beginnings, the university was not designed for women, and certainly not for women of color. Women of color in the United States are disproportionately underrepresented in academia and are conspicuous by their absence across disciplines at senior ranks, particularly at research-intensive universities. This absence has an epistemic impact and affects future generations of scholars who do not see themselves represented in the academy. What are the barriers to attracting, advancing, and retaining women faculty of color in academia? To address this question we review empirical studies that document disparities in the assessment of research, teaching, and service in academia that have distinct implications for the hiring, promotion, and professional visibility of women of color. We argue that meaningful change in the representation, equity, and prestige of women faculty of color will require validating their experiences, supporting and valuing their research, creating opportunities for their professional recognition and advancement, and implementing corrective action for unjust assessment practices.","container-title":"Frontiers in Sociology","DOI":"10.3389/fsoc.2021.792198","ISSN":"2297-7775","journalAbbreviation":"Front. Sociol.","language":"en","page":"792198","source":"DOI.org (Crossref)","title":"Why so Few, Still? Challenges to Attracting, Advancing, and Keeping Women Faculty of Color in Academia","title-short":"Why so Few, Still?","volume":"6","author":[{"family":"Fox Tree","given":"Jean E."},{"family":"Vaid","given":"Jyotsna"}],"issued":{"date-parts":[["2022",1,18]]}}}],"schema":"https://github.com/citation-style-language/schema/raw/master/csl-citation.json"} </w:instrText>
      </w:r>
      <w:r w:rsidR="00BC07DE" w:rsidRPr="0061506E">
        <w:rPr>
          <w:rFonts w:cs="Times New Roman"/>
          <w:szCs w:val="24"/>
        </w:rPr>
        <w:fldChar w:fldCharType="separate"/>
      </w:r>
      <w:r w:rsidR="00BC07DE" w:rsidRPr="0061506E">
        <w:rPr>
          <w:rFonts w:cs="Times New Roman"/>
          <w:noProof/>
          <w:szCs w:val="24"/>
        </w:rPr>
        <w:t>(Fox Tree and Vaid 2022)</w:t>
      </w:r>
      <w:r w:rsidR="00BC07DE" w:rsidRPr="0061506E">
        <w:rPr>
          <w:rFonts w:cs="Times New Roman"/>
          <w:szCs w:val="24"/>
        </w:rPr>
        <w:fldChar w:fldCharType="end"/>
      </w:r>
      <w:r w:rsidR="00BC07DE" w:rsidRPr="0061506E">
        <w:rPr>
          <w:rFonts w:cs="Times New Roman"/>
          <w:szCs w:val="24"/>
        </w:rPr>
        <w:t>.</w:t>
      </w:r>
      <w:commentRangeEnd w:id="75"/>
      <w:r w:rsidR="0077132A">
        <w:rPr>
          <w:rStyle w:val="CommentReference"/>
        </w:rPr>
        <w:commentReference w:id="75"/>
      </w:r>
      <w:r w:rsidR="00BC07DE" w:rsidRPr="0061506E">
        <w:rPr>
          <w:rFonts w:cs="Times New Roman"/>
          <w:szCs w:val="24"/>
        </w:rPr>
        <w:t xml:space="preserve"> Further, women of color report carrying disproportionate service and mentorship loads compared to their white and male colleagues. </w:t>
      </w:r>
      <w:ins w:id="76" w:author="Trinity Lakin" w:date="2024-10-01T20:31:00Z" w16du:dateUtc="2024-10-02T00:31:00Z">
        <w:r w:rsidR="00A308ED">
          <w:rPr>
            <w:rFonts w:cs="Times New Roman"/>
            <w:szCs w:val="24"/>
          </w:rPr>
          <w:t xml:space="preserve">For example, </w:t>
        </w:r>
      </w:ins>
      <w:del w:id="77" w:author="Trinity Lakin" w:date="2024-10-01T20:31:00Z" w16du:dateUtc="2024-10-02T00:31:00Z">
        <w:r w:rsidR="00BC07DE" w:rsidRPr="0061506E" w:rsidDel="00A308ED">
          <w:rPr>
            <w:rFonts w:cs="Times New Roman"/>
            <w:szCs w:val="24"/>
          </w:rPr>
          <w:delText>I</w:delText>
        </w:r>
      </w:del>
      <w:ins w:id="78" w:author="Trinity Lakin" w:date="2024-10-01T20:31:00Z" w16du:dateUtc="2024-10-02T00:31:00Z">
        <w:r w:rsidR="00A308ED">
          <w:rPr>
            <w:rFonts w:cs="Times New Roman"/>
            <w:szCs w:val="24"/>
          </w:rPr>
          <w:t>in one</w:t>
        </w:r>
      </w:ins>
      <w:del w:id="79" w:author="Trinity Lakin" w:date="2024-10-01T20:31:00Z" w16du:dateUtc="2024-10-02T00:31:00Z">
        <w:r w:rsidR="00BC07DE" w:rsidRPr="0061506E" w:rsidDel="00A308ED">
          <w:rPr>
            <w:rFonts w:cs="Times New Roman"/>
            <w:szCs w:val="24"/>
          </w:rPr>
          <w:delText>n a</w:delText>
        </w:r>
      </w:del>
      <w:r w:rsidR="00BC07DE" w:rsidRPr="0061506E">
        <w:rPr>
          <w:rFonts w:cs="Times New Roman"/>
          <w:szCs w:val="24"/>
        </w:rPr>
        <w:t xml:space="preserve"> time diary study, women faculty reported spending more time on campus service, student advising, and teaching-related activities while men faculty spent more time on research </w:t>
      </w:r>
      <w:r w:rsidR="00BC07DE" w:rsidRPr="0061506E">
        <w:rPr>
          <w:rFonts w:cs="Times New Roman"/>
          <w:szCs w:val="24"/>
        </w:rPr>
        <w:fldChar w:fldCharType="begin"/>
      </w:r>
      <w:r w:rsidR="00BC07DE" w:rsidRPr="0061506E">
        <w:rPr>
          <w:rFonts w:cs="Times New Roman"/>
          <w:szCs w:val="24"/>
        </w:rPr>
        <w:instrText xml:space="preserve"> ADDIN ZOTERO_ITEM CSL_CITATION {"citationID":"zAqCC9cT","properties":{"formattedCitation":"(O\\uc0\\u8217{}Meara et al. 2017)","plainCitation":"(O’Meara et al. 2017)","noteIndex":0},"citationItems":[{"id":1420,"uris":["http://zotero.org/groups/4703364/items/MKDZ82IQ"],"itemData":{"id":1420,"type":"article-journal","abstract":"Guided by research on gendered organizations and faculty careers, we examined gender differences in how research university faculty spend their work time. We used time-diary methods to understand faculty work activities at a microlevel of detail, as recorded by faculty themselves over 4 weeks. We also explored workplace interactions that shape faculty workload. Similar to past studies, we found women faculty spending more time on campus service, student advising, and teaching-related activities and men spending more time on research. We also found that women received more new work requests than men and that men and women received different kinds of work requests. We consider implications for future research and the career advancement of women faculty in research universities.","container-title":"American Educational Research Journal","DOI":"10.3102/0002831217716767","ISSN":"0002-8312","issue":"6","language":"en","note":"publisher: American Educational Research Association","page":"1154-1186","source":"SAGE Journals","title":"Asked More Often: Gender Differences in Faculty Workload in Research Universities and the Work Interactions That Shape Them","title-short":"Asked More Often","volume":"54","author":[{"family":"O’Meara","given":"KerryAnn"},{"family":"Kuvaeva","given":"Alexandra"},{"family":"Nyunt","given":"Gudrun"},{"family":"Waugaman","given":"Chelsea"},{"family":"Jackson","given":"Rose"}],"issued":{"date-parts":[["2017",12,1]]}}}],"schema":"https://github.com/citation-style-language/schema/raw/master/csl-citation.json"} </w:instrText>
      </w:r>
      <w:r w:rsidR="00BC07DE" w:rsidRPr="0061506E">
        <w:rPr>
          <w:rFonts w:cs="Times New Roman"/>
          <w:szCs w:val="24"/>
        </w:rPr>
        <w:fldChar w:fldCharType="separate"/>
      </w:r>
      <w:r w:rsidR="00BC07DE" w:rsidRPr="0061506E">
        <w:rPr>
          <w:rFonts w:cs="Times New Roman"/>
          <w:kern w:val="0"/>
          <w:szCs w:val="24"/>
        </w:rPr>
        <w:t>(O’Meara et al. 2017)</w:t>
      </w:r>
      <w:r w:rsidR="00BC07DE" w:rsidRPr="0061506E">
        <w:rPr>
          <w:rFonts w:cs="Times New Roman"/>
          <w:szCs w:val="24"/>
        </w:rPr>
        <w:fldChar w:fldCharType="end"/>
      </w:r>
      <w:r w:rsidR="00BC07DE" w:rsidRPr="0061506E">
        <w:rPr>
          <w:rFonts w:cs="Times New Roman"/>
          <w:szCs w:val="24"/>
        </w:rPr>
        <w:t>. This discrepancy was even more pronounced among women faculty of color.</w:t>
      </w:r>
      <w:r w:rsidR="0077132A">
        <w:rPr>
          <w:rFonts w:cs="Times New Roman"/>
          <w:szCs w:val="24"/>
        </w:rPr>
        <w:t xml:space="preserve"> </w:t>
      </w:r>
      <w:r w:rsidR="0077132A" w:rsidRPr="0077132A">
        <w:rPr>
          <w:rFonts w:cs="Times New Roman"/>
          <w:szCs w:val="24"/>
          <w:highlight w:val="yellow"/>
        </w:rPr>
        <w:t>[Insert here—explain that this is relevant because it exacerbates the underrepresentation of women of color]</w:t>
      </w:r>
    </w:p>
    <w:p w14:paraId="6D6AAB91" w14:textId="1B561777" w:rsidR="00B45A07" w:rsidRPr="0061506E" w:rsidRDefault="009E43FD" w:rsidP="00A4080A">
      <w:pPr>
        <w:spacing w:line="480" w:lineRule="auto"/>
        <w:jc w:val="center"/>
        <w:outlineLvl w:val="2"/>
        <w:rPr>
          <w:rFonts w:cs="Times New Roman"/>
          <w:szCs w:val="24"/>
          <w:u w:val="single"/>
        </w:rPr>
      </w:pPr>
      <w:bookmarkStart w:id="80" w:name="_Toc177126855"/>
      <w:r w:rsidRPr="0061506E">
        <w:rPr>
          <w:rFonts w:cs="Times New Roman"/>
          <w:szCs w:val="24"/>
          <w:u w:val="single"/>
        </w:rPr>
        <w:t>Contextual Factors Affecting Faculty Diversity</w:t>
      </w:r>
      <w:bookmarkEnd w:id="80"/>
    </w:p>
    <w:p w14:paraId="642FC19D" w14:textId="11EB520B" w:rsidR="00AC7512" w:rsidRPr="0061506E" w:rsidRDefault="00AC7512" w:rsidP="00BA1501">
      <w:pPr>
        <w:spacing w:line="480" w:lineRule="auto"/>
        <w:ind w:firstLine="720"/>
        <w:rPr>
          <w:rFonts w:cs="Times New Roman"/>
          <w:szCs w:val="24"/>
        </w:rPr>
      </w:pPr>
      <w:r w:rsidRPr="0061506E">
        <w:rPr>
          <w:rFonts w:cs="Times New Roman"/>
          <w:szCs w:val="24"/>
        </w:rPr>
        <w:t xml:space="preserve">The racial and gender diversity of university faculty is also shaped by </w:t>
      </w:r>
      <w:del w:id="81" w:author="Trinity Lakin" w:date="2024-10-01T20:31:00Z" w16du:dateUtc="2024-10-02T00:31:00Z">
        <w:r w:rsidRPr="0061506E" w:rsidDel="00194A56">
          <w:rPr>
            <w:rFonts w:cs="Times New Roman"/>
            <w:szCs w:val="24"/>
          </w:rPr>
          <w:delText xml:space="preserve">a complex interplay of </w:delText>
        </w:r>
      </w:del>
      <w:r w:rsidRPr="0061506E">
        <w:rPr>
          <w:rFonts w:cs="Times New Roman"/>
          <w:szCs w:val="24"/>
        </w:rPr>
        <w:t xml:space="preserve">context-specific factors, including economic uncertainty, </w:t>
      </w:r>
      <w:r w:rsidR="00456E1F" w:rsidRPr="0061506E">
        <w:rPr>
          <w:rFonts w:cs="Times New Roman"/>
          <w:szCs w:val="24"/>
        </w:rPr>
        <w:t>state partisan control, and, within recent years, the COVID-19 pandemic.</w:t>
      </w:r>
      <w:r w:rsidRPr="0061506E">
        <w:rPr>
          <w:rFonts w:cs="Times New Roman"/>
          <w:szCs w:val="24"/>
        </w:rPr>
        <w:t xml:space="preserve"> These factors influence institutional priorities and decision-making processes, often exacerbating existing disparities in faculty hiring, promotion, and tenure</w:t>
      </w:r>
      <w:r w:rsidR="00456E1F" w:rsidRPr="0061506E">
        <w:rPr>
          <w:rFonts w:cs="Times New Roman"/>
          <w:szCs w:val="24"/>
        </w:rPr>
        <w:t xml:space="preserve"> among women and racial minorities.</w:t>
      </w:r>
      <w:r w:rsidR="0077132A">
        <w:rPr>
          <w:rFonts w:cs="Times New Roman"/>
          <w:szCs w:val="24"/>
        </w:rPr>
        <w:t xml:space="preserve"> </w:t>
      </w:r>
      <w:r w:rsidR="0077132A" w:rsidRPr="00FD4594">
        <w:rPr>
          <w:rFonts w:cs="Times New Roman"/>
          <w:szCs w:val="24"/>
          <w:highlight w:val="yellow"/>
        </w:rPr>
        <w:t>[Insert here – discuss whether this is studied very often in the literature on faculty diversity; might be a good place to foreshadow one of my contributions]</w:t>
      </w:r>
      <w:r w:rsidR="00424311">
        <w:rPr>
          <w:rFonts w:cs="Times New Roman"/>
          <w:szCs w:val="24"/>
        </w:rPr>
        <w:t xml:space="preserve"> </w:t>
      </w:r>
      <w:r w:rsidR="00424311" w:rsidRPr="00424311">
        <w:rPr>
          <w:rFonts w:cs="Times New Roman"/>
          <w:szCs w:val="24"/>
          <w:highlight w:val="yellow"/>
        </w:rPr>
        <w:t>[Also include material on republican opposition to DEI and how that has grown within recent years – politicization of diversity in higher education, defunding efforts, etc.]</w:t>
      </w:r>
    </w:p>
    <w:p w14:paraId="78674165" w14:textId="382FFBBC" w:rsidR="00456E1F" w:rsidRPr="0061506E" w:rsidRDefault="00456E1F" w:rsidP="00BA1501">
      <w:pPr>
        <w:spacing w:line="480" w:lineRule="auto"/>
        <w:ind w:firstLine="720"/>
        <w:rPr>
          <w:rFonts w:cs="Times New Roman"/>
          <w:szCs w:val="24"/>
        </w:rPr>
      </w:pPr>
      <w:commentRangeStart w:id="82"/>
      <w:r w:rsidRPr="0061506E">
        <w:rPr>
          <w:rFonts w:cs="Times New Roman"/>
          <w:szCs w:val="24"/>
        </w:rPr>
        <w:t xml:space="preserve">In times of economic uncertainty, institutional hiring committees tend to rely more on </w:t>
      </w:r>
      <w:r w:rsidR="00FC7C1E" w:rsidRPr="0061506E">
        <w:rPr>
          <w:rFonts w:cs="Times New Roman"/>
          <w:szCs w:val="24"/>
        </w:rPr>
        <w:t>network-based recruitment along with gendered and racialized stereotypes on competence and productivity</w:t>
      </w:r>
      <w:commentRangeEnd w:id="82"/>
      <w:r w:rsidR="00FD4594">
        <w:rPr>
          <w:rStyle w:val="CommentReference"/>
        </w:rPr>
        <w:commentReference w:id="82"/>
      </w:r>
      <w:r w:rsidRPr="0061506E">
        <w:rPr>
          <w:rFonts w:cs="Times New Roman"/>
          <w:szCs w:val="24"/>
        </w:rPr>
        <w:t>.</w:t>
      </w:r>
      <w:r w:rsidR="00FD4594">
        <w:rPr>
          <w:rFonts w:cs="Times New Roman"/>
          <w:szCs w:val="24"/>
        </w:rPr>
        <w:t xml:space="preserve"> </w:t>
      </w:r>
      <w:r w:rsidR="00FD4594" w:rsidRPr="00FD4594">
        <w:rPr>
          <w:rFonts w:cs="Times New Roman"/>
          <w:szCs w:val="24"/>
          <w:highlight w:val="yellow"/>
        </w:rPr>
        <w:t>[Take more time to explain Kim here – since it is my model article it should be very clear what the data, sample, timeframe, method, findings, conclusions, and limitations]</w:t>
      </w:r>
      <w:r w:rsidRPr="0061506E">
        <w:rPr>
          <w:rFonts w:cs="Times New Roman"/>
          <w:szCs w:val="24"/>
        </w:rPr>
        <w:t xml:space="preserve"> Kim et al. </w:t>
      </w:r>
      <w:r w:rsidRPr="0061506E">
        <w:rPr>
          <w:rFonts w:cs="Times New Roman"/>
          <w:szCs w:val="24"/>
        </w:rPr>
        <w:fldChar w:fldCharType="begin"/>
      </w:r>
      <w:r w:rsidRPr="0061506E">
        <w:rPr>
          <w:rFonts w:cs="Times New Roman"/>
          <w:szCs w:val="24"/>
        </w:rPr>
        <w:instrText xml:space="preserve"> ADDIN ZOTERO_ITEM CSL_CITATION {"citationID":"8z2BfTS3","properties":{"formattedCitation":"(2021)","plainCitation":"(2021)","noteIndex":0},"citationItems":[{"id":1218,"uris":["http://zotero.org/groups/4703364/items/DQYHN7LY"],"itemData":{"id":1218,"type":"article-journal","abstract":"The demographic composition of the U.S. professoriate affects student composition and, thus, the pipeline for professional and managerial jobs. Amid concern about the effects of the COVID-19 crisis on the labor market, much remains unknown about how economic downturns affect faculty hiring and the demographic makeup of hires. We examine the effects of the Great Recession on faculty hiring. That crisis walloped the U.S. academic labor market. Tenure-track hires in four-year colleges and universities declined by 25 percent between 2007 and 2009, recovering slowly through 2015. Hires of black, Hispanic, and Asian American faculty declined disproportionately. Public institutions and research-oriented institutions, which faced the greatest resource challenges and uncertainty about the future, made the biggest cuts in the hiring of people of color. Our ﬁndings suggest that ﬁnancial uncertainty led to a reversal in progress on faculty diversity. Faculty and administrators making hiring decisions in the years following the COVID-19 crisis should be aware of this pattern.","container-title":"Sociological Science","DOI":"10.15195/v8.a15","ISSN":"23306696","journalAbbreviation":"SocScience","language":"en","page":"308-324","source":"DOI.org (Crossref)","title":"Crisis and Uncertainty: Did the Great Recession Reduce the Diversity of New Faculty?","title-short":"Crisis and Uncertainty","volume":"8","author":[{"family":"Kim","given":"Kwan Woo"},{"family":"Kalev","given":"Alexandra"},{"family":"Dobbin","given":"Frank"},{"family":"Deutsch","given":"Gal"}],"issued":{"date-parts":[["2021"]]}},"label":"page","suppress-author":true}],"schema":"https://github.com/citation-style-language/schema/raw/master/csl-citation.json"} </w:instrText>
      </w:r>
      <w:r w:rsidRPr="0061506E">
        <w:rPr>
          <w:rFonts w:cs="Times New Roman"/>
          <w:szCs w:val="24"/>
        </w:rPr>
        <w:fldChar w:fldCharType="separate"/>
      </w:r>
      <w:r w:rsidRPr="0061506E">
        <w:rPr>
          <w:rFonts w:cs="Times New Roman"/>
          <w:noProof/>
          <w:szCs w:val="24"/>
        </w:rPr>
        <w:t>(2021)</w:t>
      </w:r>
      <w:r w:rsidRPr="0061506E">
        <w:rPr>
          <w:rFonts w:cs="Times New Roman"/>
          <w:szCs w:val="24"/>
        </w:rPr>
        <w:fldChar w:fldCharType="end"/>
      </w:r>
      <w:r w:rsidRPr="0061506E">
        <w:rPr>
          <w:rFonts w:cs="Times New Roman"/>
          <w:szCs w:val="24"/>
        </w:rPr>
        <w:t xml:space="preserve"> conducted a </w:t>
      </w:r>
      <w:commentRangeStart w:id="83"/>
      <w:r w:rsidRPr="0061506E">
        <w:rPr>
          <w:rFonts w:cs="Times New Roman"/>
          <w:szCs w:val="24"/>
        </w:rPr>
        <w:t xml:space="preserve">quantitative analysis </w:t>
      </w:r>
      <w:commentRangeEnd w:id="83"/>
      <w:r w:rsidR="00FD4594">
        <w:rPr>
          <w:rStyle w:val="CommentReference"/>
        </w:rPr>
        <w:commentReference w:id="83"/>
      </w:r>
      <w:r w:rsidRPr="0061506E">
        <w:rPr>
          <w:rFonts w:cs="Times New Roman"/>
          <w:szCs w:val="24"/>
        </w:rPr>
        <w:t xml:space="preserve">of the diversity of new faculty before and after the </w:t>
      </w:r>
      <w:r w:rsidRPr="0061506E">
        <w:rPr>
          <w:rFonts w:cs="Times New Roman"/>
          <w:szCs w:val="24"/>
        </w:rPr>
        <w:lastRenderedPageBreak/>
        <w:t xml:space="preserve">Great Recession, finding an overall decline in tenure-track hires which disproportionately affected Black, Hispanic, and Asian American scholars. Research-intensive universities (R1) </w:t>
      </w:r>
      <w:r w:rsidR="007030EE" w:rsidRPr="0061506E">
        <w:rPr>
          <w:rFonts w:cs="Times New Roman"/>
          <w:szCs w:val="24"/>
        </w:rPr>
        <w:t xml:space="preserve">experienced the greatest revenue loss among U.S. universities during the Great Recession, due to their dependency on </w:t>
      </w:r>
      <w:del w:id="84" w:author="Trinity Lakin" w:date="2024-10-01T20:32:00Z" w16du:dateUtc="2024-10-02T00:32:00Z">
        <w:r w:rsidR="007030EE" w:rsidRPr="0061506E" w:rsidDel="00194A56">
          <w:rPr>
            <w:rFonts w:cs="Times New Roman"/>
            <w:szCs w:val="24"/>
          </w:rPr>
          <w:delText xml:space="preserve">endowments along with </w:delText>
        </w:r>
      </w:del>
      <w:r w:rsidR="007030EE" w:rsidRPr="0061506E">
        <w:rPr>
          <w:rFonts w:cs="Times New Roman"/>
          <w:szCs w:val="24"/>
        </w:rPr>
        <w:t xml:space="preserve">state and federal grant funding. </w:t>
      </w:r>
      <w:r w:rsidR="00FC7C1E" w:rsidRPr="0061506E">
        <w:rPr>
          <w:rFonts w:cs="Times New Roman"/>
          <w:szCs w:val="24"/>
        </w:rPr>
        <w:t>During the recession, a</w:t>
      </w:r>
      <w:r w:rsidR="007030EE" w:rsidRPr="0061506E">
        <w:rPr>
          <w:rFonts w:cs="Times New Roman"/>
          <w:szCs w:val="24"/>
        </w:rPr>
        <w:t xml:space="preserve">ll </w:t>
      </w:r>
      <w:commentRangeStart w:id="85"/>
      <w:r w:rsidR="007030EE" w:rsidRPr="0061506E">
        <w:rPr>
          <w:rFonts w:cs="Times New Roman"/>
          <w:szCs w:val="24"/>
        </w:rPr>
        <w:t xml:space="preserve">six minority groups included in the study (Black, Hispanic, and Asian men and women) </w:t>
      </w:r>
      <w:commentRangeEnd w:id="85"/>
      <w:r w:rsidR="00FD4594">
        <w:rPr>
          <w:rStyle w:val="CommentReference"/>
        </w:rPr>
        <w:commentReference w:id="85"/>
      </w:r>
      <w:r w:rsidR="007030EE" w:rsidRPr="0061506E">
        <w:rPr>
          <w:rFonts w:cs="Times New Roman"/>
          <w:szCs w:val="24"/>
        </w:rPr>
        <w:t>saw the biggest proportional declines in hiring in R1 schools</w:t>
      </w:r>
      <w:r w:rsidR="00FC7C1E" w:rsidRPr="0061506E">
        <w:rPr>
          <w:rFonts w:cs="Times New Roman"/>
          <w:szCs w:val="24"/>
        </w:rPr>
        <w:t xml:space="preserve"> </w:t>
      </w:r>
      <w:r w:rsidR="007030EE" w:rsidRPr="0061506E">
        <w:rPr>
          <w:rFonts w:cs="Times New Roman"/>
          <w:szCs w:val="24"/>
        </w:rPr>
        <w:t xml:space="preserve">while white women and men saw the biggest gains. </w:t>
      </w:r>
      <w:r w:rsidR="00FC7C1E" w:rsidRPr="0061506E">
        <w:rPr>
          <w:rFonts w:cs="Times New Roman"/>
          <w:szCs w:val="24"/>
        </w:rPr>
        <w:t xml:space="preserve">To explain this, the authors concluded that institutions facing financial pressures may prioritize cost-cutting measures </w:t>
      </w:r>
      <w:r w:rsidR="0076635B" w:rsidRPr="0061506E">
        <w:rPr>
          <w:rFonts w:cs="Times New Roman"/>
          <w:szCs w:val="24"/>
        </w:rPr>
        <w:t>that negatively affect the recruitment of women and racial minority faculty</w:t>
      </w:r>
      <w:r w:rsidR="00FC7C1E" w:rsidRPr="0061506E">
        <w:rPr>
          <w:rFonts w:cs="Times New Roman"/>
          <w:szCs w:val="24"/>
        </w:rPr>
        <w:t xml:space="preserve">. These findings </w:t>
      </w:r>
      <w:r w:rsidR="0076635B" w:rsidRPr="0061506E">
        <w:rPr>
          <w:rFonts w:cs="Times New Roman"/>
          <w:szCs w:val="24"/>
        </w:rPr>
        <w:t>highlight</w:t>
      </w:r>
      <w:r w:rsidR="00FC7C1E" w:rsidRPr="0061506E">
        <w:rPr>
          <w:rFonts w:cs="Times New Roman"/>
          <w:szCs w:val="24"/>
        </w:rPr>
        <w:t xml:space="preserve"> how budgeting constraints due to broader economic uncertainty can </w:t>
      </w:r>
      <w:del w:id="86" w:author="Trinity Lakin" w:date="2024-10-01T20:32:00Z" w16du:dateUtc="2024-10-02T00:32:00Z">
        <w:r w:rsidR="00FC7C1E" w:rsidRPr="0061506E" w:rsidDel="00194A56">
          <w:rPr>
            <w:rFonts w:cs="Times New Roman"/>
            <w:szCs w:val="24"/>
          </w:rPr>
          <w:delText>undermine institutional efforts toward greater faculty diversity</w:delText>
        </w:r>
      </w:del>
      <w:ins w:id="87" w:author="Trinity Lakin" w:date="2024-10-01T20:32:00Z" w16du:dateUtc="2024-10-02T00:32:00Z">
        <w:r w:rsidR="00194A56">
          <w:rPr>
            <w:rFonts w:cs="Times New Roman"/>
            <w:szCs w:val="24"/>
          </w:rPr>
          <w:t>contribute to the underrepresentation of faculty of color, regardless of whether the</w:t>
        </w:r>
      </w:ins>
      <w:ins w:id="88" w:author="Trinity Lakin" w:date="2024-10-01T20:33:00Z" w16du:dateUtc="2024-10-02T00:33:00Z">
        <w:r w:rsidR="00194A56">
          <w:rPr>
            <w:rFonts w:cs="Times New Roman"/>
            <w:szCs w:val="24"/>
          </w:rPr>
          <w:t xml:space="preserve"> university seeks to have a more diverse faculty</w:t>
        </w:r>
      </w:ins>
      <w:r w:rsidR="00FC7C1E" w:rsidRPr="0061506E">
        <w:rPr>
          <w:rFonts w:cs="Times New Roman"/>
          <w:szCs w:val="24"/>
        </w:rPr>
        <w:t>.</w:t>
      </w:r>
    </w:p>
    <w:p w14:paraId="4B9B0E38" w14:textId="62AA3A2D" w:rsidR="00FC7C1E" w:rsidRPr="0061506E" w:rsidRDefault="0076635B" w:rsidP="00BA1501">
      <w:pPr>
        <w:spacing w:line="480" w:lineRule="auto"/>
        <w:ind w:firstLine="720"/>
        <w:rPr>
          <w:rFonts w:cs="Times New Roman"/>
          <w:szCs w:val="24"/>
        </w:rPr>
      </w:pPr>
      <w:commentRangeStart w:id="89"/>
      <w:commentRangeStart w:id="90"/>
      <w:r w:rsidRPr="0061506E">
        <w:rPr>
          <w:rFonts w:cs="Times New Roman"/>
          <w:szCs w:val="24"/>
        </w:rPr>
        <w:t>Political factors such as legislative representation and state partisan control also shape racial and gender diversity in academia</w:t>
      </w:r>
      <w:commentRangeEnd w:id="89"/>
      <w:r w:rsidR="00424311">
        <w:rPr>
          <w:rStyle w:val="CommentReference"/>
        </w:rPr>
        <w:commentReference w:id="89"/>
      </w:r>
      <w:commentRangeEnd w:id="90"/>
      <w:r w:rsidR="00424311">
        <w:rPr>
          <w:rStyle w:val="CommentReference"/>
        </w:rPr>
        <w:commentReference w:id="90"/>
      </w:r>
      <w:r w:rsidRPr="0061506E">
        <w:rPr>
          <w:rFonts w:cs="Times New Roman"/>
          <w:szCs w:val="24"/>
        </w:rPr>
        <w:t xml:space="preserve">. </w:t>
      </w:r>
      <w:del w:id="91" w:author="Trinity Lakin" w:date="2024-10-01T20:34:00Z" w16du:dateUtc="2024-10-02T00:34:00Z">
        <w:r w:rsidRPr="0061506E" w:rsidDel="00194A56">
          <w:rPr>
            <w:rFonts w:cs="Times New Roman"/>
            <w:szCs w:val="24"/>
          </w:rPr>
          <w:delText>Existing research has showed that a</w:delText>
        </w:r>
      </w:del>
      <w:ins w:id="92" w:author="Trinity Lakin" w:date="2024-10-01T20:34:00Z" w16du:dateUtc="2024-10-02T00:34:00Z">
        <w:r w:rsidR="00194A56">
          <w:rPr>
            <w:rFonts w:cs="Times New Roman"/>
            <w:szCs w:val="24"/>
          </w:rPr>
          <w:t>A</w:t>
        </w:r>
      </w:ins>
      <w:r w:rsidRPr="0061506E">
        <w:rPr>
          <w:rFonts w:cs="Times New Roman"/>
          <w:szCs w:val="24"/>
        </w:rPr>
        <w:t xml:space="preserve">s the proportion of Black and Hispanic state legislators increases, so too does minority enrollment in public universities within those states </w:t>
      </w:r>
      <w:r w:rsidRPr="0061506E">
        <w:rPr>
          <w:rFonts w:cs="Times New Roman"/>
          <w:szCs w:val="24"/>
        </w:rPr>
        <w:fldChar w:fldCharType="begin"/>
      </w:r>
      <w:r w:rsidRPr="0061506E">
        <w:rPr>
          <w:rFonts w:cs="Times New Roman"/>
          <w:szCs w:val="24"/>
        </w:rPr>
        <w:instrText xml:space="preserve"> ADDIN ZOTERO_ITEM CSL_CITATION {"citationID":"wuuZUKd7","properties":{"formattedCitation":"(Hicklin and Meier 2008)","plainCitation":"(Hicklin and Meier 2008)","noteIndex":0},"citationItems":[{"id":1441,"uris":["http://zotero.org/groups/4703364/items/ESEBGLVX"],"itemData":{"id":1441,"type":"article-journal","container-title":"The Journal of Politics","DOI":"10.1017/S0022381608080808","ISSN":"0022-3816, 1468-2508","issue":"3","journalAbbreviation":"The Journal of Politics","language":"en","page":"851-860","source":"DOI.org (Crossref)","title":"Race, Structure, and State Governments: The Politics of Higher Education Diversity","title-short":"Race, Structure, and State Governments","volume":"70","author":[{"family":"Hicklin","given":"Alisa"},{"family":"Meier","given":"Kenneth J."}],"issued":{"date-parts":[["2008",7]]}}}],"schema":"https://github.com/citation-style-language/schema/raw/master/csl-citation.json"} </w:instrText>
      </w:r>
      <w:r w:rsidRPr="0061506E">
        <w:rPr>
          <w:rFonts w:cs="Times New Roman"/>
          <w:szCs w:val="24"/>
        </w:rPr>
        <w:fldChar w:fldCharType="separate"/>
      </w:r>
      <w:r w:rsidRPr="0061506E">
        <w:rPr>
          <w:rFonts w:cs="Times New Roman"/>
          <w:noProof/>
          <w:szCs w:val="24"/>
        </w:rPr>
        <w:t>(Hicklin and Meier 2008)</w:t>
      </w:r>
      <w:r w:rsidRPr="0061506E">
        <w:rPr>
          <w:rFonts w:cs="Times New Roman"/>
          <w:szCs w:val="24"/>
        </w:rPr>
        <w:fldChar w:fldCharType="end"/>
      </w:r>
      <w:r w:rsidRPr="0061506E">
        <w:rPr>
          <w:rFonts w:cs="Times New Roman"/>
          <w:szCs w:val="24"/>
        </w:rPr>
        <w:t xml:space="preserve">. Further, </w:t>
      </w:r>
      <w:del w:id="93" w:author="Trinity Lakin" w:date="2024-10-01T20:34:00Z" w16du:dateUtc="2024-10-02T00:34:00Z">
        <w:r w:rsidRPr="0061506E" w:rsidDel="00194A56">
          <w:rPr>
            <w:rFonts w:cs="Times New Roman"/>
            <w:szCs w:val="24"/>
          </w:rPr>
          <w:delText xml:space="preserve">numerous studies have found that </w:delText>
        </w:r>
      </w:del>
      <w:r w:rsidRPr="0061506E">
        <w:rPr>
          <w:rFonts w:cs="Times New Roman"/>
          <w:szCs w:val="24"/>
        </w:rPr>
        <w:t xml:space="preserve">public universities in states with Republican-controlled governments tend to have lower representation of women and racial minorities among their faculty compared to institutions in Democratic-led states </w:t>
      </w:r>
      <w:r w:rsidRPr="0061506E">
        <w:rPr>
          <w:rFonts w:cs="Times New Roman"/>
          <w:szCs w:val="24"/>
        </w:rPr>
        <w:fldChar w:fldCharType="begin"/>
      </w:r>
      <w:r w:rsidRPr="0061506E">
        <w:rPr>
          <w:rFonts w:cs="Times New Roman"/>
          <w:szCs w:val="24"/>
        </w:rPr>
        <w:instrText xml:space="preserve"> ADDIN ZOTERO_ITEM CSL_CITATION {"citationID":"WoKVWkxm","properties":{"formattedCitation":"(Hicklin and Meier 2008; Ortega 2020; Taylor et al. 2020)","plainCitation":"(Hicklin and Meier 2008; Ortega 2020; Taylor et al. 2020)","noteIndex":0},"citationItems":[{"id":1441,"uris":["http://zotero.org/groups/4703364/items/ESEBGLVX"],"itemData":{"id":1441,"type":"article-journal","container-title":"The Journal of Politics","DOI":"10.1017/S0022381608080808","ISSN":"0022-3816, 1468-2508","issue":"3","journalAbbreviation":"The Journal of Politics","language":"en","page":"851-860","source":"DOI.org (Crossref)","title":"Race, Structure, and State Governments: The Politics of Higher Education Diversity","title-short":"Race, Structure, and State Governments","volume":"70","author":[{"family":"Hicklin","given":"Alisa"},{"family":"Meier","given":"Kenneth J."}],"issued":{"date-parts":[["2008",7]]}}},{"id":1434,"uris":["http://zotero.org/groups/4703364/items/R4Z77WFB"],"itemData":{"id":1434,"type":"article-journal","abstract":"This paper uses a regression discontinuity approach to estimate the causal effect of a governor’s party affiliation on higher education in the U.S. The findings indicate that when a Democrat wins a close race for governor, there is an increase in state revenues appropriated to associate’s-degree-granting colleges. There is also some evidence that minority-serving institutions receive additional state funds when a Democratic governor is elected. There is little evidence, however, that state partisanship affects other types of outcomes (e.g. enrollment).","container-title":"Economics of Education Review","DOI":"10.1016/j.econedurev.2020.101977","ISSN":"0272-7757","journalAbbreviation":"Economics of Education Review","page":"101977","source":"ScienceDirect","title":"State partisanship and higher education","volume":"76","author":[{"family":"Ortega","given":"Alberto"}],"issued":{"date-parts":[["2020",6,1]]}}},{"id":1436,"uris":["http://zotero.org/groups/4703364/items/AA6J8P99"],"itemData":{"id":1436,"type":"article-journal","abstract":"Dominant explanations of state higher education policy tend to emphasize economic models that foreground the business cycle or political approaches that cast ideology as fairly fixed. We instead fo...","archive_location":"world","container-title":"The Journal of Higher Education","ISSN":"0022-1546","language":"EN","license":"© 2020 The Ohio State University","note":"publisher: Routledge","source":"www.tandfonline.com","title":"Partisanship, White Racial Resentment, and State Support for Higher Education","URL":"https://www.tandfonline.com/doi/abs/10.1080/00221546.2019.1706016","author":[{"family":"Taylor","given":"Barrett J."},{"family":"Cantwell","given":"Brendan"},{"family":"Watts","given":"Kimberly"},{"family":"Wood","given":"Olivia"}],"accessed":{"date-parts":[["2024",8,14]]},"issued":{"date-parts":[["2020",9,18]]}}}],"schema":"https://github.com/citation-style-language/schema/raw/master/csl-citation.json"} </w:instrText>
      </w:r>
      <w:r w:rsidRPr="0061506E">
        <w:rPr>
          <w:rFonts w:cs="Times New Roman"/>
          <w:szCs w:val="24"/>
        </w:rPr>
        <w:fldChar w:fldCharType="separate"/>
      </w:r>
      <w:r w:rsidRPr="0061506E">
        <w:rPr>
          <w:rFonts w:cs="Times New Roman"/>
          <w:noProof/>
          <w:szCs w:val="24"/>
        </w:rPr>
        <w:t>(Hicklin and Meier 2008; Ortega 2020; Taylor et al. 2020)</w:t>
      </w:r>
      <w:r w:rsidRPr="0061506E">
        <w:rPr>
          <w:rFonts w:cs="Times New Roman"/>
          <w:szCs w:val="24"/>
        </w:rPr>
        <w:fldChar w:fldCharType="end"/>
      </w:r>
      <w:r w:rsidRPr="0061506E">
        <w:rPr>
          <w:rFonts w:cs="Times New Roman"/>
          <w:szCs w:val="24"/>
        </w:rPr>
        <w:t xml:space="preserve">. </w:t>
      </w:r>
      <w:r w:rsidR="00F12CB5" w:rsidRPr="0061506E">
        <w:rPr>
          <w:rFonts w:cs="Times New Roman"/>
          <w:szCs w:val="24"/>
        </w:rPr>
        <w:t xml:space="preserve">This dynamic can be partially explained by the relationship between state partisan control and appropriations to post-secondary education. </w:t>
      </w:r>
      <w:del w:id="94" w:author="Trinity Lakin" w:date="2024-10-01T20:35:00Z" w16du:dateUtc="2024-10-02T00:35:00Z">
        <w:r w:rsidR="00F12CB5" w:rsidRPr="0061506E" w:rsidDel="00194A56">
          <w:rPr>
            <w:rFonts w:cs="Times New Roman"/>
            <w:szCs w:val="24"/>
          </w:rPr>
          <w:delText>Several studies have found that t</w:delText>
        </w:r>
      </w:del>
      <w:ins w:id="95" w:author="Trinity Lakin" w:date="2024-10-01T20:35:00Z" w16du:dateUtc="2024-10-02T00:35:00Z">
        <w:r w:rsidR="00194A56">
          <w:rPr>
            <w:rFonts w:cs="Times New Roman"/>
            <w:szCs w:val="24"/>
          </w:rPr>
          <w:t>T</w:t>
        </w:r>
      </w:ins>
      <w:r w:rsidR="00F12CB5" w:rsidRPr="0061506E">
        <w:rPr>
          <w:rFonts w:cs="Times New Roman"/>
          <w:szCs w:val="24"/>
        </w:rPr>
        <w:t xml:space="preserve">he strength of the Democratic </w:t>
      </w:r>
      <w:del w:id="96" w:author="Trinity Lakin" w:date="2024-10-01T20:35:00Z" w16du:dateUtc="2024-10-02T00:35:00Z">
        <w:r w:rsidR="00F12CB5" w:rsidRPr="0061506E" w:rsidDel="00194A56">
          <w:rPr>
            <w:rFonts w:cs="Times New Roman"/>
            <w:szCs w:val="24"/>
          </w:rPr>
          <w:delText xml:space="preserve">party </w:delText>
        </w:r>
      </w:del>
      <w:ins w:id="97" w:author="Trinity Lakin" w:date="2024-10-01T20:35:00Z" w16du:dateUtc="2024-10-02T00:35:00Z">
        <w:r w:rsidR="00194A56">
          <w:rPr>
            <w:rFonts w:cs="Times New Roman"/>
            <w:szCs w:val="24"/>
          </w:rPr>
          <w:t>P</w:t>
        </w:r>
        <w:r w:rsidR="00194A56" w:rsidRPr="0061506E">
          <w:rPr>
            <w:rFonts w:cs="Times New Roman"/>
            <w:szCs w:val="24"/>
          </w:rPr>
          <w:t xml:space="preserve">arty </w:t>
        </w:r>
      </w:ins>
      <w:del w:id="98" w:author="Trinity Lakin" w:date="2024-10-01T20:35:00Z" w16du:dateUtc="2024-10-02T00:35:00Z">
        <w:r w:rsidR="00F12CB5" w:rsidRPr="0061506E" w:rsidDel="00194A56">
          <w:rPr>
            <w:rFonts w:cs="Times New Roman"/>
            <w:szCs w:val="24"/>
          </w:rPr>
          <w:delText>within a state's political landscape is generally</w:delText>
        </w:r>
      </w:del>
      <w:ins w:id="99" w:author="Trinity Lakin" w:date="2024-10-01T20:35:00Z" w16du:dateUtc="2024-10-02T00:35:00Z">
        <w:r w:rsidR="00194A56">
          <w:rPr>
            <w:rFonts w:cs="Times New Roman"/>
            <w:szCs w:val="24"/>
          </w:rPr>
          <w:t>in the state executive and legislative branches is</w:t>
        </w:r>
      </w:ins>
      <w:r w:rsidR="00F12CB5" w:rsidRPr="0061506E">
        <w:rPr>
          <w:rFonts w:cs="Times New Roman"/>
          <w:szCs w:val="24"/>
        </w:rPr>
        <w:t xml:space="preserve"> associated with higher levels of state appropriations</w:t>
      </w:r>
      <w:ins w:id="100" w:author="Trinity Lakin" w:date="2024-10-01T20:35:00Z" w16du:dateUtc="2024-10-02T00:35:00Z">
        <w:r w:rsidR="00194A56">
          <w:rPr>
            <w:rFonts w:cs="Times New Roman"/>
            <w:szCs w:val="24"/>
          </w:rPr>
          <w:t xml:space="preserve"> to higher education</w:t>
        </w:r>
      </w:ins>
      <w:r w:rsidR="00F12CB5" w:rsidRPr="0061506E">
        <w:rPr>
          <w:rFonts w:cs="Times New Roman"/>
          <w:szCs w:val="24"/>
        </w:rPr>
        <w:t>,</w:t>
      </w:r>
      <w:r w:rsidR="00DA6834" w:rsidRPr="0061506E">
        <w:rPr>
          <w:rFonts w:cs="Times New Roman"/>
          <w:szCs w:val="24"/>
        </w:rPr>
        <w:t xml:space="preserve"> which can in turn support the recruitment and retention of diverse faculty </w:t>
      </w:r>
      <w:r w:rsidR="00DA6834" w:rsidRPr="0061506E">
        <w:rPr>
          <w:rFonts w:cs="Times New Roman"/>
          <w:color w:val="1F1F1F"/>
          <w:szCs w:val="24"/>
        </w:rPr>
        <w:fldChar w:fldCharType="begin"/>
      </w:r>
      <w:r w:rsidR="00DA6834" w:rsidRPr="0061506E">
        <w:rPr>
          <w:rFonts w:cs="Times New Roman"/>
          <w:color w:val="1F1F1F"/>
          <w:szCs w:val="24"/>
        </w:rPr>
        <w:instrText xml:space="preserve"> ADDIN ZOTERO_ITEM CSL_CITATION {"citationID":"DlqG3RBJ","properties":{"formattedCitation":"(Dar and Lee 2014; McLendon, Hearn, and Mokher 2009; Ortega 2020)","plainCitation":"(Dar and Lee 2014; McLendon, Hearn, and Mokher 2009; Ortega 2020)","noteIndex":0},"citationItems":[{"id":1445,"uris":["http://zotero.org/groups/4703364/items/HJ6QR3G7"],"itemData":{"id":1445,"type":"article-journal","container-title":"The Journal of Higher Education","DOI":"10.1080/00221546.2014.11777337","ISSN":"0022-1546, 1538-4640","issue":"4","journalAbbreviation":"The Journal of Higher Education","language":"en","page":"469-498","source":"DOI.org (Crossref)","title":"Partisanship, Political Polarization, and State Higher Education Budget Outcomes","volume":"85","author":[{"family":"Dar","given":"Luciana"},{"family":"Lee","given":"Dong-Wook"}],"issued":{"date-parts":[["2014",7]]}}},{"id":1387,"uris":["http://zotero.org/groups/4703364/items/FJPYBK92"],"itemData":{"id":1387,"type":"article-journal","container-title":"The Journal of Higher Education","issue":"6","language":"en","page":"686-713","source":"Zotero","title":"Partisans, Professionals, and Power: The Role of Political Factors in State Higher Education Funding","volume":"80","author":[{"family":"McLendon","given":"Michael K."},{"family":"Hearn","given":"James C."},{"family":"Mokher","given":"Christine G."}],"issued":{"date-parts":[["2009"]]}}},{"id":1434,"uris":["http://zotero.org/groups/4703364/items/R4Z77WFB"],"itemData":{"id":1434,"type":"article-journal","abstract":"This paper uses a regression discontinuity approach to estimate the causal effect of a governor’s party affiliation on higher education in the U.S. The findings indicate that when a Democrat wins a close race for governor, there is an increase in state revenues appropriated to associate’s-degree-granting colleges. There is also some evidence that minority-serving institutions receive additional state funds when a Democratic governor is elected. There is little evidence, however, that state partisanship affects other types of outcomes (e.g. enrollment).","container-title":"Economics of Education Review","DOI":"10.1016/j.econedurev.2020.101977","ISSN":"0272-7757","journalAbbreviation":"Economics of Education Review","page":"101977","source":"ScienceDirect","title":"State partisanship and higher education","volume":"76","author":[{"family":"Ortega","given":"Alberto"}],"issued":{"date-parts":[["2020",6,1]]}}}],"schema":"https://github.com/citation-style-language/schema/raw/master/csl-citation.json"} </w:instrText>
      </w:r>
      <w:r w:rsidR="00DA6834" w:rsidRPr="0061506E">
        <w:rPr>
          <w:rFonts w:cs="Times New Roman"/>
          <w:color w:val="1F1F1F"/>
          <w:szCs w:val="24"/>
        </w:rPr>
        <w:fldChar w:fldCharType="separate"/>
      </w:r>
      <w:r w:rsidR="00DA6834" w:rsidRPr="0061506E">
        <w:rPr>
          <w:rFonts w:cs="Times New Roman"/>
          <w:noProof/>
          <w:color w:val="1F1F1F"/>
          <w:szCs w:val="24"/>
        </w:rPr>
        <w:t>(Dar and Lee 2014; McLendon, Hearn, and Mokher 2009; Ortega 2020)</w:t>
      </w:r>
      <w:r w:rsidR="00DA6834" w:rsidRPr="0061506E">
        <w:rPr>
          <w:rFonts w:cs="Times New Roman"/>
          <w:color w:val="1F1F1F"/>
          <w:szCs w:val="24"/>
        </w:rPr>
        <w:fldChar w:fldCharType="end"/>
      </w:r>
      <w:r w:rsidR="00F12CB5" w:rsidRPr="0061506E">
        <w:rPr>
          <w:rFonts w:cs="Times New Roman"/>
          <w:szCs w:val="24"/>
        </w:rPr>
        <w:t xml:space="preserve">. This relationship, however, appears to be </w:t>
      </w:r>
      <w:del w:id="101" w:author="Trinity Lakin" w:date="2024-10-01T20:36:00Z" w16du:dateUtc="2024-10-02T00:36:00Z">
        <w:r w:rsidR="00F12CB5" w:rsidRPr="0061506E" w:rsidDel="00BB6FE4">
          <w:rPr>
            <w:rFonts w:cs="Times New Roman"/>
            <w:szCs w:val="24"/>
          </w:rPr>
          <w:delText xml:space="preserve">mediated </w:delText>
        </w:r>
      </w:del>
      <w:ins w:id="102" w:author="Trinity Lakin" w:date="2024-10-01T20:36:00Z" w16du:dateUtc="2024-10-02T00:36:00Z">
        <w:r w:rsidR="00BB6FE4">
          <w:rPr>
            <w:rFonts w:cs="Times New Roman"/>
            <w:szCs w:val="24"/>
          </w:rPr>
          <w:t>conditioned by</w:t>
        </w:r>
        <w:r w:rsidR="00BB6FE4" w:rsidRPr="0061506E">
          <w:rPr>
            <w:rFonts w:cs="Times New Roman"/>
            <w:szCs w:val="24"/>
          </w:rPr>
          <w:t xml:space="preserve"> </w:t>
        </w:r>
      </w:ins>
      <w:proofErr w:type="spellStart"/>
      <w:r w:rsidR="00F12CB5" w:rsidRPr="0061506E">
        <w:rPr>
          <w:rFonts w:cs="Times New Roman"/>
          <w:szCs w:val="24"/>
        </w:rPr>
        <w:t>by</w:t>
      </w:r>
      <w:proofErr w:type="spellEnd"/>
      <w:r w:rsidR="00F12CB5" w:rsidRPr="0061506E">
        <w:rPr>
          <w:rFonts w:cs="Times New Roman"/>
          <w:szCs w:val="24"/>
        </w:rPr>
        <w:t xml:space="preserve"> factors such as political polarization and economic conditions, </w:t>
      </w:r>
      <w:r w:rsidR="00F12CB5" w:rsidRPr="0061506E">
        <w:rPr>
          <w:rFonts w:cs="Times New Roman"/>
          <w:szCs w:val="24"/>
        </w:rPr>
        <w:lastRenderedPageBreak/>
        <w:t>with the positive effect of Democratic control diminishing as these contextual variables become more pronounced</w:t>
      </w:r>
      <w:r w:rsidR="00DA6834" w:rsidRPr="0061506E">
        <w:rPr>
          <w:rFonts w:cs="Times New Roman"/>
          <w:szCs w:val="24"/>
        </w:rPr>
        <w:t>.</w:t>
      </w:r>
    </w:p>
    <w:p w14:paraId="2E67E596" w14:textId="2B3B59C0" w:rsidR="009E43FD" w:rsidRPr="0061506E" w:rsidRDefault="00E65DA0" w:rsidP="00BA1501">
      <w:pPr>
        <w:spacing w:line="480" w:lineRule="auto"/>
        <w:ind w:firstLine="720"/>
        <w:rPr>
          <w:rFonts w:cs="Times New Roman"/>
          <w:szCs w:val="24"/>
        </w:rPr>
      </w:pPr>
      <w:r w:rsidRPr="0061506E">
        <w:rPr>
          <w:rFonts w:cs="Times New Roman"/>
          <w:szCs w:val="24"/>
        </w:rPr>
        <w:t xml:space="preserve">Finally, faculty diversity can be impacted by emergent national or global crises, such as the COVID-19 pandemic. </w:t>
      </w:r>
      <w:r w:rsidR="00014BE6" w:rsidRPr="0061506E">
        <w:rPr>
          <w:rFonts w:cs="Times New Roman"/>
          <w:szCs w:val="24"/>
        </w:rPr>
        <w:t xml:space="preserve">The economic downturn prompted by the pandemic led many institutions to implement hiring freezes and budget cuts, which stalled efforts to diversify faculty and reduced opportunities for women and racial minorities to enter or advance within academia </w:t>
      </w:r>
      <w:r w:rsidR="00014BE6" w:rsidRPr="0061506E">
        <w:rPr>
          <w:rFonts w:cs="Times New Roman"/>
          <w:szCs w:val="24"/>
        </w:rPr>
        <w:fldChar w:fldCharType="begin"/>
      </w:r>
      <w:r w:rsidR="00014BE6" w:rsidRPr="0061506E">
        <w:rPr>
          <w:rFonts w:cs="Times New Roman"/>
          <w:szCs w:val="24"/>
        </w:rPr>
        <w:instrText xml:space="preserve"> ADDIN ZOTERO_ITEM CSL_CITATION {"citationID":"5ZJEICwC","properties":{"formattedCitation":"(Flaherty 2024)","plainCitation":"(Flaherty 2024)","noteIndex":0},"citationItems":[{"id":1456,"uris":["http://zotero.org/groups/4703364/items/GUS3LGIN"],"itemData":{"id":1456,"type":"webpage","abstract":"Scores of institutions announce faculty hiring freezes in response to the coronavirus.","container-title":"Inside Higher Ed","language":"en","title":"Frozen Searches","URL":"https://www.insidehighered.com/news/2020/04/01/scores-colleges-announce-faculty-hiring-freezes-response-coronavirus","author":[{"family":"Flaherty","given":"Colleen"}],"issued":{"date-parts":[["2024"]]}}}],"schema":"https://github.com/citation-style-language/schema/raw/master/csl-citation.json"} </w:instrText>
      </w:r>
      <w:r w:rsidR="00014BE6" w:rsidRPr="0061506E">
        <w:rPr>
          <w:rFonts w:cs="Times New Roman"/>
          <w:szCs w:val="24"/>
        </w:rPr>
        <w:fldChar w:fldCharType="separate"/>
      </w:r>
      <w:r w:rsidR="00014BE6" w:rsidRPr="0061506E">
        <w:rPr>
          <w:rFonts w:cs="Times New Roman"/>
          <w:noProof/>
          <w:szCs w:val="24"/>
        </w:rPr>
        <w:t>(Flaherty 2024)</w:t>
      </w:r>
      <w:r w:rsidR="00014BE6" w:rsidRPr="0061506E">
        <w:rPr>
          <w:rFonts w:cs="Times New Roman"/>
          <w:szCs w:val="24"/>
        </w:rPr>
        <w:fldChar w:fldCharType="end"/>
      </w:r>
      <w:r w:rsidR="00014BE6" w:rsidRPr="0061506E">
        <w:rPr>
          <w:rFonts w:cs="Times New Roman"/>
          <w:szCs w:val="24"/>
        </w:rPr>
        <w:t xml:space="preserve">. </w:t>
      </w:r>
      <w:r w:rsidR="00C206D9" w:rsidRPr="0061506E">
        <w:rPr>
          <w:rFonts w:cs="Times New Roman"/>
          <w:szCs w:val="24"/>
        </w:rPr>
        <w:t xml:space="preserve">The pandemic caused not only an economic recession but also widespread closings of schools and a transition to virtual schooling. These conditions impacted women, especially women of color, disproportionately due to the gendered division of household labor and childcare responsibilities. Shouldering the majority of housework and childcare, including supervising children attending school virtually from home, leads to reduced research productivity for women faculty compared to their male colleagues </w:t>
      </w:r>
      <w:r w:rsidR="009E2549" w:rsidRPr="0061506E">
        <w:rPr>
          <w:rFonts w:cs="Times New Roman"/>
          <w:szCs w:val="24"/>
        </w:rPr>
        <w:fldChar w:fldCharType="begin"/>
      </w:r>
      <w:r w:rsidR="009E2549" w:rsidRPr="0061506E">
        <w:rPr>
          <w:rFonts w:cs="Times New Roman"/>
          <w:szCs w:val="24"/>
        </w:rPr>
        <w:instrText xml:space="preserve"> ADDIN ZOTERO_ITEM CSL_CITATION {"citationID":"3KcAzFxm","properties":{"formattedCitation":"(Malisch et al. 2020)","plainCitation":"(Malisch et al. 2020)","noteIndex":0},"citationItems":[{"id":1447,"uris":["http://zotero.org/groups/4703364/items/LSW9XSCN"],"itemData":{"id":1447,"type":"article-journal","container-title":"Proceedings of the National Academy of Sciences of the United States of America","DOI":"10.1073/pnas.2010636117","ISSN":"0027-8424","issue":"27","journalAbbreviation":"Proc Natl Acad Sci U S A","note":"PMID: 32554503\nPMCID: PMC7354923","page":"15378-15381","source":"PubMed Central","title":"Opinion: In the wake of COVID-19, academia needs new solutions to ensure gender equity","title-short":"Opinion","volume":"117","author":[{"family":"Malisch","given":"Jessica L."},{"family":"Harris","given":"Breanna N."},{"family":"Sherrer","given":"Shanen M."},{"family":"Lewis","given":"Kristy A."},{"family":"Shepherd","given":"Stephanie L."},{"family":"McCarthy","given":"Pumtiwitt C."},{"family":"Spott","given":"Jessica L."},{"family":"Karam","given":"Elizabeth P."},{"family":"Moustaid-Moussa","given":"Naima"},{"family":"Calarco","given":"Jessica McCrory"},{"family":"Ramalingam","given":"Latha"},{"family":"Talley","given":"Amelia E."},{"family":"Cañas-Carrell","given":"Jaclyn E."},{"family":"Ardon-Dryer","given":"Karin"},{"family":"Weiser","given":"Dana A."},{"family":"Bernal","given":"Ximena E."},{"family":"Deitloff","given":"Jennifer"}],"issued":{"date-parts":[["2020",7,7]]}}}],"schema":"https://github.com/citation-style-language/schema/raw/master/csl-citation.json"} </w:instrText>
      </w:r>
      <w:r w:rsidR="009E2549" w:rsidRPr="0061506E">
        <w:rPr>
          <w:rFonts w:cs="Times New Roman"/>
          <w:szCs w:val="24"/>
        </w:rPr>
        <w:fldChar w:fldCharType="separate"/>
      </w:r>
      <w:r w:rsidR="009E2549" w:rsidRPr="0061506E">
        <w:rPr>
          <w:rFonts w:cs="Times New Roman"/>
          <w:noProof/>
          <w:szCs w:val="24"/>
        </w:rPr>
        <w:t>(Malisch et al. 2020)</w:t>
      </w:r>
      <w:r w:rsidR="009E2549" w:rsidRPr="0061506E">
        <w:rPr>
          <w:rFonts w:cs="Times New Roman"/>
          <w:szCs w:val="24"/>
        </w:rPr>
        <w:fldChar w:fldCharType="end"/>
      </w:r>
      <w:r w:rsidR="009E2549" w:rsidRPr="0061506E">
        <w:rPr>
          <w:rFonts w:cs="Times New Roman"/>
          <w:szCs w:val="24"/>
        </w:rPr>
        <w:t xml:space="preserve">. For example, one recent study has identified a widening gender gap in journal article submissions in some fields due to the COVID pandemic </w:t>
      </w:r>
      <w:r w:rsidR="009E2549" w:rsidRPr="0061506E">
        <w:rPr>
          <w:rFonts w:cs="Times New Roman"/>
          <w:szCs w:val="24"/>
        </w:rPr>
        <w:fldChar w:fldCharType="begin"/>
      </w:r>
      <w:r w:rsidR="009E2549" w:rsidRPr="0061506E">
        <w:rPr>
          <w:rFonts w:cs="Times New Roman"/>
          <w:szCs w:val="24"/>
        </w:rPr>
        <w:instrText xml:space="preserve"> ADDIN ZOTERO_ITEM CSL_CITATION {"citationID":"Nfx3U3Bn","properties":{"formattedCitation":"(Amano-Pati\\uc0\\u241{}o et al. 2020)","plainCitation":"(Amano-Patiño et al. 2020)","noteIndex":0},"citationItems":[{"id":1455,"uris":["http://zotero.org/groups/4703364/items/KNHFFVXH"],"itemData":{"id":1455,"type":"article-journal","container-title":"Publishing and measuring success in economics","note":"publisher: Centre for Economic Policy Research London","page":"137–142","title":"Who is doing new research in the time of COVID-19? Not the female economists","volume":"13","author":[{"family":"Amano-Patiño","given":"Noriko"},{"family":"Faraglia","given":"Elisa"},{"family":"Giannitsarou","given":"Chryssi"},{"family":"Hasna","given":"Zeina"}],"issued":{"date-parts":[["2020"]]}}}],"schema":"https://github.com/citation-style-language/schema/raw/master/csl-citation.json"} </w:instrText>
      </w:r>
      <w:r w:rsidR="009E2549" w:rsidRPr="0061506E">
        <w:rPr>
          <w:rFonts w:cs="Times New Roman"/>
          <w:szCs w:val="24"/>
        </w:rPr>
        <w:fldChar w:fldCharType="separate"/>
      </w:r>
      <w:r w:rsidR="009E2549" w:rsidRPr="0061506E">
        <w:rPr>
          <w:rFonts w:cs="Times New Roman"/>
          <w:kern w:val="0"/>
          <w:szCs w:val="24"/>
        </w:rPr>
        <w:t>(Amano-Patiño et al. 2020)</w:t>
      </w:r>
      <w:r w:rsidR="009E2549" w:rsidRPr="0061506E">
        <w:rPr>
          <w:rFonts w:cs="Times New Roman"/>
          <w:szCs w:val="24"/>
        </w:rPr>
        <w:fldChar w:fldCharType="end"/>
      </w:r>
      <w:r w:rsidR="009E2549" w:rsidRPr="0061506E">
        <w:rPr>
          <w:rFonts w:cs="Times New Roman"/>
          <w:szCs w:val="24"/>
        </w:rPr>
        <w:t xml:space="preserve">. </w:t>
      </w:r>
      <w:r w:rsidR="00014BE6" w:rsidRPr="0061506E">
        <w:rPr>
          <w:rFonts w:cs="Times New Roman"/>
          <w:szCs w:val="24"/>
        </w:rPr>
        <w:t xml:space="preserve">In turn, women faculty were more likely to make use of tenure clock extensions which decrease long-term earning potential, preclude women faculty from leadership positions requiring tenure, and reduce the likelihood of achieving tenure </w:t>
      </w:r>
      <w:r w:rsidR="00014BE6" w:rsidRPr="0061506E">
        <w:rPr>
          <w:rFonts w:cs="Times New Roman"/>
          <w:szCs w:val="24"/>
        </w:rPr>
        <w:fldChar w:fldCharType="begin"/>
      </w:r>
      <w:r w:rsidR="00014BE6" w:rsidRPr="0061506E">
        <w:rPr>
          <w:rFonts w:cs="Times New Roman"/>
          <w:szCs w:val="24"/>
        </w:rPr>
        <w:instrText xml:space="preserve"> ADDIN ZOTERO_ITEM CSL_CITATION {"citationID":"4KZtXaOu","properties":{"formattedCitation":"(Malisch et al. 2020)","plainCitation":"(Malisch et al. 2020)","noteIndex":0},"citationItems":[{"id":1447,"uris":["http://zotero.org/groups/4703364/items/LSW9XSCN"],"itemData":{"id":1447,"type":"article-journal","container-title":"Proceedings of the National Academy of Sciences of the United States of America","DOI":"10.1073/pnas.2010636117","ISSN":"0027-8424","issue":"27","journalAbbreviation":"Proc Natl Acad Sci U S A","note":"PMID: 32554503\nPMCID: PMC7354923","page":"15378-15381","source":"PubMed Central","title":"Opinion: In the wake of COVID-19, academia needs new solutions to ensure gender equity","title-short":"Opinion","volume":"117","author":[{"family":"Malisch","given":"Jessica L."},{"family":"Harris","given":"Breanna N."},{"family":"Sherrer","given":"Shanen M."},{"family":"Lewis","given":"Kristy A."},{"family":"Shepherd","given":"Stephanie L."},{"family":"McCarthy","given":"Pumtiwitt C."},{"family":"Spott","given":"Jessica L."},{"family":"Karam","given":"Elizabeth P."},{"family":"Moustaid-Moussa","given":"Naima"},{"family":"Calarco","given":"Jessica McCrory"},{"family":"Ramalingam","given":"Latha"},{"family":"Talley","given":"Amelia E."},{"family":"Cañas-Carrell","given":"Jaclyn E."},{"family":"Ardon-Dryer","given":"Karin"},{"family":"Weiser","given":"Dana A."},{"family":"Bernal","given":"Ximena E."},{"family":"Deitloff","given":"Jennifer"}],"issued":{"date-parts":[["2020",7,7]]}}}],"schema":"https://github.com/citation-style-language/schema/raw/master/csl-citation.json"} </w:instrText>
      </w:r>
      <w:r w:rsidR="00014BE6" w:rsidRPr="0061506E">
        <w:rPr>
          <w:rFonts w:cs="Times New Roman"/>
          <w:szCs w:val="24"/>
        </w:rPr>
        <w:fldChar w:fldCharType="separate"/>
      </w:r>
      <w:r w:rsidR="00014BE6" w:rsidRPr="0061506E">
        <w:rPr>
          <w:rFonts w:cs="Times New Roman"/>
          <w:noProof/>
          <w:szCs w:val="24"/>
        </w:rPr>
        <w:t>(Malisch et al. 2020)</w:t>
      </w:r>
      <w:r w:rsidR="00014BE6" w:rsidRPr="0061506E">
        <w:rPr>
          <w:rFonts w:cs="Times New Roman"/>
          <w:szCs w:val="24"/>
        </w:rPr>
        <w:fldChar w:fldCharType="end"/>
      </w:r>
      <w:r w:rsidR="00014BE6" w:rsidRPr="0061506E">
        <w:rPr>
          <w:rFonts w:cs="Times New Roman"/>
          <w:szCs w:val="24"/>
        </w:rPr>
        <w:t>.</w:t>
      </w:r>
    </w:p>
    <w:p w14:paraId="044BF525" w14:textId="1EEEDD97" w:rsidR="009E43FD" w:rsidRPr="0061506E" w:rsidRDefault="009E43FD" w:rsidP="00A4080A">
      <w:pPr>
        <w:spacing w:line="480" w:lineRule="auto"/>
        <w:outlineLvl w:val="1"/>
        <w:rPr>
          <w:rFonts w:cs="Times New Roman"/>
          <w:i/>
          <w:iCs/>
          <w:szCs w:val="24"/>
        </w:rPr>
      </w:pPr>
      <w:bookmarkStart w:id="103" w:name="_Toc177126856"/>
      <w:r w:rsidRPr="0061506E">
        <w:rPr>
          <w:rFonts w:cs="Times New Roman"/>
          <w:i/>
          <w:iCs/>
          <w:szCs w:val="24"/>
        </w:rPr>
        <w:t>Contributions and Research Questions</w:t>
      </w:r>
      <w:bookmarkEnd w:id="103"/>
    </w:p>
    <w:p w14:paraId="49B40C56" w14:textId="05060AA4" w:rsidR="00F1258C" w:rsidRPr="0061506E" w:rsidRDefault="00F7269F" w:rsidP="00BA1501">
      <w:pPr>
        <w:spacing w:line="480" w:lineRule="auto"/>
        <w:ind w:firstLine="720"/>
        <w:rPr>
          <w:rFonts w:cs="Times New Roman"/>
          <w:szCs w:val="24"/>
        </w:rPr>
      </w:pPr>
      <w:r w:rsidRPr="0061506E">
        <w:rPr>
          <w:rFonts w:cs="Times New Roman"/>
          <w:szCs w:val="24"/>
        </w:rPr>
        <w:t xml:space="preserve">Although </w:t>
      </w:r>
      <w:del w:id="104" w:author="Trinity Lakin" w:date="2024-10-02T10:17:00Z" w16du:dateUtc="2024-10-02T14:17:00Z">
        <w:r w:rsidRPr="0061506E" w:rsidDel="007F5700">
          <w:rPr>
            <w:rFonts w:cs="Times New Roman"/>
            <w:szCs w:val="24"/>
          </w:rPr>
          <w:delText>the existing literature</w:delText>
        </w:r>
      </w:del>
      <w:ins w:id="105" w:author="Trinity Lakin" w:date="2024-10-02T10:17:00Z" w16du:dateUtc="2024-10-02T14:17:00Z">
        <w:r w:rsidR="007F5700">
          <w:rPr>
            <w:rFonts w:cs="Times New Roman"/>
            <w:szCs w:val="24"/>
          </w:rPr>
          <w:t>scholarship</w:t>
        </w:r>
      </w:ins>
      <w:r w:rsidRPr="0061506E">
        <w:rPr>
          <w:rFonts w:cs="Times New Roman"/>
          <w:szCs w:val="24"/>
        </w:rPr>
        <w:t xml:space="preserve"> on </w:t>
      </w:r>
      <w:r w:rsidR="00BF2BA0" w:rsidRPr="0061506E">
        <w:rPr>
          <w:rFonts w:cs="Times New Roman"/>
          <w:szCs w:val="24"/>
        </w:rPr>
        <w:t xml:space="preserve">the </w:t>
      </w:r>
      <w:commentRangeStart w:id="106"/>
      <w:r w:rsidR="00BF2BA0" w:rsidRPr="0061506E">
        <w:rPr>
          <w:rFonts w:cs="Times New Roman"/>
          <w:szCs w:val="24"/>
        </w:rPr>
        <w:t xml:space="preserve">intersection of </w:t>
      </w:r>
      <w:r w:rsidRPr="0061506E">
        <w:rPr>
          <w:rFonts w:cs="Times New Roman"/>
          <w:szCs w:val="24"/>
        </w:rPr>
        <w:t xml:space="preserve">race and gender </w:t>
      </w:r>
      <w:commentRangeEnd w:id="106"/>
      <w:r w:rsidR="00424311">
        <w:rPr>
          <w:rStyle w:val="CommentReference"/>
        </w:rPr>
        <w:commentReference w:id="106"/>
      </w:r>
      <w:r w:rsidRPr="0061506E">
        <w:rPr>
          <w:rFonts w:cs="Times New Roman"/>
          <w:szCs w:val="24"/>
        </w:rPr>
        <w:t>in academia is robust, numerous theoretical and empirical gaps remain.</w:t>
      </w:r>
      <w:r w:rsidR="00BF2BA0" w:rsidRPr="0061506E">
        <w:rPr>
          <w:rFonts w:cs="Times New Roman"/>
          <w:szCs w:val="24"/>
        </w:rPr>
        <w:t xml:space="preserve"> The CRT principle of Interest Convergence has predominantly been applied to studies assessing the diversity of the student body and has paid little attention to the diversity of the professoriate. While the dynamics observed with respect to student diversity may be reflected in that of the faculty, it is also possible that minoritized faculty </w:t>
      </w:r>
      <w:r w:rsidR="00BF2BA0" w:rsidRPr="0061506E">
        <w:rPr>
          <w:rFonts w:cs="Times New Roman"/>
          <w:szCs w:val="24"/>
        </w:rPr>
        <w:lastRenderedPageBreak/>
        <w:t>experience unique challenges compared to minoritized students. More research is necessary to better understand the interests and outcomes of women and racial minority faculty in hiring, promotion, and tenure processes</w:t>
      </w:r>
      <w:r w:rsidR="00BF2BA0" w:rsidRPr="001949F9">
        <w:rPr>
          <w:rFonts w:cs="Times New Roman"/>
          <w:szCs w:val="24"/>
          <w:highlight w:val="yellow"/>
        </w:rPr>
        <w:t>.</w:t>
      </w:r>
      <w:r w:rsidR="00424311" w:rsidRPr="001949F9">
        <w:rPr>
          <w:rFonts w:cs="Times New Roman"/>
          <w:szCs w:val="24"/>
          <w:highlight w:val="yellow"/>
        </w:rPr>
        <w:t xml:space="preserve"> [Insert here – also discuss how </w:t>
      </w:r>
      <w:r w:rsidR="001949F9" w:rsidRPr="001949F9">
        <w:rPr>
          <w:rFonts w:cs="Times New Roman"/>
          <w:szCs w:val="24"/>
          <w:highlight w:val="yellow"/>
        </w:rPr>
        <w:t>my study will add relevant info to help resolve the debates about Bell’s original formulation of IC, re: considering political and economic context]</w:t>
      </w:r>
      <w:r w:rsidR="00BF2BA0" w:rsidRPr="0061506E">
        <w:rPr>
          <w:rFonts w:cs="Times New Roman"/>
          <w:szCs w:val="24"/>
        </w:rPr>
        <w:t xml:space="preserve"> Similarly, the Intersectionality principle has primarily been utilized to study the experiences of women faculty of color through qualitative methods</w:t>
      </w:r>
      <w:r w:rsidR="00645258" w:rsidRPr="0061506E">
        <w:rPr>
          <w:rFonts w:cs="Times New Roman"/>
          <w:szCs w:val="24"/>
        </w:rPr>
        <w:t xml:space="preserve"> such as interviews and focus groups, </w:t>
      </w:r>
      <w:commentRangeStart w:id="107"/>
      <w:r w:rsidR="00645258" w:rsidRPr="0061506E">
        <w:rPr>
          <w:rFonts w:cs="Times New Roman"/>
          <w:szCs w:val="24"/>
        </w:rPr>
        <w:t>but there is very little quantitative data on the unique barriers</w:t>
      </w:r>
      <w:commentRangeEnd w:id="107"/>
      <w:r w:rsidR="00052948">
        <w:rPr>
          <w:rStyle w:val="CommentReference"/>
        </w:rPr>
        <w:commentReference w:id="107"/>
      </w:r>
      <w:r w:rsidR="00645258" w:rsidRPr="0061506E">
        <w:rPr>
          <w:rFonts w:cs="Times New Roman"/>
          <w:szCs w:val="24"/>
        </w:rPr>
        <w:t xml:space="preserve"> to career advancement faced by women faculty of color. </w:t>
      </w:r>
      <w:commentRangeStart w:id="108"/>
      <w:r w:rsidR="00645258" w:rsidRPr="0061506E">
        <w:rPr>
          <w:rFonts w:cs="Times New Roman"/>
          <w:szCs w:val="24"/>
        </w:rPr>
        <w:t>Quantitative analyses of the representation of women and racial minority faculty would provide additional support for the trends observed in the existing qualitative studies</w:t>
      </w:r>
      <w:commentRangeEnd w:id="108"/>
      <w:r w:rsidR="001949F9">
        <w:rPr>
          <w:rStyle w:val="CommentReference"/>
        </w:rPr>
        <w:commentReference w:id="108"/>
      </w:r>
      <w:r w:rsidR="00645258" w:rsidRPr="0061506E">
        <w:rPr>
          <w:rFonts w:cs="Times New Roman"/>
          <w:szCs w:val="24"/>
        </w:rPr>
        <w:t xml:space="preserve">. Further, the two principles have not yet been used in tandem to investigate racial and gender diversity in the professoriate. Utilizing both </w:t>
      </w:r>
      <w:del w:id="109" w:author="Trinity Lakin" w:date="2024-10-02T10:18:00Z" w16du:dateUtc="2024-10-02T14:18:00Z">
        <w:r w:rsidR="00645258" w:rsidRPr="0061506E" w:rsidDel="007F5700">
          <w:rPr>
            <w:rFonts w:cs="Times New Roman"/>
            <w:szCs w:val="24"/>
          </w:rPr>
          <w:delText xml:space="preserve">perspectives </w:delText>
        </w:r>
      </w:del>
      <w:r w:rsidR="00F1258C" w:rsidRPr="0061506E">
        <w:rPr>
          <w:rFonts w:cs="Times New Roman"/>
          <w:szCs w:val="24"/>
        </w:rPr>
        <w:t>would provide a more holistic understanding of the gendered and racialized dynamics experienced by women faculty of color.</w:t>
      </w:r>
    </w:p>
    <w:p w14:paraId="21199B2C" w14:textId="0FCBF3B2" w:rsidR="00D56FED" w:rsidRPr="0061506E" w:rsidRDefault="00077F59" w:rsidP="00BA1501">
      <w:pPr>
        <w:spacing w:line="480" w:lineRule="auto"/>
        <w:ind w:firstLine="720"/>
        <w:rPr>
          <w:rFonts w:cs="Times New Roman"/>
          <w:szCs w:val="24"/>
        </w:rPr>
      </w:pPr>
      <w:r w:rsidRPr="0061506E">
        <w:rPr>
          <w:rFonts w:cs="Times New Roman"/>
          <w:szCs w:val="24"/>
        </w:rPr>
        <w:t xml:space="preserve">There </w:t>
      </w:r>
      <w:del w:id="110" w:author="Trinity Lakin" w:date="2024-10-02T10:18:00Z" w16du:dateUtc="2024-10-02T14:18:00Z">
        <w:r w:rsidRPr="0061506E" w:rsidDel="007F5700">
          <w:rPr>
            <w:rFonts w:cs="Times New Roman"/>
            <w:szCs w:val="24"/>
          </w:rPr>
          <w:delText>is an overwhelming lack of</w:delText>
        </w:r>
      </w:del>
      <w:ins w:id="111" w:author="Trinity Lakin" w:date="2024-10-02T10:18:00Z" w16du:dateUtc="2024-10-02T14:18:00Z">
        <w:r w:rsidR="007F5700">
          <w:rPr>
            <w:rFonts w:cs="Times New Roman"/>
            <w:szCs w:val="24"/>
          </w:rPr>
          <w:t>are few</w:t>
        </w:r>
      </w:ins>
      <w:r w:rsidRPr="0061506E">
        <w:rPr>
          <w:rFonts w:cs="Times New Roman"/>
          <w:szCs w:val="24"/>
        </w:rPr>
        <w:t xml:space="preserve"> comprehensive </w:t>
      </w:r>
      <w:commentRangeStart w:id="112"/>
      <w:r w:rsidRPr="0061506E">
        <w:rPr>
          <w:rFonts w:cs="Times New Roman"/>
          <w:szCs w:val="24"/>
        </w:rPr>
        <w:t xml:space="preserve">longitudinal demographic assessments </w:t>
      </w:r>
      <w:commentRangeEnd w:id="112"/>
      <w:r w:rsidR="001949F9">
        <w:rPr>
          <w:rStyle w:val="CommentReference"/>
        </w:rPr>
        <w:commentReference w:id="112"/>
      </w:r>
      <w:r w:rsidRPr="0061506E">
        <w:rPr>
          <w:rFonts w:cs="Times New Roman"/>
          <w:szCs w:val="24"/>
        </w:rPr>
        <w:t xml:space="preserve">of the racial and gender diversity of the U.S. professoriate. Much of the existing research on faculty diversity focuses on race and gender separately, rather than considering how race and gender jointly shape faculty outcomes and experiences. Further, the bulk of literature on faculty racial diversity prioritizes Black-White disparities and pays little attention to the representation of other racial and ethnic groups such as </w:t>
      </w:r>
      <w:commentRangeStart w:id="113"/>
      <w:commentRangeStart w:id="114"/>
      <w:commentRangeStart w:id="115"/>
      <w:r w:rsidRPr="0061506E">
        <w:rPr>
          <w:rFonts w:cs="Times New Roman"/>
          <w:szCs w:val="24"/>
        </w:rPr>
        <w:t>Hispanic, Asian American, Indigenous, and multiracial faculty</w:t>
      </w:r>
      <w:commentRangeEnd w:id="113"/>
      <w:r w:rsidR="001949F9">
        <w:rPr>
          <w:rStyle w:val="CommentReference"/>
        </w:rPr>
        <w:commentReference w:id="113"/>
      </w:r>
      <w:commentRangeEnd w:id="114"/>
      <w:r w:rsidR="001949F9">
        <w:rPr>
          <w:rStyle w:val="CommentReference"/>
        </w:rPr>
        <w:commentReference w:id="114"/>
      </w:r>
      <w:commentRangeEnd w:id="115"/>
      <w:r w:rsidR="001949F9">
        <w:rPr>
          <w:rStyle w:val="CommentReference"/>
        </w:rPr>
        <w:commentReference w:id="115"/>
      </w:r>
      <w:r w:rsidRPr="0061506E">
        <w:rPr>
          <w:rFonts w:cs="Times New Roman"/>
          <w:szCs w:val="24"/>
        </w:rPr>
        <w:t xml:space="preserve">. Kim et al.’s </w:t>
      </w:r>
      <w:r w:rsidRPr="0061506E">
        <w:rPr>
          <w:rFonts w:cs="Times New Roman"/>
          <w:szCs w:val="24"/>
        </w:rPr>
        <w:fldChar w:fldCharType="begin"/>
      </w:r>
      <w:r w:rsidR="00B70F53" w:rsidRPr="0061506E">
        <w:rPr>
          <w:rFonts w:cs="Times New Roman"/>
          <w:szCs w:val="24"/>
        </w:rPr>
        <w:instrText xml:space="preserve"> ADDIN ZOTERO_ITEM CSL_CITATION {"citationID":"LClPvQQa","properties":{"formattedCitation":"(2021)","plainCitation":"(2021)","noteIndex":0},"citationItems":[{"id":1218,"uris":["http://zotero.org/groups/4703364/items/DQYHN7LY"],"itemData":{"id":1218,"type":"article-journal","abstract":"The demographic composition of the U.S. professoriate affects student composition and, thus, the pipeline for professional and managerial jobs. Amid concern about the effects of the COVID-19 crisis on the labor market, much remains unknown about how economic downturns affect faculty hiring and the demographic makeup of hires. We examine the effects of the Great Recession on faculty hiring. That crisis walloped the U.S. academic labor market. Tenure-track hires in four-year colleges and universities declined by 25 percent between 2007 and 2009, recovering slowly through 2015. Hires of black, Hispanic, and Asian American faculty declined disproportionately. Public institutions and research-oriented institutions, which faced the greatest resource challenges and uncertainty about the future, made the biggest cuts in the hiring of people of color. Our ﬁndings suggest that ﬁnancial uncertainty led to a reversal in progress on faculty diversity. Faculty and administrators making hiring decisions in the years following the COVID-19 crisis should be aware of this pattern.","container-title":"Sociological Science","DOI":"10.15195/v8.a15","ISSN":"23306696","journalAbbreviation":"SocScience","language":"en","page":"308-324","source":"DOI.org (Crossref)","title":"Crisis and Uncertainty: Did the Great Recession Reduce the Diversity of New Faculty?","title-short":"Crisis and Uncertainty","volume":"8","author":[{"family":"Kim","given":"Kwan Woo"},{"family":"Kalev","given":"Alexandra"},{"family":"Dobbin","given":"Frank"},{"family":"Deutsch","given":"Gal"}],"issued":{"date-parts":[["2021"]]}},"suppress-author":true}],"schema":"https://github.com/citation-style-language/schema/raw/master/csl-citation.json"} </w:instrText>
      </w:r>
      <w:r w:rsidRPr="0061506E">
        <w:rPr>
          <w:rFonts w:cs="Times New Roman"/>
          <w:szCs w:val="24"/>
        </w:rPr>
        <w:fldChar w:fldCharType="separate"/>
      </w:r>
      <w:r w:rsidR="00B70F53" w:rsidRPr="0061506E">
        <w:rPr>
          <w:rFonts w:cs="Times New Roman"/>
          <w:noProof/>
          <w:szCs w:val="24"/>
        </w:rPr>
        <w:t>(2021)</w:t>
      </w:r>
      <w:r w:rsidRPr="0061506E">
        <w:rPr>
          <w:rFonts w:cs="Times New Roman"/>
          <w:szCs w:val="24"/>
        </w:rPr>
        <w:fldChar w:fldCharType="end"/>
      </w:r>
      <w:r w:rsidR="00B70F53" w:rsidRPr="0061506E">
        <w:rPr>
          <w:rFonts w:cs="Times New Roman"/>
          <w:szCs w:val="24"/>
        </w:rPr>
        <w:t xml:space="preserve"> study of the racial and gender diversity of U.S. faculty between 1999 and 2015 stands out within the </w:t>
      </w:r>
      <w:del w:id="116" w:author="Trinity Lakin" w:date="2024-10-02T10:19:00Z" w16du:dateUtc="2024-10-02T14:19:00Z">
        <w:r w:rsidR="00B70F53" w:rsidRPr="0061506E" w:rsidDel="007F5700">
          <w:rPr>
            <w:rFonts w:cs="Times New Roman"/>
            <w:szCs w:val="24"/>
          </w:rPr>
          <w:delText xml:space="preserve">existing </w:delText>
        </w:r>
      </w:del>
      <w:r w:rsidR="00B70F53" w:rsidRPr="0061506E">
        <w:rPr>
          <w:rFonts w:cs="Times New Roman"/>
          <w:szCs w:val="24"/>
        </w:rPr>
        <w:t xml:space="preserve">faculty diversity literature as addressing each of these empirical gaps, and serves as a model for this dissertation’s updated study of the racial and gender diversity of faculty between 2015 and 2022. In addition to race and gender, however, this study will also </w:t>
      </w:r>
      <w:r w:rsidR="00B70F53" w:rsidRPr="0061506E">
        <w:rPr>
          <w:rFonts w:cs="Times New Roman"/>
          <w:szCs w:val="24"/>
        </w:rPr>
        <w:lastRenderedPageBreak/>
        <w:t>consider contextual factors such as state partisan control and major global events such as the COVID-19 pandemic.</w:t>
      </w:r>
      <w:r w:rsidR="001949F9">
        <w:rPr>
          <w:rFonts w:cs="Times New Roman"/>
          <w:szCs w:val="24"/>
        </w:rPr>
        <w:t xml:space="preserve"> </w:t>
      </w:r>
      <w:r w:rsidR="001949F9" w:rsidRPr="001949F9">
        <w:rPr>
          <w:rFonts w:cs="Times New Roman"/>
          <w:szCs w:val="24"/>
          <w:highlight w:val="yellow"/>
        </w:rPr>
        <w:t>[Insert here – elaborate on how my study will help resolve ongoing debates because it explores the degree to which racial and gender inclusion/exclusion is monolithic and permanent vs. being more fluid and variable across time and place]</w:t>
      </w:r>
    </w:p>
    <w:p w14:paraId="48D810BC" w14:textId="1263EA52" w:rsidR="00F1258C" w:rsidRPr="0061506E" w:rsidRDefault="00F1258C" w:rsidP="00BA1501">
      <w:pPr>
        <w:spacing w:line="480" w:lineRule="auto"/>
        <w:ind w:firstLine="720"/>
        <w:rPr>
          <w:rFonts w:cs="Times New Roman"/>
          <w:szCs w:val="24"/>
        </w:rPr>
      </w:pPr>
      <w:r w:rsidRPr="0061506E">
        <w:rPr>
          <w:rFonts w:cs="Times New Roman"/>
          <w:szCs w:val="24"/>
        </w:rPr>
        <w:t>This dissertation will utilize the Interest Convergence and Intersectionality theoretical perspectives along with Integrated Postsecondary Education Data System (IPEDS) data on the demographic composition of university faculty to answer the following research questions:</w:t>
      </w:r>
    </w:p>
    <w:p w14:paraId="313F834E" w14:textId="75322E4F" w:rsidR="00D56FED" w:rsidRPr="0061506E" w:rsidRDefault="00D56FED" w:rsidP="00BA1501">
      <w:pPr>
        <w:pStyle w:val="ListParagraph"/>
        <w:numPr>
          <w:ilvl w:val="0"/>
          <w:numId w:val="1"/>
        </w:numPr>
        <w:spacing w:line="480" w:lineRule="auto"/>
        <w:rPr>
          <w:rFonts w:cs="Times New Roman"/>
          <w:szCs w:val="24"/>
        </w:rPr>
      </w:pPr>
      <w:r w:rsidRPr="0061506E">
        <w:rPr>
          <w:rFonts w:cs="Times New Roman"/>
          <w:szCs w:val="24"/>
        </w:rPr>
        <w:t>To what extent did the racial and gender composition of university change between 2015 and 2022?</w:t>
      </w:r>
    </w:p>
    <w:p w14:paraId="63D20439" w14:textId="6A757D2F" w:rsidR="00D56FED" w:rsidRPr="0061506E" w:rsidRDefault="00D56FED" w:rsidP="00BA1501">
      <w:pPr>
        <w:pStyle w:val="ListParagraph"/>
        <w:numPr>
          <w:ilvl w:val="0"/>
          <w:numId w:val="1"/>
        </w:numPr>
        <w:spacing w:line="480" w:lineRule="auto"/>
        <w:rPr>
          <w:rFonts w:cs="Times New Roman"/>
          <w:szCs w:val="24"/>
        </w:rPr>
      </w:pPr>
      <w:r w:rsidRPr="0061506E">
        <w:rPr>
          <w:rFonts w:cs="Times New Roman"/>
          <w:szCs w:val="24"/>
        </w:rPr>
        <w:t>How did the COVID-19 pandemic impact the racial and gender diversity of university faculty within this timeframe?</w:t>
      </w:r>
    </w:p>
    <w:p w14:paraId="0D2DAD73" w14:textId="77777777" w:rsidR="00B70F53" w:rsidRDefault="00D56FED" w:rsidP="00B70F53">
      <w:pPr>
        <w:pStyle w:val="ListParagraph"/>
        <w:numPr>
          <w:ilvl w:val="0"/>
          <w:numId w:val="1"/>
        </w:numPr>
        <w:spacing w:line="480" w:lineRule="auto"/>
        <w:rPr>
          <w:rFonts w:cs="Times New Roman"/>
          <w:szCs w:val="24"/>
        </w:rPr>
      </w:pPr>
      <w:r w:rsidRPr="0061506E">
        <w:rPr>
          <w:rFonts w:cs="Times New Roman"/>
          <w:szCs w:val="24"/>
        </w:rPr>
        <w:t>How did state-level partisan control impact the racial and gender diversity of university faculty within this timeframe?</w:t>
      </w:r>
    </w:p>
    <w:p w14:paraId="36CC23CD" w14:textId="3673983A" w:rsidR="00052948" w:rsidRPr="00052948" w:rsidRDefault="00052948" w:rsidP="00B70F53">
      <w:pPr>
        <w:pStyle w:val="ListParagraph"/>
        <w:numPr>
          <w:ilvl w:val="0"/>
          <w:numId w:val="1"/>
        </w:numPr>
        <w:spacing w:line="480" w:lineRule="auto"/>
        <w:rPr>
          <w:rFonts w:cs="Times New Roman"/>
          <w:szCs w:val="24"/>
          <w:highlight w:val="yellow"/>
        </w:rPr>
      </w:pPr>
      <w:r w:rsidRPr="00052948">
        <w:rPr>
          <w:rFonts w:cs="Times New Roman"/>
          <w:szCs w:val="24"/>
          <w:highlight w:val="yellow"/>
        </w:rPr>
        <w:t>[Insert RQ relating to state finances and economic uncertainty]</w:t>
      </w:r>
    </w:p>
    <w:p w14:paraId="06FE53EC" w14:textId="483BCDB1" w:rsidR="00BA1501" w:rsidRPr="0061506E" w:rsidRDefault="00B70F53" w:rsidP="00710365">
      <w:pPr>
        <w:spacing w:line="480" w:lineRule="auto"/>
        <w:ind w:firstLine="360"/>
        <w:rPr>
          <w:rFonts w:cs="Times New Roman"/>
          <w:szCs w:val="24"/>
        </w:rPr>
      </w:pPr>
      <w:r w:rsidRPr="0061506E">
        <w:rPr>
          <w:rFonts w:cs="Times New Roman"/>
          <w:szCs w:val="24"/>
        </w:rPr>
        <w:t>With respect to RQ1, I expect to find</w:t>
      </w:r>
      <w:r w:rsidR="00710365" w:rsidRPr="0061506E">
        <w:rPr>
          <w:rFonts w:cs="Times New Roman"/>
          <w:szCs w:val="24"/>
        </w:rPr>
        <w:t xml:space="preserve"> that the proportion of women and racial minorities in university faculty is increasing over time. This finding would be in line with the longitudinal trends observed in Kim et al. as well as overall </w:t>
      </w:r>
      <w:commentRangeStart w:id="117"/>
      <w:r w:rsidR="00710365" w:rsidRPr="0061506E">
        <w:rPr>
          <w:rFonts w:cs="Times New Roman"/>
          <w:szCs w:val="24"/>
        </w:rPr>
        <w:t>societal shifts towards embracing diversity, equity, and inclusion (DEI)</w:t>
      </w:r>
      <w:commentRangeEnd w:id="117"/>
      <w:r w:rsidR="00052948">
        <w:rPr>
          <w:rStyle w:val="CommentReference"/>
        </w:rPr>
        <w:commentReference w:id="117"/>
      </w:r>
      <w:r w:rsidR="00710365" w:rsidRPr="0061506E">
        <w:rPr>
          <w:rFonts w:cs="Times New Roman"/>
          <w:szCs w:val="24"/>
        </w:rPr>
        <w:t xml:space="preserve"> in the workplace. In line with the existing literature, I expect to find that the economic and social contexts of the </w:t>
      </w:r>
      <w:commentRangeStart w:id="118"/>
      <w:r w:rsidR="00710365" w:rsidRPr="0061506E">
        <w:rPr>
          <w:rFonts w:cs="Times New Roman"/>
          <w:szCs w:val="24"/>
        </w:rPr>
        <w:t xml:space="preserve">COVID-19 pandemic (RQ2) along with Republican control of state governments and legislature (RQ3) </w:t>
      </w:r>
      <w:commentRangeEnd w:id="118"/>
      <w:r w:rsidR="00052948">
        <w:rPr>
          <w:rStyle w:val="CommentReference"/>
        </w:rPr>
        <w:commentReference w:id="118"/>
      </w:r>
      <w:r w:rsidR="00710365" w:rsidRPr="0061506E">
        <w:rPr>
          <w:rFonts w:cs="Times New Roman"/>
          <w:szCs w:val="24"/>
        </w:rPr>
        <w:t xml:space="preserve">negatively impacted the representation of women and racial minorities in the professoriate, especially women of color. Widespread school and university closings, a nationwide recession, and freezes on faculty hiring and promotion resulting from the COVID-19 pandemic affected </w:t>
      </w:r>
      <w:r w:rsidR="00187062" w:rsidRPr="0061506E">
        <w:rPr>
          <w:rFonts w:cs="Times New Roman"/>
          <w:szCs w:val="24"/>
        </w:rPr>
        <w:t xml:space="preserve">academics across the board, but our existing </w:t>
      </w:r>
      <w:r w:rsidR="00187062" w:rsidRPr="0061506E">
        <w:rPr>
          <w:rFonts w:cs="Times New Roman"/>
          <w:szCs w:val="24"/>
        </w:rPr>
        <w:lastRenderedPageBreak/>
        <w:t xml:space="preserve">knowledge of racial and gendered dynamics in the workplace and domestically would suggest that women and racial minorities suffered the brunt of the impact. Similarly, Republican control of state governments and legislatures would lend itself to decreased state appropriations to post-secondary institutions, decreased investment in DEI programs and initiatives or outright bans of such efforts, and a more hostile overall atmosphere towards minoritized populations. Each of these factors would create a less-than-hospitable environment for women and racial minorities to navigate </w:t>
      </w:r>
      <w:proofErr w:type="gramStart"/>
      <w:r w:rsidR="00187062" w:rsidRPr="0061506E">
        <w:rPr>
          <w:rFonts w:cs="Times New Roman"/>
          <w:szCs w:val="24"/>
        </w:rPr>
        <w:t>in order to</w:t>
      </w:r>
      <w:proofErr w:type="gramEnd"/>
      <w:r w:rsidR="00187062" w:rsidRPr="0061506E">
        <w:rPr>
          <w:rFonts w:cs="Times New Roman"/>
          <w:szCs w:val="24"/>
        </w:rPr>
        <w:t xml:space="preserve"> become and remain a part of the U.S. professoriate alongside their white male peers</w:t>
      </w:r>
      <w:r w:rsidR="00187062" w:rsidRPr="00052948">
        <w:rPr>
          <w:rFonts w:cs="Times New Roman"/>
          <w:szCs w:val="24"/>
          <w:highlight w:val="yellow"/>
        </w:rPr>
        <w:t>.</w:t>
      </w:r>
      <w:r w:rsidR="00052948" w:rsidRPr="00052948">
        <w:rPr>
          <w:rFonts w:cs="Times New Roman"/>
          <w:szCs w:val="24"/>
          <w:highlight w:val="yellow"/>
        </w:rPr>
        <w:t xml:space="preserve"> [Reiterate how studying the trends and observing the contextual factors will speak to the debates on the two principles that frame the study]</w:t>
      </w:r>
      <w:r w:rsidR="00BA1501" w:rsidRPr="0061506E">
        <w:rPr>
          <w:rFonts w:cs="Times New Roman"/>
          <w:szCs w:val="24"/>
        </w:rPr>
        <w:br w:type="page"/>
      </w:r>
    </w:p>
    <w:p w14:paraId="5AD6CE5F" w14:textId="3C69AD1C" w:rsidR="00BA1501" w:rsidRPr="0061506E" w:rsidRDefault="00BA1501" w:rsidP="00523047">
      <w:pPr>
        <w:pStyle w:val="Bibliography"/>
        <w:jc w:val="center"/>
        <w:outlineLvl w:val="0"/>
        <w:rPr>
          <w:rFonts w:cs="Times New Roman"/>
          <w:b/>
          <w:bCs/>
          <w:szCs w:val="24"/>
        </w:rPr>
      </w:pPr>
      <w:bookmarkStart w:id="119" w:name="_Toc177126857"/>
      <w:r w:rsidRPr="0061506E">
        <w:rPr>
          <w:rFonts w:cs="Times New Roman"/>
          <w:b/>
          <w:bCs/>
          <w:szCs w:val="24"/>
        </w:rPr>
        <w:lastRenderedPageBreak/>
        <w:t>Works Cited</w:t>
      </w:r>
      <w:bookmarkEnd w:id="119"/>
    </w:p>
    <w:p w14:paraId="169021CE" w14:textId="77777777" w:rsidR="00B70F53" w:rsidRPr="0061506E" w:rsidRDefault="00BA1501" w:rsidP="00B70F53">
      <w:pPr>
        <w:pStyle w:val="Bibliography"/>
        <w:rPr>
          <w:rFonts w:cs="Times New Roman"/>
          <w:szCs w:val="24"/>
        </w:rPr>
      </w:pPr>
      <w:r w:rsidRPr="0061506E">
        <w:rPr>
          <w:rFonts w:cs="Times New Roman"/>
          <w:szCs w:val="24"/>
        </w:rPr>
        <w:fldChar w:fldCharType="begin"/>
      </w:r>
      <w:r w:rsidRPr="0061506E">
        <w:rPr>
          <w:rFonts w:cs="Times New Roman"/>
          <w:szCs w:val="24"/>
        </w:rPr>
        <w:instrText xml:space="preserve"> ADDIN ZOTERO_BIBL {"uncited":[],"omitted":[],"custom":[]} CSL_BIBLIOGRAPHY </w:instrText>
      </w:r>
      <w:r w:rsidRPr="0061506E">
        <w:rPr>
          <w:rFonts w:cs="Times New Roman"/>
          <w:szCs w:val="24"/>
        </w:rPr>
        <w:fldChar w:fldCharType="separate"/>
      </w:r>
      <w:r w:rsidR="00B70F53" w:rsidRPr="0061506E">
        <w:rPr>
          <w:rFonts w:cs="Times New Roman"/>
          <w:szCs w:val="24"/>
        </w:rPr>
        <w:t xml:space="preserve">Amano-Patiño, Noriko, Elisa Faraglia, Chryssi Giannitsarou, and Zeina Hasna. 2020. “Who Is Doing New Research in the Time of COVID-19? Not the Female Economists.” </w:t>
      </w:r>
      <w:r w:rsidR="00B70F53" w:rsidRPr="0061506E">
        <w:rPr>
          <w:rFonts w:cs="Times New Roman"/>
          <w:i/>
          <w:iCs/>
          <w:szCs w:val="24"/>
        </w:rPr>
        <w:t>Publishing and Measuring Success in Economics</w:t>
      </w:r>
      <w:r w:rsidR="00B70F53" w:rsidRPr="0061506E">
        <w:rPr>
          <w:rFonts w:cs="Times New Roman"/>
          <w:szCs w:val="24"/>
        </w:rPr>
        <w:t xml:space="preserve"> 13:137–42.</w:t>
      </w:r>
    </w:p>
    <w:p w14:paraId="326D9801" w14:textId="77777777" w:rsidR="00B70F53" w:rsidRPr="0061506E" w:rsidRDefault="00B70F53" w:rsidP="00B70F53">
      <w:pPr>
        <w:pStyle w:val="Bibliography"/>
        <w:rPr>
          <w:rFonts w:cs="Times New Roman"/>
          <w:szCs w:val="24"/>
        </w:rPr>
      </w:pPr>
      <w:r w:rsidRPr="0061506E">
        <w:rPr>
          <w:rFonts w:cs="Times New Roman"/>
          <w:szCs w:val="24"/>
        </w:rPr>
        <w:t xml:space="preserve">American Association of University Professors. 2020. </w:t>
      </w:r>
      <w:r w:rsidRPr="0061506E">
        <w:rPr>
          <w:rFonts w:cs="Times New Roman"/>
          <w:i/>
          <w:iCs/>
          <w:szCs w:val="24"/>
        </w:rPr>
        <w:t>Data Snapshot: Full-Time Women Faculty and Faculty of Color</w:t>
      </w:r>
      <w:r w:rsidRPr="0061506E">
        <w:rPr>
          <w:rFonts w:cs="Times New Roman"/>
          <w:szCs w:val="24"/>
        </w:rPr>
        <w:t>.</w:t>
      </w:r>
    </w:p>
    <w:p w14:paraId="316D32BC" w14:textId="77777777" w:rsidR="00B70F53" w:rsidRPr="0061506E" w:rsidRDefault="00B70F53" w:rsidP="00B70F53">
      <w:pPr>
        <w:pStyle w:val="Bibliography"/>
        <w:rPr>
          <w:rFonts w:cs="Times New Roman"/>
          <w:szCs w:val="24"/>
        </w:rPr>
      </w:pPr>
      <w:r w:rsidRPr="0061506E">
        <w:rPr>
          <w:rFonts w:cs="Times New Roman"/>
          <w:szCs w:val="24"/>
        </w:rPr>
        <w:t xml:space="preserve">Anon. 1976. “DeGraffenreid v. GENERAL MOTORS ASSEMBLY DIV., ETC.” </w:t>
      </w:r>
      <w:r w:rsidRPr="0061506E">
        <w:rPr>
          <w:rFonts w:cs="Times New Roman"/>
          <w:i/>
          <w:iCs/>
          <w:szCs w:val="24"/>
        </w:rPr>
        <w:t>F. Supp.</w:t>
      </w:r>
      <w:r w:rsidRPr="0061506E">
        <w:rPr>
          <w:rFonts w:cs="Times New Roman"/>
          <w:szCs w:val="24"/>
        </w:rPr>
        <w:t xml:space="preserve"> 413(No. 75-487 C (3)):142.</w:t>
      </w:r>
    </w:p>
    <w:p w14:paraId="45401E01" w14:textId="77777777" w:rsidR="00B70F53" w:rsidRPr="0061506E" w:rsidRDefault="00B70F53" w:rsidP="00B70F53">
      <w:pPr>
        <w:pStyle w:val="Bibliography"/>
        <w:rPr>
          <w:rFonts w:cs="Times New Roman"/>
          <w:szCs w:val="24"/>
        </w:rPr>
      </w:pPr>
      <w:r w:rsidRPr="0061506E">
        <w:rPr>
          <w:rFonts w:cs="Times New Roman"/>
          <w:szCs w:val="24"/>
        </w:rPr>
        <w:t xml:space="preserve">Bell, Derrick. 1992. “Racial Realism.” </w:t>
      </w:r>
      <w:r w:rsidRPr="0061506E">
        <w:rPr>
          <w:rFonts w:cs="Times New Roman"/>
          <w:i/>
          <w:iCs/>
          <w:szCs w:val="24"/>
        </w:rPr>
        <w:t>Connecticut Law Review</w:t>
      </w:r>
      <w:r w:rsidRPr="0061506E">
        <w:rPr>
          <w:rFonts w:cs="Times New Roman"/>
          <w:szCs w:val="24"/>
        </w:rPr>
        <w:t xml:space="preserve"> 24:363–80.</w:t>
      </w:r>
    </w:p>
    <w:p w14:paraId="47CBDFAF" w14:textId="77777777" w:rsidR="00B70F53" w:rsidRPr="0061506E" w:rsidRDefault="00B70F53" w:rsidP="00B70F53">
      <w:pPr>
        <w:pStyle w:val="Bibliography"/>
        <w:rPr>
          <w:rFonts w:cs="Times New Roman"/>
          <w:szCs w:val="24"/>
        </w:rPr>
      </w:pPr>
      <w:r w:rsidRPr="0061506E">
        <w:rPr>
          <w:rFonts w:cs="Times New Roman"/>
          <w:szCs w:val="24"/>
        </w:rPr>
        <w:t xml:space="preserve">Bell, Derrick A. 1980. “Brown v. Board of Education and the Interest-Convergence Dilemma.” </w:t>
      </w:r>
      <w:r w:rsidRPr="0061506E">
        <w:rPr>
          <w:rFonts w:cs="Times New Roman"/>
          <w:i/>
          <w:iCs/>
          <w:szCs w:val="24"/>
        </w:rPr>
        <w:t>Harvard Law Review</w:t>
      </w:r>
      <w:r w:rsidRPr="0061506E">
        <w:rPr>
          <w:rFonts w:cs="Times New Roman"/>
          <w:szCs w:val="24"/>
        </w:rPr>
        <w:t xml:space="preserve"> 93(3):518–33. doi: 10.2307/1340546.</w:t>
      </w:r>
    </w:p>
    <w:p w14:paraId="735115D0" w14:textId="77777777" w:rsidR="00B70F53" w:rsidRPr="0061506E" w:rsidRDefault="00B70F53" w:rsidP="00B70F53">
      <w:pPr>
        <w:pStyle w:val="Bibliography"/>
        <w:rPr>
          <w:rFonts w:cs="Times New Roman"/>
          <w:szCs w:val="24"/>
        </w:rPr>
      </w:pPr>
      <w:r w:rsidRPr="0061506E">
        <w:rPr>
          <w:rFonts w:cs="Times New Roman"/>
          <w:szCs w:val="24"/>
        </w:rPr>
        <w:t xml:space="preserve">Bhopal, Kalwant, and Clare Pitkin. 2020. “‘Same Old Story, Just a Different Policy’: Race and Policy Making in Higher Education in the UK.” </w:t>
      </w:r>
      <w:r w:rsidRPr="0061506E">
        <w:rPr>
          <w:rFonts w:cs="Times New Roman"/>
          <w:i/>
          <w:iCs/>
          <w:szCs w:val="24"/>
        </w:rPr>
        <w:t>Race Ethnicity and Education</w:t>
      </w:r>
      <w:r w:rsidRPr="0061506E">
        <w:rPr>
          <w:rFonts w:cs="Times New Roman"/>
          <w:szCs w:val="24"/>
        </w:rPr>
        <w:t xml:space="preserve"> 23(4):530–47. doi: 10.1080/13613324.2020.1718082.</w:t>
      </w:r>
    </w:p>
    <w:p w14:paraId="08BEB338" w14:textId="77777777" w:rsidR="00B70F53" w:rsidRPr="0061506E" w:rsidRDefault="00B70F53" w:rsidP="00B70F53">
      <w:pPr>
        <w:pStyle w:val="Bibliography"/>
        <w:rPr>
          <w:rFonts w:cs="Times New Roman"/>
          <w:szCs w:val="24"/>
        </w:rPr>
      </w:pPr>
      <w:r w:rsidRPr="0061506E">
        <w:rPr>
          <w:rFonts w:cs="Times New Roman"/>
          <w:szCs w:val="24"/>
        </w:rPr>
        <w:t xml:space="preserve">Blake, Daniel J. 2022. “Gendered and Racialized Career Sacrifices of Women Faculty Accepting Dual-Career Offers.” </w:t>
      </w:r>
      <w:r w:rsidRPr="0061506E">
        <w:rPr>
          <w:rFonts w:cs="Times New Roman"/>
          <w:i/>
          <w:iCs/>
          <w:szCs w:val="24"/>
        </w:rPr>
        <w:t>Journal of Women and Gender in Higher Education</w:t>
      </w:r>
      <w:r w:rsidRPr="0061506E">
        <w:rPr>
          <w:rFonts w:cs="Times New Roman"/>
          <w:szCs w:val="24"/>
        </w:rPr>
        <w:t xml:space="preserve"> 15(2):113–33. doi: 10.1080/26379112.2022.2067168.</w:t>
      </w:r>
    </w:p>
    <w:p w14:paraId="16EE18FA" w14:textId="77777777" w:rsidR="00B70F53" w:rsidRPr="0061506E" w:rsidRDefault="00B70F53" w:rsidP="00B70F53">
      <w:pPr>
        <w:pStyle w:val="Bibliography"/>
        <w:rPr>
          <w:rFonts w:cs="Times New Roman"/>
          <w:szCs w:val="24"/>
        </w:rPr>
      </w:pPr>
      <w:r w:rsidRPr="0061506E">
        <w:rPr>
          <w:rFonts w:cs="Times New Roman"/>
          <w:szCs w:val="24"/>
        </w:rPr>
        <w:t xml:space="preserve">Carey, John M., Kevin R. Carman, Katherine P. Clayton, Yusaku Horiuchi, Mala Htun, and Brittany Ortiz. 2020. “Who Wants to Hire a More Diverse Faculty? A Conjoint Analysis of Faculty and Student Preferences for Gender and Racial/Ethnic Diversity.” </w:t>
      </w:r>
      <w:r w:rsidRPr="0061506E">
        <w:rPr>
          <w:rFonts w:cs="Times New Roman"/>
          <w:i/>
          <w:iCs/>
          <w:szCs w:val="24"/>
        </w:rPr>
        <w:t>Politics, Groups, and Identities</w:t>
      </w:r>
      <w:r w:rsidRPr="0061506E">
        <w:rPr>
          <w:rFonts w:cs="Times New Roman"/>
          <w:szCs w:val="24"/>
        </w:rPr>
        <w:t xml:space="preserve"> 8(3):535–53. doi: 10.1080/21565503.2018.1491866.</w:t>
      </w:r>
    </w:p>
    <w:p w14:paraId="4740FA0C" w14:textId="77777777" w:rsidR="00B70F53" w:rsidRPr="0061506E" w:rsidRDefault="00B70F53" w:rsidP="00B70F53">
      <w:pPr>
        <w:pStyle w:val="Bibliography"/>
        <w:rPr>
          <w:rFonts w:cs="Times New Roman"/>
          <w:szCs w:val="24"/>
        </w:rPr>
      </w:pPr>
      <w:r w:rsidRPr="0061506E">
        <w:rPr>
          <w:rFonts w:cs="Times New Roman"/>
          <w:szCs w:val="24"/>
        </w:rPr>
        <w:t xml:space="preserve">Castagno, Angelina E., and Stacey J. Lee. 2007. “Native Mascots and Ethnic Fraud in Higher Education: Using Tribal Critical Race Theory and the Interest Convergence Principle as an Analytic Tool.” </w:t>
      </w:r>
      <w:r w:rsidRPr="0061506E">
        <w:rPr>
          <w:rFonts w:cs="Times New Roman"/>
          <w:i/>
          <w:iCs/>
          <w:szCs w:val="24"/>
        </w:rPr>
        <w:t>Equity &amp; Excellence in Education</w:t>
      </w:r>
      <w:r w:rsidRPr="0061506E">
        <w:rPr>
          <w:rFonts w:cs="Times New Roman"/>
          <w:szCs w:val="24"/>
        </w:rPr>
        <w:t xml:space="preserve"> 40(1):3–13. doi: 10.1080/10665680601057288.</w:t>
      </w:r>
    </w:p>
    <w:p w14:paraId="22C58649" w14:textId="77777777" w:rsidR="00B70F53" w:rsidRPr="0061506E" w:rsidRDefault="00B70F53" w:rsidP="00B70F53">
      <w:pPr>
        <w:pStyle w:val="Bibliography"/>
        <w:rPr>
          <w:rFonts w:cs="Times New Roman"/>
          <w:szCs w:val="24"/>
        </w:rPr>
      </w:pPr>
      <w:r w:rsidRPr="0061506E">
        <w:rPr>
          <w:rFonts w:cs="Times New Roman"/>
          <w:szCs w:val="24"/>
        </w:rPr>
        <w:t xml:space="preserve">Corneille, Maya, Anna Lee, Sherrice Allen, Jessica Cannady, and Alexia Guess. 2019. “Barriers to the Advancement of Women of Color Faculty in STEM: The Need for Promoting Equity Using an Intersectional Framework.” </w:t>
      </w:r>
      <w:r w:rsidRPr="0061506E">
        <w:rPr>
          <w:rFonts w:cs="Times New Roman"/>
          <w:i/>
          <w:iCs/>
          <w:szCs w:val="24"/>
        </w:rPr>
        <w:t>Equality, Diversity and Inclusion: An International Journal</w:t>
      </w:r>
      <w:r w:rsidRPr="0061506E">
        <w:rPr>
          <w:rFonts w:cs="Times New Roman"/>
          <w:szCs w:val="24"/>
        </w:rPr>
        <w:t xml:space="preserve"> 38(3):328–48.</w:t>
      </w:r>
    </w:p>
    <w:p w14:paraId="0EBD75E4" w14:textId="77777777" w:rsidR="00B70F53" w:rsidRPr="0061506E" w:rsidRDefault="00B70F53" w:rsidP="00B70F53">
      <w:pPr>
        <w:pStyle w:val="Bibliography"/>
        <w:rPr>
          <w:rFonts w:cs="Times New Roman"/>
          <w:szCs w:val="24"/>
        </w:rPr>
      </w:pPr>
      <w:r w:rsidRPr="0061506E">
        <w:rPr>
          <w:rFonts w:cs="Times New Roman"/>
          <w:szCs w:val="24"/>
        </w:rPr>
        <w:t xml:space="preserve">Crenshaw, Kimberle. 1989. “Demarginalizing the Intersection of Race and Sex: A Black Feminist Critique of Antidiscrimination Doctrine, Feminist Theory and Antiracist Policies.” </w:t>
      </w:r>
      <w:r w:rsidRPr="0061506E">
        <w:rPr>
          <w:rFonts w:cs="Times New Roman"/>
          <w:i/>
          <w:iCs/>
          <w:szCs w:val="24"/>
        </w:rPr>
        <w:t>University of Chicago Legal Forum</w:t>
      </w:r>
      <w:r w:rsidRPr="0061506E">
        <w:rPr>
          <w:rFonts w:cs="Times New Roman"/>
          <w:szCs w:val="24"/>
        </w:rPr>
        <w:t xml:space="preserve"> 1989(1):139–67.</w:t>
      </w:r>
    </w:p>
    <w:p w14:paraId="1560575D" w14:textId="77777777" w:rsidR="00B70F53" w:rsidRPr="0061506E" w:rsidRDefault="00B70F53" w:rsidP="00B70F53">
      <w:pPr>
        <w:pStyle w:val="Bibliography"/>
        <w:rPr>
          <w:rFonts w:cs="Times New Roman"/>
          <w:szCs w:val="24"/>
        </w:rPr>
      </w:pPr>
      <w:r w:rsidRPr="0061506E">
        <w:rPr>
          <w:rFonts w:cs="Times New Roman"/>
          <w:szCs w:val="24"/>
        </w:rPr>
        <w:t xml:space="preserve">Dar, Luciana, and Dong-Wook Lee. 2014. “Partisanship, Political Polarization, and State Higher Education Budget Outcomes.” </w:t>
      </w:r>
      <w:r w:rsidRPr="0061506E">
        <w:rPr>
          <w:rFonts w:cs="Times New Roman"/>
          <w:i/>
          <w:iCs/>
          <w:szCs w:val="24"/>
        </w:rPr>
        <w:t>The Journal of Higher Education</w:t>
      </w:r>
      <w:r w:rsidRPr="0061506E">
        <w:rPr>
          <w:rFonts w:cs="Times New Roman"/>
          <w:szCs w:val="24"/>
        </w:rPr>
        <w:t xml:space="preserve"> 85(4):469–98. doi: 10.1080/00221546.2014.11777337.</w:t>
      </w:r>
    </w:p>
    <w:p w14:paraId="2C0452B8" w14:textId="77777777" w:rsidR="00B70F53" w:rsidRPr="0061506E" w:rsidRDefault="00B70F53" w:rsidP="00B70F53">
      <w:pPr>
        <w:pStyle w:val="Bibliography"/>
        <w:rPr>
          <w:rFonts w:cs="Times New Roman"/>
          <w:szCs w:val="24"/>
        </w:rPr>
      </w:pPr>
      <w:r w:rsidRPr="0061506E">
        <w:rPr>
          <w:rFonts w:cs="Times New Roman"/>
          <w:szCs w:val="24"/>
        </w:rPr>
        <w:lastRenderedPageBreak/>
        <w:t xml:space="preserve">Davis, Shametrice, and Jessica C. Harris. 2016. “But We Didn’t Mean It Like That: A Critical Race Analysis of Campus Responses to Racial Incidents.” </w:t>
      </w:r>
      <w:r w:rsidRPr="0061506E">
        <w:rPr>
          <w:rFonts w:cs="Times New Roman"/>
          <w:i/>
          <w:iCs/>
          <w:szCs w:val="24"/>
        </w:rPr>
        <w:t>Journal of Critical Scholarship on Higher Education and Student Affairs</w:t>
      </w:r>
      <w:r w:rsidRPr="0061506E">
        <w:rPr>
          <w:rFonts w:cs="Times New Roman"/>
          <w:szCs w:val="24"/>
        </w:rPr>
        <w:t xml:space="preserve"> 2(1):18.</w:t>
      </w:r>
    </w:p>
    <w:p w14:paraId="3CE61EB5" w14:textId="77777777" w:rsidR="00B70F53" w:rsidRPr="0061506E" w:rsidRDefault="00B70F53" w:rsidP="00B70F53">
      <w:pPr>
        <w:pStyle w:val="Bibliography"/>
        <w:rPr>
          <w:rFonts w:cs="Times New Roman"/>
          <w:szCs w:val="24"/>
        </w:rPr>
      </w:pPr>
      <w:r w:rsidRPr="0061506E">
        <w:rPr>
          <w:rFonts w:cs="Times New Roman"/>
          <w:szCs w:val="24"/>
        </w:rPr>
        <w:t xml:space="preserve">Delgado, Richard, and Jean Stefancic. 2017. </w:t>
      </w:r>
      <w:r w:rsidRPr="0061506E">
        <w:rPr>
          <w:rFonts w:cs="Times New Roman"/>
          <w:i/>
          <w:iCs/>
          <w:szCs w:val="24"/>
        </w:rPr>
        <w:t>Critical Race Theory (Third Edition) An Introduction</w:t>
      </w:r>
      <w:r w:rsidRPr="0061506E">
        <w:rPr>
          <w:rFonts w:cs="Times New Roman"/>
          <w:szCs w:val="24"/>
        </w:rPr>
        <w:t>. Vol. 20. 3rd ed. NYU Press.</w:t>
      </w:r>
    </w:p>
    <w:p w14:paraId="6334D2A1" w14:textId="77777777" w:rsidR="00B70F53" w:rsidRPr="0061506E" w:rsidRDefault="00B70F53" w:rsidP="00B70F53">
      <w:pPr>
        <w:pStyle w:val="Bibliography"/>
        <w:rPr>
          <w:rFonts w:cs="Times New Roman"/>
          <w:szCs w:val="24"/>
        </w:rPr>
      </w:pPr>
      <w:r w:rsidRPr="0061506E">
        <w:rPr>
          <w:rFonts w:cs="Times New Roman"/>
          <w:szCs w:val="24"/>
        </w:rPr>
        <w:t xml:space="preserve">Driver, Justin. 2011. “Rethinking the Interest-Convergence Thesis.” </w:t>
      </w:r>
      <w:r w:rsidRPr="0061506E">
        <w:rPr>
          <w:rFonts w:cs="Times New Roman"/>
          <w:i/>
          <w:iCs/>
          <w:szCs w:val="24"/>
        </w:rPr>
        <w:t>NORTHWESTERN UNIVERSITY LAW REVIEW</w:t>
      </w:r>
      <w:r w:rsidRPr="0061506E">
        <w:rPr>
          <w:rFonts w:cs="Times New Roman"/>
          <w:szCs w:val="24"/>
        </w:rPr>
        <w:t xml:space="preserve"> 105(1):149–97.</w:t>
      </w:r>
    </w:p>
    <w:p w14:paraId="7C815243" w14:textId="77777777" w:rsidR="00B70F53" w:rsidRPr="0061506E" w:rsidRDefault="00B70F53" w:rsidP="00B70F53">
      <w:pPr>
        <w:pStyle w:val="Bibliography"/>
        <w:rPr>
          <w:rFonts w:cs="Times New Roman"/>
          <w:szCs w:val="24"/>
        </w:rPr>
      </w:pPr>
      <w:r w:rsidRPr="0061506E">
        <w:rPr>
          <w:rFonts w:cs="Times New Roman"/>
          <w:szCs w:val="24"/>
        </w:rPr>
        <w:t xml:space="preserve">Dutil, Stacey. 2020. “Dismantling the School-to-Prison Pipeline: A Trauma-Informed, Critical Race Perspective on School Discipline.” </w:t>
      </w:r>
      <w:r w:rsidRPr="0061506E">
        <w:rPr>
          <w:rFonts w:cs="Times New Roman"/>
          <w:i/>
          <w:iCs/>
          <w:szCs w:val="24"/>
        </w:rPr>
        <w:t>Children &amp; Schools</w:t>
      </w:r>
      <w:r w:rsidRPr="0061506E">
        <w:rPr>
          <w:rFonts w:cs="Times New Roman"/>
          <w:szCs w:val="24"/>
        </w:rPr>
        <w:t xml:space="preserve"> 42(3):171–78.</w:t>
      </w:r>
    </w:p>
    <w:p w14:paraId="083DC423" w14:textId="77777777" w:rsidR="00B70F53" w:rsidRPr="0061506E" w:rsidRDefault="00B70F53" w:rsidP="00B70F53">
      <w:pPr>
        <w:pStyle w:val="Bibliography"/>
        <w:rPr>
          <w:rFonts w:cs="Times New Roman"/>
          <w:szCs w:val="24"/>
        </w:rPr>
      </w:pPr>
      <w:r w:rsidRPr="0061506E">
        <w:rPr>
          <w:rFonts w:cs="Times New Roman"/>
          <w:szCs w:val="24"/>
        </w:rPr>
        <w:t xml:space="preserve">Ferguson, Ann. 1998. “Resisting the Veil of Privilege: Building Bridge Identities as an Ethico-Politics of Global Feminisms.” </w:t>
      </w:r>
      <w:r w:rsidRPr="0061506E">
        <w:rPr>
          <w:rFonts w:cs="Times New Roman"/>
          <w:i/>
          <w:iCs/>
          <w:szCs w:val="24"/>
        </w:rPr>
        <w:t>Hypatia</w:t>
      </w:r>
      <w:r w:rsidRPr="0061506E">
        <w:rPr>
          <w:rFonts w:cs="Times New Roman"/>
          <w:szCs w:val="24"/>
        </w:rPr>
        <w:t xml:space="preserve"> 13(3):95–113.</w:t>
      </w:r>
    </w:p>
    <w:p w14:paraId="449A267E" w14:textId="77777777" w:rsidR="00B70F53" w:rsidRPr="0061506E" w:rsidRDefault="00B70F53" w:rsidP="00B70F53">
      <w:pPr>
        <w:pStyle w:val="Bibliography"/>
        <w:rPr>
          <w:rFonts w:cs="Times New Roman"/>
          <w:szCs w:val="24"/>
        </w:rPr>
      </w:pPr>
      <w:r w:rsidRPr="0061506E">
        <w:rPr>
          <w:rFonts w:cs="Times New Roman"/>
          <w:szCs w:val="24"/>
        </w:rPr>
        <w:t xml:space="preserve">Flaherty, Colleen. 2024. “Frozen Searches.” </w:t>
      </w:r>
      <w:r w:rsidRPr="0061506E">
        <w:rPr>
          <w:rFonts w:cs="Times New Roman"/>
          <w:i/>
          <w:iCs/>
          <w:szCs w:val="24"/>
        </w:rPr>
        <w:t>Inside Higher Ed</w:t>
      </w:r>
      <w:r w:rsidRPr="0061506E">
        <w:rPr>
          <w:rFonts w:cs="Times New Roman"/>
          <w:szCs w:val="24"/>
        </w:rPr>
        <w:t>. Retrieved (https://www.insidehighered.com/news/2020/04/01/scores-colleges-announce-faculty-hiring-freezes-response-coronavirus).</w:t>
      </w:r>
    </w:p>
    <w:p w14:paraId="68C376F4" w14:textId="77777777" w:rsidR="00B70F53" w:rsidRPr="0061506E" w:rsidRDefault="00B70F53" w:rsidP="00B70F53">
      <w:pPr>
        <w:pStyle w:val="Bibliography"/>
        <w:rPr>
          <w:rFonts w:cs="Times New Roman"/>
          <w:szCs w:val="24"/>
        </w:rPr>
      </w:pPr>
      <w:r w:rsidRPr="0061506E">
        <w:rPr>
          <w:rFonts w:cs="Times New Roman"/>
          <w:szCs w:val="24"/>
        </w:rPr>
        <w:t xml:space="preserve">Fox Tree, Jean E., and Jyotsna Vaid. 2022. “Why so Few, Still? Challenges to Attracting, Advancing, and Keeping Women Faculty of Color in Academia.” </w:t>
      </w:r>
      <w:r w:rsidRPr="0061506E">
        <w:rPr>
          <w:rFonts w:cs="Times New Roman"/>
          <w:i/>
          <w:iCs/>
          <w:szCs w:val="24"/>
        </w:rPr>
        <w:t>Frontiers in Sociology</w:t>
      </w:r>
      <w:r w:rsidRPr="0061506E">
        <w:rPr>
          <w:rFonts w:cs="Times New Roman"/>
          <w:szCs w:val="24"/>
        </w:rPr>
        <w:t xml:space="preserve"> 6:792198. doi: 10.3389/fsoc.2021.792198.</w:t>
      </w:r>
    </w:p>
    <w:p w14:paraId="2DB75DE9" w14:textId="77777777" w:rsidR="00B70F53" w:rsidRPr="0061506E" w:rsidRDefault="00B70F53" w:rsidP="00B70F53">
      <w:pPr>
        <w:pStyle w:val="Bibliography"/>
        <w:rPr>
          <w:rFonts w:cs="Times New Roman"/>
          <w:szCs w:val="24"/>
        </w:rPr>
      </w:pPr>
      <w:r w:rsidRPr="0061506E">
        <w:rPr>
          <w:rFonts w:cs="Times New Roman"/>
          <w:szCs w:val="24"/>
        </w:rPr>
        <w:t xml:space="preserve">Gutiérrez y Muhs, Gabriella, Yolanda Flores Niemann, Carmen G. González, and Angela P. Harris. 2012. </w:t>
      </w:r>
      <w:r w:rsidRPr="0061506E">
        <w:rPr>
          <w:rFonts w:cs="Times New Roman"/>
          <w:i/>
          <w:iCs/>
          <w:szCs w:val="24"/>
        </w:rPr>
        <w:t>Presumed Incompetent: The Intersections of Race and Class for Women in Academia</w:t>
      </w:r>
      <w:r w:rsidRPr="0061506E">
        <w:rPr>
          <w:rFonts w:cs="Times New Roman"/>
          <w:szCs w:val="24"/>
        </w:rPr>
        <w:t>. University Press of Colorado.</w:t>
      </w:r>
    </w:p>
    <w:p w14:paraId="6E9A835E" w14:textId="77777777" w:rsidR="00B70F53" w:rsidRPr="0061506E" w:rsidRDefault="00B70F53" w:rsidP="00B70F53">
      <w:pPr>
        <w:pStyle w:val="Bibliography"/>
        <w:rPr>
          <w:rFonts w:cs="Times New Roman"/>
          <w:szCs w:val="24"/>
        </w:rPr>
      </w:pPr>
      <w:r w:rsidRPr="0061506E">
        <w:rPr>
          <w:rFonts w:cs="Times New Roman"/>
          <w:szCs w:val="24"/>
        </w:rPr>
        <w:t xml:space="preserve">Hancock, Ange-Marie. 2007. “When Multiplication Doesn’t Equal Quick Addition: Examining Intersectionality as a Research Paradigm.” </w:t>
      </w:r>
      <w:r w:rsidRPr="0061506E">
        <w:rPr>
          <w:rFonts w:cs="Times New Roman"/>
          <w:i/>
          <w:iCs/>
          <w:szCs w:val="24"/>
        </w:rPr>
        <w:t>Perspectives on Politics</w:t>
      </w:r>
      <w:r w:rsidRPr="0061506E">
        <w:rPr>
          <w:rFonts w:cs="Times New Roman"/>
          <w:szCs w:val="24"/>
        </w:rPr>
        <w:t xml:space="preserve"> 5(1):63–79. doi: 10.1017/S1537592707070065.</w:t>
      </w:r>
    </w:p>
    <w:p w14:paraId="38AE912E" w14:textId="77777777" w:rsidR="00B70F53" w:rsidRPr="0061506E" w:rsidRDefault="00B70F53" w:rsidP="00B70F53">
      <w:pPr>
        <w:pStyle w:val="Bibliography"/>
        <w:rPr>
          <w:rFonts w:cs="Times New Roman"/>
          <w:szCs w:val="24"/>
        </w:rPr>
      </w:pPr>
      <w:r w:rsidRPr="0061506E">
        <w:rPr>
          <w:rFonts w:cs="Times New Roman"/>
          <w:szCs w:val="24"/>
        </w:rPr>
        <w:t xml:space="preserve">Hicklin, Alisa, and Kenneth J. Meier. 2008. “Race, Structure, and State Governments: The Politics of Higher Education Diversity.” </w:t>
      </w:r>
      <w:r w:rsidRPr="0061506E">
        <w:rPr>
          <w:rFonts w:cs="Times New Roman"/>
          <w:i/>
          <w:iCs/>
          <w:szCs w:val="24"/>
        </w:rPr>
        <w:t>The Journal of Politics</w:t>
      </w:r>
      <w:r w:rsidRPr="0061506E">
        <w:rPr>
          <w:rFonts w:cs="Times New Roman"/>
          <w:szCs w:val="24"/>
        </w:rPr>
        <w:t xml:space="preserve"> 70(3):851–60. doi: 10.1017/S0022381608080808.</w:t>
      </w:r>
    </w:p>
    <w:p w14:paraId="1C045812" w14:textId="77777777" w:rsidR="00B70F53" w:rsidRPr="0061506E" w:rsidRDefault="00B70F53" w:rsidP="00B70F53">
      <w:pPr>
        <w:pStyle w:val="Bibliography"/>
        <w:rPr>
          <w:rFonts w:cs="Times New Roman"/>
          <w:szCs w:val="24"/>
        </w:rPr>
      </w:pPr>
      <w:r w:rsidRPr="0061506E">
        <w:rPr>
          <w:rFonts w:cs="Times New Roman"/>
          <w:szCs w:val="24"/>
        </w:rPr>
        <w:t xml:space="preserve">Hunt, Valerie H., Shauna Morimoto, Anna Zajicek, and Rodica Lisnic. 2012. “Intersectionality and Dismantling Institutional Privilege: The Case of the NSF ADVANCE Program.” </w:t>
      </w:r>
      <w:r w:rsidRPr="0061506E">
        <w:rPr>
          <w:rFonts w:cs="Times New Roman"/>
          <w:i/>
          <w:iCs/>
          <w:szCs w:val="24"/>
        </w:rPr>
        <w:t>Race, Gender &amp; Class</w:t>
      </w:r>
      <w:r w:rsidRPr="0061506E">
        <w:rPr>
          <w:rFonts w:cs="Times New Roman"/>
          <w:szCs w:val="24"/>
        </w:rPr>
        <w:t xml:space="preserve"> 19(1/2):266–90.</w:t>
      </w:r>
    </w:p>
    <w:p w14:paraId="6DB37384" w14:textId="77777777" w:rsidR="00B70F53" w:rsidRPr="0061506E" w:rsidRDefault="00B70F53" w:rsidP="00B70F53">
      <w:pPr>
        <w:pStyle w:val="Bibliography"/>
        <w:rPr>
          <w:rFonts w:cs="Times New Roman"/>
          <w:szCs w:val="24"/>
        </w:rPr>
      </w:pPr>
      <w:r w:rsidRPr="0061506E">
        <w:rPr>
          <w:rFonts w:cs="Times New Roman"/>
          <w:szCs w:val="24"/>
        </w:rPr>
        <w:t xml:space="preserve">Johnson, M. Broderick. 2024. “‘Trying to Save the White Man’s Soul’: Perpetually Convergent Interests and Racial Subjugation.” </w:t>
      </w:r>
      <w:r w:rsidRPr="0061506E">
        <w:rPr>
          <w:rFonts w:cs="Times New Roman"/>
          <w:i/>
          <w:iCs/>
          <w:szCs w:val="24"/>
        </w:rPr>
        <w:t>Yale Law Journal</w:t>
      </w:r>
      <w:r w:rsidRPr="0061506E">
        <w:rPr>
          <w:rFonts w:cs="Times New Roman"/>
          <w:szCs w:val="24"/>
        </w:rPr>
        <w:t xml:space="preserve"> 133(4):1335–1400.</w:t>
      </w:r>
    </w:p>
    <w:p w14:paraId="18638C03" w14:textId="77777777" w:rsidR="00B70F53" w:rsidRPr="0061506E" w:rsidRDefault="00B70F53" w:rsidP="00B70F53">
      <w:pPr>
        <w:pStyle w:val="Bibliography"/>
        <w:rPr>
          <w:rFonts w:cs="Times New Roman"/>
          <w:szCs w:val="24"/>
        </w:rPr>
      </w:pPr>
      <w:r w:rsidRPr="0061506E">
        <w:rPr>
          <w:rFonts w:cs="Times New Roman"/>
          <w:szCs w:val="24"/>
        </w:rPr>
        <w:t xml:space="preserve">Johnson, Natasha N., and Janice B. Fournillier. 2023. “Intersectionality and Leadership in Context: Examining the Intricate Paths of Four Black Women in Educational Leadership in the United States.” </w:t>
      </w:r>
      <w:r w:rsidRPr="0061506E">
        <w:rPr>
          <w:rFonts w:cs="Times New Roman"/>
          <w:i/>
          <w:iCs/>
          <w:szCs w:val="24"/>
        </w:rPr>
        <w:t>International Journal of Leadership in Education</w:t>
      </w:r>
      <w:r w:rsidRPr="0061506E">
        <w:rPr>
          <w:rFonts w:cs="Times New Roman"/>
          <w:szCs w:val="24"/>
        </w:rPr>
        <w:t xml:space="preserve"> 26(2):296–317. doi: 10.1080/13603124.2020.1818132.</w:t>
      </w:r>
    </w:p>
    <w:p w14:paraId="3DFF08B6" w14:textId="77777777" w:rsidR="00B70F53" w:rsidRPr="0061506E" w:rsidRDefault="00B70F53" w:rsidP="00B70F53">
      <w:pPr>
        <w:pStyle w:val="Bibliography"/>
        <w:rPr>
          <w:rFonts w:cs="Times New Roman"/>
          <w:szCs w:val="24"/>
        </w:rPr>
      </w:pPr>
      <w:r w:rsidRPr="0061506E">
        <w:rPr>
          <w:rFonts w:cs="Times New Roman"/>
          <w:szCs w:val="24"/>
        </w:rPr>
        <w:lastRenderedPageBreak/>
        <w:t xml:space="preserve">Kim, Kwan Woo, Alexandra Kalev, Frank Dobbin, and Gal Deutsch. 2021. “Crisis and Uncertainty: Did the Great Recession Reduce the Diversity of New Faculty?” </w:t>
      </w:r>
      <w:r w:rsidRPr="0061506E">
        <w:rPr>
          <w:rFonts w:cs="Times New Roman"/>
          <w:i/>
          <w:iCs/>
          <w:szCs w:val="24"/>
        </w:rPr>
        <w:t>Sociological Science</w:t>
      </w:r>
      <w:r w:rsidRPr="0061506E">
        <w:rPr>
          <w:rFonts w:cs="Times New Roman"/>
          <w:szCs w:val="24"/>
        </w:rPr>
        <w:t xml:space="preserve"> 8:308–24. doi: 10.15195/v8.a15.</w:t>
      </w:r>
    </w:p>
    <w:p w14:paraId="7BFDFBBD" w14:textId="77777777" w:rsidR="00B70F53" w:rsidRPr="0061506E" w:rsidRDefault="00B70F53" w:rsidP="00B70F53">
      <w:pPr>
        <w:pStyle w:val="Bibliography"/>
        <w:rPr>
          <w:rFonts w:cs="Times New Roman"/>
          <w:szCs w:val="24"/>
        </w:rPr>
      </w:pPr>
      <w:r w:rsidRPr="0061506E">
        <w:rPr>
          <w:rFonts w:cs="Times New Roman"/>
          <w:szCs w:val="24"/>
        </w:rPr>
        <w:t xml:space="preserve">Ladson-Billings, Gloria, and William F. Tate. 1995. “Toward a Critical Race Theory of Education.” </w:t>
      </w:r>
      <w:r w:rsidRPr="0061506E">
        <w:rPr>
          <w:rFonts w:cs="Times New Roman"/>
          <w:i/>
          <w:iCs/>
          <w:szCs w:val="24"/>
        </w:rPr>
        <w:t>Teachers College Record</w:t>
      </w:r>
      <w:r w:rsidRPr="0061506E">
        <w:rPr>
          <w:rFonts w:cs="Times New Roman"/>
          <w:szCs w:val="24"/>
        </w:rPr>
        <w:t xml:space="preserve"> 97(1):47–68. doi: 10.1177/016146819509700104.</w:t>
      </w:r>
    </w:p>
    <w:p w14:paraId="59AF88C1" w14:textId="77777777" w:rsidR="00B70F53" w:rsidRPr="0061506E" w:rsidRDefault="00B70F53" w:rsidP="00B70F53">
      <w:pPr>
        <w:pStyle w:val="Bibliography"/>
        <w:rPr>
          <w:rFonts w:cs="Times New Roman"/>
          <w:szCs w:val="24"/>
        </w:rPr>
      </w:pPr>
      <w:r w:rsidRPr="0061506E">
        <w:rPr>
          <w:rFonts w:cs="Times New Roman"/>
          <w:szCs w:val="24"/>
        </w:rPr>
        <w:t xml:space="preserve">Lewis, Kaleea R., and Payal P. Shah. 2021. “Black Students’ Narratives of Diversity and Inclusion Initiatives and the Campus Racial Climate: An Interest-Convergence Analysis.” </w:t>
      </w:r>
      <w:r w:rsidRPr="0061506E">
        <w:rPr>
          <w:rFonts w:cs="Times New Roman"/>
          <w:i/>
          <w:iCs/>
          <w:szCs w:val="24"/>
        </w:rPr>
        <w:t>Journal of Diversity in Higher Education</w:t>
      </w:r>
      <w:r w:rsidRPr="0061506E">
        <w:rPr>
          <w:rFonts w:cs="Times New Roman"/>
          <w:szCs w:val="24"/>
        </w:rPr>
        <w:t xml:space="preserve"> 14(2):189–202. doi: 10.1037/dhe0000147.</w:t>
      </w:r>
    </w:p>
    <w:p w14:paraId="3E1E4122" w14:textId="77777777" w:rsidR="00B70F53" w:rsidRPr="0061506E" w:rsidRDefault="00B70F53" w:rsidP="00B70F53">
      <w:pPr>
        <w:pStyle w:val="Bibliography"/>
        <w:rPr>
          <w:rFonts w:cs="Times New Roman"/>
          <w:szCs w:val="24"/>
        </w:rPr>
      </w:pPr>
      <w:r w:rsidRPr="0061506E">
        <w:rPr>
          <w:rFonts w:cs="Times New Roman"/>
          <w:szCs w:val="24"/>
        </w:rPr>
        <w:t xml:space="preserve">Liu, Sin-Ning C., Stephanie E. V. Brown, and Isaac E. Sabat. 2019. “Patching the ‘Leaky Pipeline’: Interventions for Women of Color Faculty in STEM Academia.” </w:t>
      </w:r>
      <w:r w:rsidRPr="0061506E">
        <w:rPr>
          <w:rFonts w:cs="Times New Roman"/>
          <w:i/>
          <w:iCs/>
          <w:szCs w:val="24"/>
        </w:rPr>
        <w:t>Archives of Scientific Psychology</w:t>
      </w:r>
      <w:r w:rsidRPr="0061506E">
        <w:rPr>
          <w:rFonts w:cs="Times New Roman"/>
          <w:szCs w:val="24"/>
        </w:rPr>
        <w:t xml:space="preserve"> 7(1):32–39. doi: 10.1037/arc0000062.</w:t>
      </w:r>
    </w:p>
    <w:p w14:paraId="29B59A35" w14:textId="77777777" w:rsidR="00B70F53" w:rsidRPr="0061506E" w:rsidRDefault="00B70F53" w:rsidP="00B70F53">
      <w:pPr>
        <w:pStyle w:val="Bibliography"/>
        <w:rPr>
          <w:rFonts w:cs="Times New Roman"/>
          <w:szCs w:val="24"/>
        </w:rPr>
      </w:pPr>
      <w:r w:rsidRPr="0061506E">
        <w:rPr>
          <w:rFonts w:cs="Times New Roman"/>
          <w:szCs w:val="24"/>
        </w:rPr>
        <w:t xml:space="preserve">Malisch, Jessica L., Breanna N. Harris, Shanen M. Sherrer, Kristy A. Lewis, Stephanie L. Shepherd, Pumtiwitt C. McCarthy, Jessica L. Spott, Elizabeth P. Karam, Naima Moustaid-Moussa, Jessica McCrory Calarco, Latha Ramalingam, Amelia E. Talley, Jaclyn E. Cañas-Carrell, Karin Ardon-Dryer, Dana A. Weiser, Ximena E. Bernal, and Jennifer Deitloff. 2020. “Opinion: In the Wake of COVID-19, Academia Needs New Solutions to Ensure Gender Equity.” </w:t>
      </w:r>
      <w:r w:rsidRPr="0061506E">
        <w:rPr>
          <w:rFonts w:cs="Times New Roman"/>
          <w:i/>
          <w:iCs/>
          <w:szCs w:val="24"/>
        </w:rPr>
        <w:t>Proceedings of the National Academy of Sciences of the United States of America</w:t>
      </w:r>
      <w:r w:rsidRPr="0061506E">
        <w:rPr>
          <w:rFonts w:cs="Times New Roman"/>
          <w:szCs w:val="24"/>
        </w:rPr>
        <w:t xml:space="preserve"> 117(27):15378–81. doi: 10.1073/pnas.2010636117.</w:t>
      </w:r>
    </w:p>
    <w:p w14:paraId="36E9A976" w14:textId="77777777" w:rsidR="00B70F53" w:rsidRPr="0061506E" w:rsidRDefault="00B70F53" w:rsidP="00B70F53">
      <w:pPr>
        <w:pStyle w:val="Bibliography"/>
        <w:rPr>
          <w:rFonts w:cs="Times New Roman"/>
          <w:szCs w:val="24"/>
        </w:rPr>
      </w:pPr>
      <w:r w:rsidRPr="0061506E">
        <w:rPr>
          <w:rFonts w:cs="Times New Roman"/>
          <w:szCs w:val="24"/>
        </w:rPr>
        <w:t xml:space="preserve">Masutha, Mukovhe, Rajani Naidoo, and Jürgen Enders. 2023. “Challenging University Complicity and Majoritarian Narratives: Counter-Storytelling from Black Working-Class Students.” </w:t>
      </w:r>
      <w:r w:rsidRPr="0061506E">
        <w:rPr>
          <w:rFonts w:cs="Times New Roman"/>
          <w:i/>
          <w:iCs/>
          <w:szCs w:val="24"/>
        </w:rPr>
        <w:t>Critical Studies in Education</w:t>
      </w:r>
      <w:r w:rsidRPr="0061506E">
        <w:rPr>
          <w:rFonts w:cs="Times New Roman"/>
          <w:szCs w:val="24"/>
        </w:rPr>
        <w:t xml:space="preserve"> 0(0):1–19. doi: 10.1080/17508487.2023.2209125.</w:t>
      </w:r>
    </w:p>
    <w:p w14:paraId="3D16F546" w14:textId="77777777" w:rsidR="00B70F53" w:rsidRPr="0061506E" w:rsidRDefault="00B70F53" w:rsidP="00B70F53">
      <w:pPr>
        <w:pStyle w:val="Bibliography"/>
        <w:rPr>
          <w:rFonts w:cs="Times New Roman"/>
          <w:szCs w:val="24"/>
        </w:rPr>
      </w:pPr>
      <w:r w:rsidRPr="0061506E">
        <w:rPr>
          <w:rFonts w:cs="Times New Roman"/>
          <w:szCs w:val="24"/>
        </w:rPr>
        <w:t xml:space="preserve">McKinley Jones Brayboy, Bryan. 2003. “The Implementation of Diversity in Predominantly White Colleges and Universities.” </w:t>
      </w:r>
      <w:r w:rsidRPr="0061506E">
        <w:rPr>
          <w:rFonts w:cs="Times New Roman"/>
          <w:i/>
          <w:iCs/>
          <w:szCs w:val="24"/>
        </w:rPr>
        <w:t>Journal of Black Studies</w:t>
      </w:r>
      <w:r w:rsidRPr="0061506E">
        <w:rPr>
          <w:rFonts w:cs="Times New Roman"/>
          <w:szCs w:val="24"/>
        </w:rPr>
        <w:t xml:space="preserve"> 34(1):72–86. doi: 10.1177/0021934703253679.</w:t>
      </w:r>
    </w:p>
    <w:p w14:paraId="34CC5D5D" w14:textId="77777777" w:rsidR="00B70F53" w:rsidRPr="0061506E" w:rsidRDefault="00B70F53" w:rsidP="00B70F53">
      <w:pPr>
        <w:pStyle w:val="Bibliography"/>
        <w:rPr>
          <w:rFonts w:cs="Times New Roman"/>
          <w:szCs w:val="24"/>
        </w:rPr>
      </w:pPr>
      <w:r w:rsidRPr="0061506E">
        <w:rPr>
          <w:rFonts w:cs="Times New Roman"/>
          <w:szCs w:val="24"/>
        </w:rPr>
        <w:t xml:space="preserve">McLendon, Michael K., James C. Hearn, and Christine G. Mokher. 2009. “Partisans, Professionals, and Power: The Role of Political Factors in State Higher Education Funding.” </w:t>
      </w:r>
      <w:r w:rsidRPr="0061506E">
        <w:rPr>
          <w:rFonts w:cs="Times New Roman"/>
          <w:i/>
          <w:iCs/>
          <w:szCs w:val="24"/>
        </w:rPr>
        <w:t>The Journal of Higher Education</w:t>
      </w:r>
      <w:r w:rsidRPr="0061506E">
        <w:rPr>
          <w:rFonts w:cs="Times New Roman"/>
          <w:szCs w:val="24"/>
        </w:rPr>
        <w:t xml:space="preserve"> 80(6):686–713.</w:t>
      </w:r>
    </w:p>
    <w:p w14:paraId="1F2697F2" w14:textId="77777777" w:rsidR="00B70F53" w:rsidRPr="0061506E" w:rsidRDefault="00B70F53" w:rsidP="00B70F53">
      <w:pPr>
        <w:pStyle w:val="Bibliography"/>
        <w:rPr>
          <w:rFonts w:cs="Times New Roman"/>
          <w:szCs w:val="24"/>
        </w:rPr>
      </w:pPr>
      <w:r w:rsidRPr="0061506E">
        <w:rPr>
          <w:rFonts w:cs="Times New Roman"/>
          <w:szCs w:val="24"/>
        </w:rPr>
        <w:t xml:space="preserve">Nash, Jennifer C. 2008. “Re-Thinking Intersectionality.” </w:t>
      </w:r>
      <w:r w:rsidRPr="0061506E">
        <w:rPr>
          <w:rFonts w:cs="Times New Roman"/>
          <w:i/>
          <w:iCs/>
          <w:szCs w:val="24"/>
        </w:rPr>
        <w:t>Feminist Review</w:t>
      </w:r>
      <w:r w:rsidRPr="0061506E">
        <w:rPr>
          <w:rFonts w:cs="Times New Roman"/>
          <w:szCs w:val="24"/>
        </w:rPr>
        <w:t xml:space="preserve"> 89(1):1–15.</w:t>
      </w:r>
    </w:p>
    <w:p w14:paraId="269FEC9E" w14:textId="77777777" w:rsidR="00B70F53" w:rsidRPr="0061506E" w:rsidRDefault="00B70F53" w:rsidP="00B70F53">
      <w:pPr>
        <w:pStyle w:val="Bibliography"/>
        <w:rPr>
          <w:rFonts w:cs="Times New Roman"/>
          <w:szCs w:val="24"/>
        </w:rPr>
      </w:pPr>
      <w:r w:rsidRPr="0061506E">
        <w:rPr>
          <w:rFonts w:cs="Times New Roman"/>
          <w:szCs w:val="24"/>
        </w:rPr>
        <w:t xml:space="preserve">Nishi, Naomi W. 2020. “Imperialistic Reclamation of Higher Education Diversity Initiatives through Semantic Co-Option and Concession.” </w:t>
      </w:r>
      <w:r w:rsidRPr="0061506E">
        <w:rPr>
          <w:rFonts w:cs="Times New Roman"/>
          <w:i/>
          <w:iCs/>
          <w:szCs w:val="24"/>
        </w:rPr>
        <w:t>Race Ethnicity and Education</w:t>
      </w:r>
      <w:r w:rsidRPr="0061506E">
        <w:rPr>
          <w:rFonts w:cs="Times New Roman"/>
          <w:szCs w:val="24"/>
        </w:rPr>
        <w:t xml:space="preserve"> 1–19. doi: 10.1080/13613324.2020.1718079.</w:t>
      </w:r>
    </w:p>
    <w:p w14:paraId="60452ABC" w14:textId="77777777" w:rsidR="00B70F53" w:rsidRPr="0061506E" w:rsidRDefault="00B70F53" w:rsidP="00B70F53">
      <w:pPr>
        <w:pStyle w:val="Bibliography"/>
        <w:rPr>
          <w:rFonts w:cs="Times New Roman"/>
          <w:szCs w:val="24"/>
        </w:rPr>
      </w:pPr>
      <w:r w:rsidRPr="0061506E">
        <w:rPr>
          <w:rFonts w:cs="Times New Roman"/>
          <w:szCs w:val="24"/>
        </w:rPr>
        <w:t xml:space="preserve">O’Connor, Pat. 2019. “Gender Imbalance in Senior Positions in Higher Education: What Is the Problem? What Can Be Done?” </w:t>
      </w:r>
      <w:r w:rsidRPr="0061506E">
        <w:rPr>
          <w:rFonts w:cs="Times New Roman"/>
          <w:i/>
          <w:iCs/>
          <w:szCs w:val="24"/>
        </w:rPr>
        <w:t>Policy Reviews in Higher Education</w:t>
      </w:r>
      <w:r w:rsidRPr="0061506E">
        <w:rPr>
          <w:rFonts w:cs="Times New Roman"/>
          <w:szCs w:val="24"/>
        </w:rPr>
        <w:t>.</w:t>
      </w:r>
    </w:p>
    <w:p w14:paraId="5885571F" w14:textId="77777777" w:rsidR="00B70F53" w:rsidRPr="0061506E" w:rsidRDefault="00B70F53" w:rsidP="00B70F53">
      <w:pPr>
        <w:pStyle w:val="Bibliography"/>
        <w:rPr>
          <w:rFonts w:cs="Times New Roman"/>
          <w:szCs w:val="24"/>
        </w:rPr>
      </w:pPr>
      <w:r w:rsidRPr="0061506E">
        <w:rPr>
          <w:rFonts w:cs="Times New Roman"/>
          <w:szCs w:val="24"/>
        </w:rPr>
        <w:t xml:space="preserve">O’Meara, KerryAnn, Alexandra Kuvaeva, Gudrun Nyunt, Chelsea Waugaman, and Rose Jackson. 2017. “Asked More Often: Gender Differences in Faculty Workload in Research </w:t>
      </w:r>
      <w:r w:rsidRPr="0061506E">
        <w:rPr>
          <w:rFonts w:cs="Times New Roman"/>
          <w:szCs w:val="24"/>
        </w:rPr>
        <w:lastRenderedPageBreak/>
        <w:t xml:space="preserve">Universities and the Work Interactions That Shape Them.” </w:t>
      </w:r>
      <w:r w:rsidRPr="0061506E">
        <w:rPr>
          <w:rFonts w:cs="Times New Roman"/>
          <w:i/>
          <w:iCs/>
          <w:szCs w:val="24"/>
        </w:rPr>
        <w:t>American Educational Research Journal</w:t>
      </w:r>
      <w:r w:rsidRPr="0061506E">
        <w:rPr>
          <w:rFonts w:cs="Times New Roman"/>
          <w:szCs w:val="24"/>
        </w:rPr>
        <w:t xml:space="preserve"> 54(6):1154–86. doi: 10.3102/0002831217716767.</w:t>
      </w:r>
    </w:p>
    <w:p w14:paraId="0E6C1E86" w14:textId="77777777" w:rsidR="00B70F53" w:rsidRPr="0061506E" w:rsidRDefault="00B70F53" w:rsidP="00B70F53">
      <w:pPr>
        <w:pStyle w:val="Bibliography"/>
        <w:rPr>
          <w:rFonts w:cs="Times New Roman"/>
          <w:szCs w:val="24"/>
        </w:rPr>
      </w:pPr>
      <w:r w:rsidRPr="0061506E">
        <w:rPr>
          <w:rFonts w:cs="Times New Roman"/>
          <w:szCs w:val="24"/>
        </w:rPr>
        <w:t xml:space="preserve">Ortega, Alberto. 2020. “State Partisanship and Higher Education.” </w:t>
      </w:r>
      <w:r w:rsidRPr="0061506E">
        <w:rPr>
          <w:rFonts w:cs="Times New Roman"/>
          <w:i/>
          <w:iCs/>
          <w:szCs w:val="24"/>
        </w:rPr>
        <w:t>Economics of Education Review</w:t>
      </w:r>
      <w:r w:rsidRPr="0061506E">
        <w:rPr>
          <w:rFonts w:cs="Times New Roman"/>
          <w:szCs w:val="24"/>
        </w:rPr>
        <w:t xml:space="preserve"> 76:101977. doi: 10.1016/j.econedurev.2020.101977.</w:t>
      </w:r>
    </w:p>
    <w:p w14:paraId="64DBC17C" w14:textId="77777777" w:rsidR="00B70F53" w:rsidRPr="0061506E" w:rsidRDefault="00B70F53" w:rsidP="00B70F53">
      <w:pPr>
        <w:pStyle w:val="Bibliography"/>
        <w:rPr>
          <w:rFonts w:cs="Times New Roman"/>
          <w:szCs w:val="24"/>
        </w:rPr>
      </w:pPr>
      <w:r w:rsidRPr="0061506E">
        <w:rPr>
          <w:rFonts w:cs="Times New Roman"/>
          <w:szCs w:val="24"/>
        </w:rPr>
        <w:t xml:space="preserve">Parker, Laurence. 1998. “‘Race Is Race Ain’t’: An Exploration of the Utility of Critical Race Theory in Qualitative Research in Education.” </w:t>
      </w:r>
      <w:r w:rsidRPr="0061506E">
        <w:rPr>
          <w:rFonts w:cs="Times New Roman"/>
          <w:i/>
          <w:iCs/>
          <w:szCs w:val="24"/>
        </w:rPr>
        <w:t>International Journal of Qualitative Studies in Education</w:t>
      </w:r>
      <w:r w:rsidRPr="0061506E">
        <w:rPr>
          <w:rFonts w:cs="Times New Roman"/>
          <w:szCs w:val="24"/>
        </w:rPr>
        <w:t xml:space="preserve"> 11(1):43–55.</w:t>
      </w:r>
    </w:p>
    <w:p w14:paraId="5D9AA4D6" w14:textId="77777777" w:rsidR="00B70F53" w:rsidRPr="0061506E" w:rsidRDefault="00B70F53" w:rsidP="00B70F53">
      <w:pPr>
        <w:pStyle w:val="Bibliography"/>
        <w:rPr>
          <w:rFonts w:cs="Times New Roman"/>
          <w:szCs w:val="24"/>
        </w:rPr>
      </w:pPr>
      <w:r w:rsidRPr="0061506E">
        <w:rPr>
          <w:rFonts w:cs="Times New Roman"/>
          <w:szCs w:val="24"/>
        </w:rPr>
        <w:t xml:space="preserve">Runyan, Anne Sisson. 2018. “What Is Intersectionality and Why Is It Important?” </w:t>
      </w:r>
      <w:r w:rsidRPr="0061506E">
        <w:rPr>
          <w:rFonts w:cs="Times New Roman"/>
          <w:i/>
          <w:iCs/>
          <w:szCs w:val="24"/>
        </w:rPr>
        <w:t>Academe</w:t>
      </w:r>
      <w:r w:rsidRPr="0061506E">
        <w:rPr>
          <w:rFonts w:cs="Times New Roman"/>
          <w:szCs w:val="24"/>
        </w:rPr>
        <w:t xml:space="preserve"> 104(6):10–14.</w:t>
      </w:r>
    </w:p>
    <w:p w14:paraId="10B28A13" w14:textId="77777777" w:rsidR="00B70F53" w:rsidRPr="0061506E" w:rsidRDefault="00B70F53" w:rsidP="00B70F53">
      <w:pPr>
        <w:pStyle w:val="Bibliography"/>
        <w:rPr>
          <w:rFonts w:cs="Times New Roman"/>
          <w:szCs w:val="24"/>
        </w:rPr>
      </w:pPr>
      <w:r w:rsidRPr="0061506E">
        <w:rPr>
          <w:rFonts w:cs="Times New Roman"/>
          <w:szCs w:val="24"/>
        </w:rPr>
        <w:t xml:space="preserve">Solorzano, Daniel G., and Armida Ornelas. 2004. “A Critical Race Analysis of Latina/o and African American Advanced Placement Enrollment in Public High Schools.” </w:t>
      </w:r>
      <w:r w:rsidRPr="0061506E">
        <w:rPr>
          <w:rFonts w:cs="Times New Roman"/>
          <w:i/>
          <w:iCs/>
          <w:szCs w:val="24"/>
        </w:rPr>
        <w:t>The High School Journal</w:t>
      </w:r>
      <w:r w:rsidRPr="0061506E">
        <w:rPr>
          <w:rFonts w:cs="Times New Roman"/>
          <w:szCs w:val="24"/>
        </w:rPr>
        <w:t xml:space="preserve"> 15–26.</w:t>
      </w:r>
    </w:p>
    <w:p w14:paraId="2C67B6B2" w14:textId="77777777" w:rsidR="00B70F53" w:rsidRPr="0061506E" w:rsidRDefault="00B70F53" w:rsidP="00B70F53">
      <w:pPr>
        <w:pStyle w:val="Bibliography"/>
        <w:rPr>
          <w:rFonts w:cs="Times New Roman"/>
          <w:szCs w:val="24"/>
        </w:rPr>
      </w:pPr>
      <w:r w:rsidRPr="0061506E">
        <w:rPr>
          <w:rFonts w:cs="Times New Roman"/>
          <w:szCs w:val="24"/>
        </w:rPr>
        <w:t xml:space="preserve">Taylor, Barrett J., Brendan Cantwell, Kimberly Watts, and Olivia Wood. 2020. “Partisanship, White Racial Resentment, and State Support for Higher Education.” </w:t>
      </w:r>
      <w:r w:rsidRPr="0061506E">
        <w:rPr>
          <w:rFonts w:cs="Times New Roman"/>
          <w:i/>
          <w:iCs/>
          <w:szCs w:val="24"/>
        </w:rPr>
        <w:t>The Journal of Higher Education</w:t>
      </w:r>
      <w:r w:rsidRPr="0061506E">
        <w:rPr>
          <w:rFonts w:cs="Times New Roman"/>
          <w:szCs w:val="24"/>
        </w:rPr>
        <w:t>.</w:t>
      </w:r>
    </w:p>
    <w:p w14:paraId="21D8A28F" w14:textId="77777777" w:rsidR="00B70F53" w:rsidRPr="0061506E" w:rsidRDefault="00B70F53" w:rsidP="00B70F53">
      <w:pPr>
        <w:pStyle w:val="Bibliography"/>
        <w:rPr>
          <w:rFonts w:cs="Times New Roman"/>
          <w:szCs w:val="24"/>
        </w:rPr>
      </w:pPr>
      <w:r w:rsidRPr="0061506E">
        <w:rPr>
          <w:rFonts w:cs="Times New Roman"/>
          <w:szCs w:val="24"/>
        </w:rPr>
        <w:t xml:space="preserve">Tichavakunda, Antar A. 2021. “A Critical Race Analysis of University Acts of Racial ‘Redress’: The Limited Potential of Racial Symbols.” </w:t>
      </w:r>
      <w:r w:rsidRPr="0061506E">
        <w:rPr>
          <w:rFonts w:cs="Times New Roman"/>
          <w:i/>
          <w:iCs/>
          <w:szCs w:val="24"/>
        </w:rPr>
        <w:t>Educational Policy</w:t>
      </w:r>
      <w:r w:rsidRPr="0061506E">
        <w:rPr>
          <w:rFonts w:cs="Times New Roman"/>
          <w:szCs w:val="24"/>
        </w:rPr>
        <w:t xml:space="preserve"> 35(2):304–22. doi: 10.1177/0895904820983031.</w:t>
      </w:r>
    </w:p>
    <w:p w14:paraId="0EE0FDE7" w14:textId="77777777" w:rsidR="00B70F53" w:rsidRPr="0061506E" w:rsidRDefault="00B70F53" w:rsidP="00B70F53">
      <w:pPr>
        <w:pStyle w:val="Bibliography"/>
        <w:rPr>
          <w:rFonts w:cs="Times New Roman"/>
          <w:szCs w:val="24"/>
        </w:rPr>
      </w:pPr>
      <w:r w:rsidRPr="0061506E">
        <w:rPr>
          <w:rFonts w:cs="Times New Roman"/>
          <w:szCs w:val="24"/>
        </w:rPr>
        <w:t xml:space="preserve">Turner, Caroline Sotello Viernes, Juan Carlos González, and J. Luke Wood. 2008. “Faculty of Color in Academe: What 20 Years of Literature Tells Us.” </w:t>
      </w:r>
      <w:r w:rsidRPr="0061506E">
        <w:rPr>
          <w:rFonts w:cs="Times New Roman"/>
          <w:i/>
          <w:iCs/>
          <w:szCs w:val="24"/>
        </w:rPr>
        <w:t>Journal of Diversity in Higher Education</w:t>
      </w:r>
      <w:r w:rsidRPr="0061506E">
        <w:rPr>
          <w:rFonts w:cs="Times New Roman"/>
          <w:szCs w:val="24"/>
        </w:rPr>
        <w:t xml:space="preserve"> 1(3):139–68. doi: 10.1037/a0012837.</w:t>
      </w:r>
    </w:p>
    <w:p w14:paraId="68793200" w14:textId="77777777" w:rsidR="00B70F53" w:rsidRPr="0061506E" w:rsidRDefault="00B70F53" w:rsidP="00B70F53">
      <w:pPr>
        <w:pStyle w:val="Bibliography"/>
        <w:rPr>
          <w:rFonts w:cs="Times New Roman"/>
          <w:szCs w:val="24"/>
        </w:rPr>
      </w:pPr>
      <w:r w:rsidRPr="0061506E">
        <w:rPr>
          <w:rFonts w:cs="Times New Roman"/>
          <w:szCs w:val="24"/>
        </w:rPr>
        <w:t xml:space="preserve">Young, Kathryn, and Myron Anderson. 2021. “Hierarchical Microaggressive Intersectionalities: Small Stories of Women of Color in Higher Education.” </w:t>
      </w:r>
      <w:r w:rsidRPr="0061506E">
        <w:rPr>
          <w:rFonts w:cs="Times New Roman"/>
          <w:i/>
          <w:iCs/>
          <w:szCs w:val="24"/>
        </w:rPr>
        <w:t>Metropolitan Universities</w:t>
      </w:r>
      <w:r w:rsidRPr="0061506E">
        <w:rPr>
          <w:rFonts w:cs="Times New Roman"/>
          <w:szCs w:val="24"/>
        </w:rPr>
        <w:t xml:space="preserve"> 32(1):78–103.</w:t>
      </w:r>
    </w:p>
    <w:p w14:paraId="0C8014DA" w14:textId="77777777" w:rsidR="00B70F53" w:rsidRPr="0061506E" w:rsidRDefault="00B70F53" w:rsidP="00B70F53">
      <w:pPr>
        <w:pStyle w:val="Bibliography"/>
        <w:rPr>
          <w:rFonts w:cs="Times New Roman"/>
          <w:szCs w:val="24"/>
        </w:rPr>
      </w:pPr>
      <w:r w:rsidRPr="0061506E">
        <w:rPr>
          <w:rFonts w:cs="Times New Roman"/>
          <w:szCs w:val="24"/>
        </w:rPr>
        <w:t xml:space="preserve">Zack, Naomi. 2005. </w:t>
      </w:r>
      <w:r w:rsidRPr="0061506E">
        <w:rPr>
          <w:rFonts w:cs="Times New Roman"/>
          <w:i/>
          <w:iCs/>
          <w:szCs w:val="24"/>
        </w:rPr>
        <w:t>Inclusive Feminism: A Third Wave Theory of Women’s Commonality</w:t>
      </w:r>
      <w:r w:rsidRPr="0061506E">
        <w:rPr>
          <w:rFonts w:cs="Times New Roman"/>
          <w:szCs w:val="24"/>
        </w:rPr>
        <w:t>. Rowman &amp; Littlefield.</w:t>
      </w:r>
    </w:p>
    <w:p w14:paraId="3F330C85" w14:textId="5880D1D0" w:rsidR="00F1258C" w:rsidRPr="0061506E" w:rsidRDefault="00BA1501" w:rsidP="00BA1501">
      <w:pPr>
        <w:spacing w:line="480" w:lineRule="auto"/>
        <w:rPr>
          <w:rFonts w:cs="Times New Roman"/>
          <w:szCs w:val="24"/>
        </w:rPr>
      </w:pPr>
      <w:r w:rsidRPr="0061506E">
        <w:rPr>
          <w:rFonts w:cs="Times New Roman"/>
          <w:szCs w:val="24"/>
        </w:rPr>
        <w:fldChar w:fldCharType="end"/>
      </w:r>
    </w:p>
    <w:sectPr w:rsidR="00F1258C" w:rsidRPr="0061506E" w:rsidSect="00523047">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Trinity Lakin" w:date="2024-10-01T15:34:00Z" w:initials="TL">
    <w:p w14:paraId="368EAB14" w14:textId="77777777" w:rsidR="00B64EF0" w:rsidRDefault="00B64EF0" w:rsidP="00B64EF0">
      <w:r>
        <w:rPr>
          <w:rStyle w:val="CommentReference"/>
        </w:rPr>
        <w:annotationRef/>
      </w:r>
      <w:r>
        <w:rPr>
          <w:sz w:val="20"/>
          <w:szCs w:val="20"/>
        </w:rPr>
        <w:t>Be more specific - diversity in faculty at four year universities</w:t>
      </w:r>
    </w:p>
  </w:comment>
  <w:comment w:id="22" w:author="Trinity Lakin" w:date="2024-10-01T15:58:00Z" w:initials="TL">
    <w:p w14:paraId="6D129F5C" w14:textId="77777777" w:rsidR="00DA353D" w:rsidRDefault="00DA353D" w:rsidP="00DA353D">
      <w:r>
        <w:rPr>
          <w:rStyle w:val="CommentReference"/>
        </w:rPr>
        <w:annotationRef/>
      </w:r>
      <w:r>
        <w:rPr>
          <w:sz w:val="20"/>
          <w:szCs w:val="20"/>
        </w:rPr>
        <w:t>Move to section elaborating on interest convergence and DEI initiatives</w:t>
      </w:r>
    </w:p>
  </w:comment>
  <w:comment w:id="23" w:author="Trinity Lakin" w:date="2024-10-01T15:59:00Z" w:initials="TL">
    <w:p w14:paraId="51213809" w14:textId="77777777" w:rsidR="00DA353D" w:rsidRDefault="00DA353D" w:rsidP="00DA353D">
      <w:r>
        <w:rPr>
          <w:rStyle w:val="CommentReference"/>
        </w:rPr>
        <w:annotationRef/>
      </w:r>
      <w:r>
        <w:rPr>
          <w:sz w:val="20"/>
          <w:szCs w:val="20"/>
        </w:rPr>
        <w:t>Also move</w:t>
      </w:r>
    </w:p>
  </w:comment>
  <w:comment w:id="25" w:author="Trinity Lakin" w:date="2024-10-01T16:00:00Z" w:initials="TL">
    <w:p w14:paraId="7F28DC28" w14:textId="77777777" w:rsidR="00DA353D" w:rsidRDefault="00DA353D" w:rsidP="00DA353D">
      <w:r>
        <w:rPr>
          <w:rStyle w:val="CommentReference"/>
        </w:rPr>
        <w:annotationRef/>
      </w:r>
      <w:r>
        <w:rPr>
          <w:sz w:val="20"/>
          <w:szCs w:val="20"/>
        </w:rPr>
        <w:t>According to whom? Dirver? Me?</w:t>
      </w:r>
    </w:p>
  </w:comment>
  <w:comment w:id="26" w:author="Trinity Lakin" w:date="2024-10-01T16:00:00Z" w:initials="TL">
    <w:p w14:paraId="7F1A7326" w14:textId="77777777" w:rsidR="00DA353D" w:rsidRDefault="00DA353D" w:rsidP="00DA353D">
      <w:r>
        <w:rPr>
          <w:rStyle w:val="CommentReference"/>
        </w:rPr>
        <w:annotationRef/>
      </w:r>
      <w:r>
        <w:rPr>
          <w:sz w:val="20"/>
          <w:szCs w:val="20"/>
        </w:rPr>
        <w:t>Spell this out more clearly</w:t>
      </w:r>
    </w:p>
  </w:comment>
  <w:comment w:id="29" w:author="Trinity Lakin" w:date="2024-10-01T16:02:00Z" w:initials="TL">
    <w:p w14:paraId="09972980" w14:textId="77777777" w:rsidR="00DA353D" w:rsidRDefault="00DA353D" w:rsidP="00DA353D">
      <w:r>
        <w:rPr>
          <w:rStyle w:val="CommentReference"/>
        </w:rPr>
        <w:annotationRef/>
      </w:r>
      <w:r>
        <w:rPr>
          <w:sz w:val="20"/>
          <w:szCs w:val="20"/>
        </w:rPr>
        <w:t>Frame in terms of two forms of interest convergence: Derrick Bell’s vs a more varied one that shows how context matters</w:t>
      </w:r>
    </w:p>
  </w:comment>
  <w:comment w:id="30" w:author="Trinity Lakin" w:date="2024-10-01T16:03:00Z" w:initials="TL">
    <w:p w14:paraId="69B4C087" w14:textId="77777777" w:rsidR="00DA353D" w:rsidRDefault="00DA353D" w:rsidP="00DA353D">
      <w:r>
        <w:rPr>
          <w:rStyle w:val="CommentReference"/>
        </w:rPr>
        <w:annotationRef/>
      </w:r>
      <w:r>
        <w:rPr>
          <w:sz w:val="20"/>
          <w:szCs w:val="20"/>
        </w:rPr>
        <w:t>motivate the inclusion of contextual characteristics (political party dominance, financial pressures) partly in terms of the critiques that were raised about Bell's original formulation of interest convergence</w:t>
      </w:r>
    </w:p>
  </w:comment>
  <w:comment w:id="32" w:author="Trinity Lakin" w:date="2024-10-01T16:07:00Z" w:initials="TL">
    <w:p w14:paraId="21A86C56" w14:textId="77777777" w:rsidR="007648D4" w:rsidRDefault="007648D4" w:rsidP="007648D4">
      <w:r>
        <w:rPr>
          <w:rStyle w:val="CommentReference"/>
        </w:rPr>
        <w:annotationRef/>
      </w:r>
      <w:r>
        <w:rPr>
          <w:sz w:val="20"/>
          <w:szCs w:val="20"/>
        </w:rPr>
        <w:t>Give 1-2 examples of studies</w:t>
      </w:r>
    </w:p>
  </w:comment>
  <w:comment w:id="39" w:author="Trinity Lakin" w:date="2024-10-01T16:09:00Z" w:initials="TL">
    <w:p w14:paraId="6404FBCC" w14:textId="77777777" w:rsidR="007648D4" w:rsidRDefault="007648D4" w:rsidP="007648D4">
      <w:r>
        <w:rPr>
          <w:rStyle w:val="CommentReference"/>
        </w:rPr>
        <w:annotationRef/>
      </w:r>
      <w:r>
        <w:rPr>
          <w:sz w:val="20"/>
          <w:szCs w:val="20"/>
        </w:rPr>
        <w:t>Spend a whole paragraph on this - how do these dynamics shape the racial and gender composition of faculty at four year colleges and universities</w:t>
      </w:r>
    </w:p>
  </w:comment>
  <w:comment w:id="40" w:author="Trinity Lakin" w:date="2024-10-01T16:10:00Z" w:initials="TL">
    <w:p w14:paraId="1C3A1DC4" w14:textId="77777777" w:rsidR="007648D4" w:rsidRDefault="007648D4" w:rsidP="007648D4">
      <w:r>
        <w:rPr>
          <w:rStyle w:val="CommentReference"/>
        </w:rPr>
        <w:annotationRef/>
      </w:r>
      <w:r>
        <w:rPr>
          <w:sz w:val="20"/>
          <w:szCs w:val="20"/>
        </w:rPr>
        <w:t>How many?</w:t>
      </w:r>
    </w:p>
  </w:comment>
  <w:comment w:id="44" w:author="Trinity Lakin" w:date="2024-10-01T16:12:00Z" w:initials="TL">
    <w:p w14:paraId="09A15D4D" w14:textId="77777777" w:rsidR="007648D4" w:rsidRDefault="007648D4" w:rsidP="007648D4">
      <w:r>
        <w:rPr>
          <w:rStyle w:val="CommentReference"/>
        </w:rPr>
        <w:annotationRef/>
      </w:r>
      <w:r>
        <w:rPr>
          <w:sz w:val="20"/>
          <w:szCs w:val="20"/>
        </w:rPr>
        <w:t>Can I make this claim? This article discusses academic couples specifically, add more studies about individuals to back this up</w:t>
      </w:r>
    </w:p>
  </w:comment>
  <w:comment w:id="48" w:author="Trinity Lakin" w:date="2024-10-01T18:07:00Z" w:initials="TL">
    <w:p w14:paraId="148C19EB" w14:textId="77777777" w:rsidR="00E75ECC" w:rsidRDefault="00E75ECC" w:rsidP="00E75ECC">
      <w:r>
        <w:rPr>
          <w:rStyle w:val="CommentReference"/>
        </w:rPr>
        <w:annotationRef/>
      </w:r>
      <w:r>
        <w:rPr>
          <w:sz w:val="20"/>
          <w:szCs w:val="20"/>
        </w:rPr>
        <w:t>Least relevant to dissertation - combine with second limitation</w:t>
      </w:r>
    </w:p>
  </w:comment>
  <w:comment w:id="49" w:author="Trinity Lakin" w:date="2024-10-01T18:10:00Z" w:initials="TL">
    <w:p w14:paraId="4B3E71FE" w14:textId="77777777" w:rsidR="00E75ECC" w:rsidRDefault="00E75ECC" w:rsidP="00E75ECC">
      <w:r>
        <w:rPr>
          <w:rStyle w:val="CommentReference"/>
        </w:rPr>
        <w:annotationRef/>
      </w:r>
      <w:r>
        <w:rPr>
          <w:sz w:val="20"/>
          <w:szCs w:val="20"/>
        </w:rPr>
        <w:t>What do I think about this debate? Need to clarify my conclusions and rationale somewhere</w:t>
      </w:r>
    </w:p>
  </w:comment>
  <w:comment w:id="58" w:author="Trinity Lakin" w:date="2024-10-01T18:12:00Z" w:initials="TL">
    <w:p w14:paraId="6BBB35A1" w14:textId="77777777" w:rsidR="00E75ECC" w:rsidRDefault="00E75ECC" w:rsidP="00E75ECC">
      <w:r>
        <w:rPr>
          <w:rStyle w:val="CommentReference"/>
        </w:rPr>
        <w:annotationRef/>
      </w:r>
      <w:r>
        <w:rPr>
          <w:sz w:val="20"/>
          <w:szCs w:val="20"/>
        </w:rPr>
        <w:t>Rephrase to focus on underrepresentation of faculty women of color</w:t>
      </w:r>
    </w:p>
  </w:comment>
  <w:comment w:id="63" w:author="Trinity Lakin" w:date="2024-10-01T18:14:00Z" w:initials="TL">
    <w:p w14:paraId="27852E40" w14:textId="77777777" w:rsidR="00E75ECC" w:rsidRDefault="00E75ECC" w:rsidP="00E75ECC">
      <w:r>
        <w:rPr>
          <w:rStyle w:val="CommentReference"/>
        </w:rPr>
        <w:annotationRef/>
      </w:r>
      <w:r>
        <w:rPr>
          <w:sz w:val="20"/>
          <w:szCs w:val="20"/>
        </w:rPr>
        <w:t>Would be nice to include a bar chart or line graph demonstrating this</w:t>
      </w:r>
    </w:p>
  </w:comment>
  <w:comment w:id="67" w:author="Trinity Lakin" w:date="2024-10-01T18:20:00Z" w:initials="TL">
    <w:p w14:paraId="5F4BC024" w14:textId="77777777" w:rsidR="00A22AFA" w:rsidRDefault="002A36FE" w:rsidP="00A22AFA">
      <w:r>
        <w:rPr>
          <w:rStyle w:val="CommentReference"/>
        </w:rPr>
        <w:annotationRef/>
      </w:r>
      <w:r w:rsidR="00A22AFA">
        <w:rPr>
          <w:sz w:val="20"/>
          <w:szCs w:val="20"/>
        </w:rPr>
        <w:t>Rephrase - possibly “among those institutions, administrators, faculty, and students who support the promotion of diversity in academia…”</w:t>
      </w:r>
    </w:p>
  </w:comment>
  <w:comment w:id="68" w:author="Trinity Lakin" w:date="2024-10-01T18:34:00Z" w:initials="TL">
    <w:p w14:paraId="3532D2DB" w14:textId="77777777" w:rsidR="00A22AFA" w:rsidRDefault="00A22AFA" w:rsidP="00A22AFA">
      <w:r>
        <w:rPr>
          <w:rStyle w:val="CommentReference"/>
        </w:rPr>
        <w:annotationRef/>
      </w:r>
      <w:r>
        <w:rPr>
          <w:sz w:val="20"/>
          <w:szCs w:val="20"/>
        </w:rPr>
        <w:t>How was that made clear? Name? Photo? Did they consider gender *and* race? Expand on their methodology here</w:t>
      </w:r>
    </w:p>
  </w:comment>
  <w:comment w:id="69" w:author="Trinity Lakin" w:date="2024-10-01T18:35:00Z" w:initials="TL">
    <w:p w14:paraId="129BE46C" w14:textId="77777777" w:rsidR="00A22AFA" w:rsidRDefault="00A22AFA" w:rsidP="00A22AFA">
      <w:r>
        <w:rPr>
          <w:rStyle w:val="CommentReference"/>
        </w:rPr>
        <w:annotationRef/>
      </w:r>
      <w:r>
        <w:rPr>
          <w:sz w:val="20"/>
          <w:szCs w:val="20"/>
        </w:rPr>
        <w:t>What universities? What are their characteristics? Public vs private? NE, W, SE, Midwest?</w:t>
      </w:r>
    </w:p>
  </w:comment>
  <w:comment w:id="70" w:author="Trinity Lakin" w:date="2024-10-01T18:37:00Z" w:initials="TL">
    <w:p w14:paraId="23354059" w14:textId="77777777" w:rsidR="0077132A" w:rsidRDefault="0077132A" w:rsidP="0077132A">
      <w:r>
        <w:rPr>
          <w:rStyle w:val="CommentReference"/>
        </w:rPr>
        <w:annotationRef/>
      </w:r>
      <w:r>
        <w:rPr>
          <w:sz w:val="20"/>
          <w:szCs w:val="20"/>
        </w:rPr>
        <w:t>Not substantiated - maybe just drop the first cause of this sentence</w:t>
      </w:r>
    </w:p>
  </w:comment>
  <w:comment w:id="71" w:author="Trinity Lakin" w:date="2024-10-01T18:38:00Z" w:initials="TL">
    <w:p w14:paraId="679723AA" w14:textId="77777777" w:rsidR="0077132A" w:rsidRDefault="0077132A" w:rsidP="0077132A">
      <w:r>
        <w:rPr>
          <w:rStyle w:val="CommentReference"/>
        </w:rPr>
        <w:annotationRef/>
      </w:r>
      <w:r>
        <w:rPr>
          <w:sz w:val="20"/>
          <w:szCs w:val="20"/>
        </w:rPr>
        <w:t>Double check if this includes pre-k and k-12 as well</w:t>
      </w:r>
    </w:p>
  </w:comment>
  <w:comment w:id="75" w:author="Trinity Lakin" w:date="2024-10-01T18:39:00Z" w:initials="TL">
    <w:p w14:paraId="78E6FF07" w14:textId="77777777" w:rsidR="0077132A" w:rsidRDefault="0077132A" w:rsidP="0077132A">
      <w:r>
        <w:rPr>
          <w:rStyle w:val="CommentReference"/>
        </w:rPr>
        <w:annotationRef/>
      </w:r>
      <w:r>
        <w:rPr>
          <w:sz w:val="20"/>
          <w:szCs w:val="20"/>
        </w:rPr>
        <w:t>Did Foxtree et al actually study all of this, or was it a review of the literature?</w:t>
      </w:r>
    </w:p>
  </w:comment>
  <w:comment w:id="82" w:author="Trinity Lakin" w:date="2024-10-01T18:48:00Z" w:initials="TL">
    <w:p w14:paraId="7E5CC864" w14:textId="77777777" w:rsidR="00FD4594" w:rsidRDefault="00FD4594" w:rsidP="00FD4594">
      <w:r>
        <w:rPr>
          <w:rStyle w:val="CommentReference"/>
        </w:rPr>
        <w:annotationRef/>
      </w:r>
      <w:r>
        <w:rPr>
          <w:sz w:val="20"/>
          <w:szCs w:val="20"/>
        </w:rPr>
        <w:t>Rephrase topic sentence - not well connected to Kim’s study</w:t>
      </w:r>
    </w:p>
  </w:comment>
  <w:comment w:id="83" w:author="Trinity Lakin" w:date="2024-10-01T18:49:00Z" w:initials="TL">
    <w:p w14:paraId="7FEF1A2A" w14:textId="77777777" w:rsidR="00FD4594" w:rsidRDefault="00FD4594" w:rsidP="00FD4594">
      <w:r>
        <w:rPr>
          <w:rStyle w:val="CommentReference"/>
        </w:rPr>
        <w:annotationRef/>
      </w:r>
      <w:r>
        <w:rPr>
          <w:sz w:val="20"/>
          <w:szCs w:val="20"/>
        </w:rPr>
        <w:t>Clarify what data they used… IPEDS?</w:t>
      </w:r>
    </w:p>
  </w:comment>
  <w:comment w:id="85" w:author="Trinity Lakin" w:date="2024-10-01T18:50:00Z" w:initials="TL">
    <w:p w14:paraId="6B53FB7A" w14:textId="77777777" w:rsidR="00FD4594" w:rsidRDefault="00FD4594" w:rsidP="00FD4594">
      <w:r>
        <w:rPr>
          <w:rStyle w:val="CommentReference"/>
        </w:rPr>
        <w:annotationRef/>
      </w:r>
      <w:r>
        <w:rPr>
          <w:sz w:val="20"/>
          <w:szCs w:val="20"/>
        </w:rPr>
        <w:t>Rephrase to be clearer</w:t>
      </w:r>
    </w:p>
  </w:comment>
  <w:comment w:id="89" w:author="Trinity Lakin" w:date="2024-10-01T19:03:00Z" w:initials="TL">
    <w:p w14:paraId="0DEF93AD" w14:textId="77777777" w:rsidR="00424311" w:rsidRDefault="00424311" w:rsidP="00424311">
      <w:r>
        <w:rPr>
          <w:rStyle w:val="CommentReference"/>
        </w:rPr>
        <w:annotationRef/>
      </w:r>
      <w:r>
        <w:rPr>
          <w:sz w:val="20"/>
          <w:szCs w:val="20"/>
        </w:rPr>
        <w:t>Include politicization of DEI generally and in higher education, leading to defunding efforts, censorship efforts, etc.</w:t>
      </w:r>
    </w:p>
  </w:comment>
  <w:comment w:id="90" w:author="Trinity Lakin" w:date="2024-10-01T19:04:00Z" w:initials="TL">
    <w:p w14:paraId="407B465F" w14:textId="77777777" w:rsidR="00424311" w:rsidRDefault="00424311" w:rsidP="00424311">
      <w:r>
        <w:rPr>
          <w:rStyle w:val="CommentReference"/>
        </w:rPr>
        <w:annotationRef/>
      </w:r>
      <w:r>
        <w:rPr>
          <w:sz w:val="20"/>
          <w:szCs w:val="20"/>
        </w:rPr>
        <w:t>Use Florida as an example - prohibiting public institutions from funding diversity centers, affinity groups, etc.</w:t>
      </w:r>
    </w:p>
  </w:comment>
  <w:comment w:id="106" w:author="Trinity Lakin" w:date="2024-10-01T19:06:00Z" w:initials="TL">
    <w:p w14:paraId="391A5E1B" w14:textId="77777777" w:rsidR="00424311" w:rsidRDefault="00424311" w:rsidP="00424311">
      <w:r>
        <w:rPr>
          <w:rStyle w:val="CommentReference"/>
        </w:rPr>
        <w:annotationRef/>
      </w:r>
      <w:r>
        <w:rPr>
          <w:sz w:val="20"/>
          <w:szCs w:val="20"/>
        </w:rPr>
        <w:t>Rephrase to focus on women of color, compared to white women, white men, and nonwhite men</w:t>
      </w:r>
    </w:p>
  </w:comment>
  <w:comment w:id="107" w:author="Trinity Lakin" w:date="2024-10-01T19:23:00Z" w:initials="TL">
    <w:p w14:paraId="394ED6AB" w14:textId="77777777" w:rsidR="00052948" w:rsidRDefault="00052948" w:rsidP="00052948">
      <w:r>
        <w:rPr>
          <w:rStyle w:val="CommentReference"/>
        </w:rPr>
        <w:annotationRef/>
      </w:r>
      <w:r>
        <w:rPr>
          <w:sz w:val="20"/>
          <w:szCs w:val="20"/>
        </w:rPr>
        <w:t>Rephrase - I am not able to identify unique barriers within the scope of this dissertation</w:t>
      </w:r>
    </w:p>
  </w:comment>
  <w:comment w:id="108" w:author="Trinity Lakin" w:date="2024-10-01T19:10:00Z" w:initials="TL">
    <w:p w14:paraId="18582644" w14:textId="401F774A" w:rsidR="001949F9" w:rsidRDefault="001949F9" w:rsidP="001949F9">
      <w:r>
        <w:rPr>
          <w:rStyle w:val="CommentReference"/>
        </w:rPr>
        <w:annotationRef/>
      </w:r>
      <w:r>
        <w:rPr>
          <w:sz w:val="20"/>
          <w:szCs w:val="20"/>
        </w:rPr>
        <w:t>Emphasize that this study will include national coverage rather than being a case study of just 1-2 institutions</w:t>
      </w:r>
    </w:p>
  </w:comment>
  <w:comment w:id="112" w:author="Trinity Lakin" w:date="2024-10-01T19:10:00Z" w:initials="TL">
    <w:p w14:paraId="61EF5DD9" w14:textId="77777777" w:rsidR="001949F9" w:rsidRDefault="001949F9" w:rsidP="001949F9">
      <w:r>
        <w:rPr>
          <w:rStyle w:val="CommentReference"/>
        </w:rPr>
        <w:annotationRef/>
      </w:r>
      <w:r>
        <w:rPr>
          <w:sz w:val="20"/>
          <w:szCs w:val="20"/>
        </w:rPr>
        <w:t>Restate in plain language</w:t>
      </w:r>
    </w:p>
  </w:comment>
  <w:comment w:id="113" w:author="Trinity Lakin" w:date="2024-10-01T19:11:00Z" w:initials="TL">
    <w:p w14:paraId="1EF20A42" w14:textId="77777777" w:rsidR="001949F9" w:rsidRDefault="001949F9" w:rsidP="001949F9">
      <w:r>
        <w:rPr>
          <w:rStyle w:val="CommentReference"/>
        </w:rPr>
        <w:annotationRef/>
      </w:r>
      <w:r>
        <w:rPr>
          <w:sz w:val="20"/>
          <w:szCs w:val="20"/>
        </w:rPr>
        <w:t>Clarify whether I will be focusing on these groups in my study</w:t>
      </w:r>
    </w:p>
  </w:comment>
  <w:comment w:id="114" w:author="Trinity Lakin" w:date="2024-10-01T19:15:00Z" w:initials="TL">
    <w:p w14:paraId="30DE74B0" w14:textId="77777777" w:rsidR="001949F9" w:rsidRDefault="001949F9" w:rsidP="001949F9">
      <w:r>
        <w:rPr>
          <w:rStyle w:val="CommentReference"/>
        </w:rPr>
        <w:annotationRef/>
      </w:r>
      <w:r>
        <w:rPr>
          <w:sz w:val="20"/>
          <w:szCs w:val="20"/>
        </w:rPr>
        <w:t>Will each group be considered separately or as part of a diversity index? Is that compatible with the concept of intersectionality?</w:t>
      </w:r>
    </w:p>
  </w:comment>
  <w:comment w:id="115" w:author="Trinity Lakin" w:date="2024-10-01T19:16:00Z" w:initials="TL">
    <w:p w14:paraId="291F1DCD" w14:textId="77777777" w:rsidR="001949F9" w:rsidRDefault="001949F9" w:rsidP="001949F9">
      <w:r>
        <w:rPr>
          <w:rStyle w:val="CommentReference"/>
        </w:rPr>
        <w:annotationRef/>
      </w:r>
      <w:r>
        <w:rPr>
          <w:sz w:val="20"/>
          <w:szCs w:val="20"/>
        </w:rPr>
        <w:t>Maybe talk through this with Reynolds… this is an interesting and important conundrum</w:t>
      </w:r>
    </w:p>
  </w:comment>
  <w:comment w:id="117" w:author="Trinity Lakin" w:date="2024-10-01T19:19:00Z" w:initials="TL">
    <w:p w14:paraId="0BA3CAB5" w14:textId="77777777" w:rsidR="00052948" w:rsidRDefault="00052948" w:rsidP="00052948">
      <w:r>
        <w:rPr>
          <w:rStyle w:val="CommentReference"/>
        </w:rPr>
        <w:annotationRef/>
      </w:r>
      <w:r>
        <w:rPr>
          <w:sz w:val="20"/>
          <w:szCs w:val="20"/>
        </w:rPr>
        <w:t>Not consistent with the MAGA movement and other politicization of DEI in higher ed</w:t>
      </w:r>
    </w:p>
  </w:comment>
  <w:comment w:id="118" w:author="Trinity Lakin" w:date="2024-10-01T19:20:00Z" w:initials="TL">
    <w:p w14:paraId="172D201C" w14:textId="77777777" w:rsidR="00052948" w:rsidRDefault="00052948" w:rsidP="00052948">
      <w:r>
        <w:rPr>
          <w:rStyle w:val="CommentReference"/>
        </w:rPr>
        <w:annotationRef/>
      </w:r>
      <w:r>
        <w:rPr>
          <w:sz w:val="20"/>
          <w:szCs w:val="20"/>
        </w:rPr>
        <w:t>Separate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8EAB14" w15:done="1"/>
  <w15:commentEx w15:paraId="6D129F5C" w15:done="0"/>
  <w15:commentEx w15:paraId="51213809" w15:done="0"/>
  <w15:commentEx w15:paraId="7F28DC28" w15:done="0"/>
  <w15:commentEx w15:paraId="7F1A7326" w15:done="0"/>
  <w15:commentEx w15:paraId="09972980" w15:done="0"/>
  <w15:commentEx w15:paraId="69B4C087" w15:paraIdParent="09972980" w15:done="0"/>
  <w15:commentEx w15:paraId="21A86C56" w15:done="0"/>
  <w15:commentEx w15:paraId="6404FBCC" w15:done="0"/>
  <w15:commentEx w15:paraId="1C3A1DC4" w15:done="0"/>
  <w15:commentEx w15:paraId="09A15D4D" w15:done="0"/>
  <w15:commentEx w15:paraId="148C19EB" w15:done="1"/>
  <w15:commentEx w15:paraId="4B3E71FE" w15:done="0"/>
  <w15:commentEx w15:paraId="6BBB35A1" w15:done="0"/>
  <w15:commentEx w15:paraId="27852E40" w15:done="0"/>
  <w15:commentEx w15:paraId="5F4BC024" w15:done="0"/>
  <w15:commentEx w15:paraId="3532D2DB" w15:done="0"/>
  <w15:commentEx w15:paraId="129BE46C" w15:done="0"/>
  <w15:commentEx w15:paraId="23354059" w15:done="0"/>
  <w15:commentEx w15:paraId="679723AA" w15:done="0"/>
  <w15:commentEx w15:paraId="78E6FF07" w15:done="0"/>
  <w15:commentEx w15:paraId="7E5CC864" w15:done="0"/>
  <w15:commentEx w15:paraId="7FEF1A2A" w15:done="0"/>
  <w15:commentEx w15:paraId="6B53FB7A" w15:done="0"/>
  <w15:commentEx w15:paraId="0DEF93AD" w15:done="0"/>
  <w15:commentEx w15:paraId="407B465F" w15:paraIdParent="0DEF93AD" w15:done="0"/>
  <w15:commentEx w15:paraId="391A5E1B" w15:done="0"/>
  <w15:commentEx w15:paraId="394ED6AB" w15:done="0"/>
  <w15:commentEx w15:paraId="18582644" w15:done="0"/>
  <w15:commentEx w15:paraId="61EF5DD9" w15:done="0"/>
  <w15:commentEx w15:paraId="1EF20A42" w15:done="0"/>
  <w15:commentEx w15:paraId="30DE74B0" w15:paraIdParent="1EF20A42" w15:done="0"/>
  <w15:commentEx w15:paraId="291F1DCD" w15:paraIdParent="1EF20A42" w15:done="0"/>
  <w15:commentEx w15:paraId="0BA3CAB5" w15:done="0"/>
  <w15:commentEx w15:paraId="172D20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4AA5EF" w16cex:dateUtc="2024-10-01T19:34:00Z"/>
  <w16cex:commentExtensible w16cex:durableId="39A8390F" w16cex:dateUtc="2024-10-01T19:58:00Z"/>
  <w16cex:commentExtensible w16cex:durableId="2BF0F4D3" w16cex:dateUtc="2024-10-01T19:59:00Z"/>
  <w16cex:commentExtensible w16cex:durableId="29B1E8DB" w16cex:dateUtc="2024-10-01T20:00:00Z"/>
  <w16cex:commentExtensible w16cex:durableId="45A714D7" w16cex:dateUtc="2024-10-01T20:00:00Z"/>
  <w16cex:commentExtensible w16cex:durableId="0C7EE9AE" w16cex:dateUtc="2024-10-01T20:02:00Z"/>
  <w16cex:commentExtensible w16cex:durableId="3A35E88B" w16cex:dateUtc="2024-10-01T20:03:00Z"/>
  <w16cex:commentExtensible w16cex:durableId="2BD83E4D" w16cex:dateUtc="2024-10-01T20:07:00Z"/>
  <w16cex:commentExtensible w16cex:durableId="13C6A2D4" w16cex:dateUtc="2024-10-01T20:09:00Z"/>
  <w16cex:commentExtensible w16cex:durableId="47BEDD0B" w16cex:dateUtc="2024-10-01T20:10:00Z"/>
  <w16cex:commentExtensible w16cex:durableId="71F23FEA" w16cex:dateUtc="2024-10-01T20:12:00Z"/>
  <w16cex:commentExtensible w16cex:durableId="2B42042B" w16cex:dateUtc="2024-10-01T22:07:00Z"/>
  <w16cex:commentExtensible w16cex:durableId="73981654" w16cex:dateUtc="2024-10-01T22:10:00Z"/>
  <w16cex:commentExtensible w16cex:durableId="73FAC432" w16cex:dateUtc="2024-10-01T22:12:00Z"/>
  <w16cex:commentExtensible w16cex:durableId="01415AF9" w16cex:dateUtc="2024-10-01T22:14:00Z"/>
  <w16cex:commentExtensible w16cex:durableId="2F243370" w16cex:dateUtc="2024-10-01T22:20:00Z"/>
  <w16cex:commentExtensible w16cex:durableId="1AA8DC98" w16cex:dateUtc="2024-10-01T22:34:00Z"/>
  <w16cex:commentExtensible w16cex:durableId="0A5AFB89" w16cex:dateUtc="2024-10-01T22:35:00Z"/>
  <w16cex:commentExtensible w16cex:durableId="0882F214" w16cex:dateUtc="2024-10-01T22:37:00Z"/>
  <w16cex:commentExtensible w16cex:durableId="1C780571" w16cex:dateUtc="2024-10-01T22:38:00Z"/>
  <w16cex:commentExtensible w16cex:durableId="42E76951" w16cex:dateUtc="2024-10-01T22:39:00Z"/>
  <w16cex:commentExtensible w16cex:durableId="743FB815" w16cex:dateUtc="2024-10-01T22:48:00Z"/>
  <w16cex:commentExtensible w16cex:durableId="26AA6B36" w16cex:dateUtc="2024-10-01T22:49:00Z"/>
  <w16cex:commentExtensible w16cex:durableId="4F8ED922" w16cex:dateUtc="2024-10-01T22:50:00Z"/>
  <w16cex:commentExtensible w16cex:durableId="3F1F9F50" w16cex:dateUtc="2024-10-01T23:03:00Z"/>
  <w16cex:commentExtensible w16cex:durableId="18A8D035" w16cex:dateUtc="2024-10-01T23:04:00Z"/>
  <w16cex:commentExtensible w16cex:durableId="3077543A" w16cex:dateUtc="2024-10-01T23:06:00Z"/>
  <w16cex:commentExtensible w16cex:durableId="56B73745" w16cex:dateUtc="2024-10-01T23:23:00Z"/>
  <w16cex:commentExtensible w16cex:durableId="50553090" w16cex:dateUtc="2024-10-01T23:10:00Z"/>
  <w16cex:commentExtensible w16cex:durableId="2AB00E4B" w16cex:dateUtc="2024-10-01T23:10:00Z"/>
  <w16cex:commentExtensible w16cex:durableId="7C2715C2" w16cex:dateUtc="2024-10-01T23:11:00Z"/>
  <w16cex:commentExtensible w16cex:durableId="44BC83D9" w16cex:dateUtc="2024-10-01T23:15:00Z"/>
  <w16cex:commentExtensible w16cex:durableId="05B9A9E0" w16cex:dateUtc="2024-10-01T23:16:00Z"/>
  <w16cex:commentExtensible w16cex:durableId="776C80F6" w16cex:dateUtc="2024-10-01T23:19:00Z"/>
  <w16cex:commentExtensible w16cex:durableId="617810F3" w16cex:dateUtc="2024-10-01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8EAB14" w16cid:durableId="7C4AA5EF"/>
  <w16cid:commentId w16cid:paraId="6D129F5C" w16cid:durableId="39A8390F"/>
  <w16cid:commentId w16cid:paraId="51213809" w16cid:durableId="2BF0F4D3"/>
  <w16cid:commentId w16cid:paraId="7F28DC28" w16cid:durableId="29B1E8DB"/>
  <w16cid:commentId w16cid:paraId="7F1A7326" w16cid:durableId="45A714D7"/>
  <w16cid:commentId w16cid:paraId="09972980" w16cid:durableId="0C7EE9AE"/>
  <w16cid:commentId w16cid:paraId="69B4C087" w16cid:durableId="3A35E88B"/>
  <w16cid:commentId w16cid:paraId="21A86C56" w16cid:durableId="2BD83E4D"/>
  <w16cid:commentId w16cid:paraId="6404FBCC" w16cid:durableId="13C6A2D4"/>
  <w16cid:commentId w16cid:paraId="1C3A1DC4" w16cid:durableId="47BEDD0B"/>
  <w16cid:commentId w16cid:paraId="09A15D4D" w16cid:durableId="71F23FEA"/>
  <w16cid:commentId w16cid:paraId="148C19EB" w16cid:durableId="2B42042B"/>
  <w16cid:commentId w16cid:paraId="4B3E71FE" w16cid:durableId="73981654"/>
  <w16cid:commentId w16cid:paraId="6BBB35A1" w16cid:durableId="73FAC432"/>
  <w16cid:commentId w16cid:paraId="27852E40" w16cid:durableId="01415AF9"/>
  <w16cid:commentId w16cid:paraId="5F4BC024" w16cid:durableId="2F243370"/>
  <w16cid:commentId w16cid:paraId="3532D2DB" w16cid:durableId="1AA8DC98"/>
  <w16cid:commentId w16cid:paraId="129BE46C" w16cid:durableId="0A5AFB89"/>
  <w16cid:commentId w16cid:paraId="23354059" w16cid:durableId="0882F214"/>
  <w16cid:commentId w16cid:paraId="679723AA" w16cid:durableId="1C780571"/>
  <w16cid:commentId w16cid:paraId="78E6FF07" w16cid:durableId="42E76951"/>
  <w16cid:commentId w16cid:paraId="7E5CC864" w16cid:durableId="743FB815"/>
  <w16cid:commentId w16cid:paraId="7FEF1A2A" w16cid:durableId="26AA6B36"/>
  <w16cid:commentId w16cid:paraId="6B53FB7A" w16cid:durableId="4F8ED922"/>
  <w16cid:commentId w16cid:paraId="0DEF93AD" w16cid:durableId="3F1F9F50"/>
  <w16cid:commentId w16cid:paraId="407B465F" w16cid:durableId="18A8D035"/>
  <w16cid:commentId w16cid:paraId="391A5E1B" w16cid:durableId="3077543A"/>
  <w16cid:commentId w16cid:paraId="394ED6AB" w16cid:durableId="56B73745"/>
  <w16cid:commentId w16cid:paraId="18582644" w16cid:durableId="50553090"/>
  <w16cid:commentId w16cid:paraId="61EF5DD9" w16cid:durableId="2AB00E4B"/>
  <w16cid:commentId w16cid:paraId="1EF20A42" w16cid:durableId="7C2715C2"/>
  <w16cid:commentId w16cid:paraId="30DE74B0" w16cid:durableId="44BC83D9"/>
  <w16cid:commentId w16cid:paraId="291F1DCD" w16cid:durableId="05B9A9E0"/>
  <w16cid:commentId w16cid:paraId="0BA3CAB5" w16cid:durableId="776C80F6"/>
  <w16cid:commentId w16cid:paraId="172D201C" w16cid:durableId="617810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18350" w14:textId="77777777" w:rsidR="003A4F95" w:rsidRDefault="003A4F95" w:rsidP="00523047">
      <w:r>
        <w:separator/>
      </w:r>
    </w:p>
  </w:endnote>
  <w:endnote w:type="continuationSeparator" w:id="0">
    <w:p w14:paraId="536B796B" w14:textId="77777777" w:rsidR="003A4F95" w:rsidRDefault="003A4F95" w:rsidP="0052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5109265"/>
      <w:docPartObj>
        <w:docPartGallery w:val="Page Numbers (Bottom of Page)"/>
        <w:docPartUnique/>
      </w:docPartObj>
    </w:sdtPr>
    <w:sdtContent>
      <w:p w14:paraId="4134D9FF" w14:textId="2C388818" w:rsidR="00523047" w:rsidRDefault="00523047" w:rsidP="00456C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CDD197" w14:textId="77777777" w:rsidR="00523047" w:rsidRDefault="00523047" w:rsidP="005230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2630255"/>
      <w:docPartObj>
        <w:docPartGallery w:val="Page Numbers (Bottom of Page)"/>
        <w:docPartUnique/>
      </w:docPartObj>
    </w:sdtPr>
    <w:sdtContent>
      <w:p w14:paraId="2E673167" w14:textId="104C0632" w:rsidR="00523047" w:rsidRDefault="00523047" w:rsidP="00456C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57A5F9" w14:textId="77777777" w:rsidR="00523047" w:rsidRDefault="00523047" w:rsidP="005230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4E547" w14:textId="77777777" w:rsidR="003A4F95" w:rsidRDefault="003A4F95" w:rsidP="00523047">
      <w:r>
        <w:separator/>
      </w:r>
    </w:p>
  </w:footnote>
  <w:footnote w:type="continuationSeparator" w:id="0">
    <w:p w14:paraId="499A03DD" w14:textId="77777777" w:rsidR="003A4F95" w:rsidRDefault="003A4F95" w:rsidP="00523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E4F"/>
    <w:multiLevelType w:val="hybridMultilevel"/>
    <w:tmpl w:val="4B70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0840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inity Lakin">
    <w15:presenceInfo w15:providerId="AD" w15:userId="S::trinity.lakin@knowli.com::20734f2a-8924-4adc-97f1-4e638c5e01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6C"/>
    <w:rsid w:val="00014BE6"/>
    <w:rsid w:val="00014DD9"/>
    <w:rsid w:val="00044259"/>
    <w:rsid w:val="00052948"/>
    <w:rsid w:val="00073C1E"/>
    <w:rsid w:val="00077F59"/>
    <w:rsid w:val="0009275A"/>
    <w:rsid w:val="000952B5"/>
    <w:rsid w:val="00097AB0"/>
    <w:rsid w:val="000A1933"/>
    <w:rsid w:val="000C2C02"/>
    <w:rsid w:val="001273A1"/>
    <w:rsid w:val="001606A0"/>
    <w:rsid w:val="00163A98"/>
    <w:rsid w:val="00166493"/>
    <w:rsid w:val="00171774"/>
    <w:rsid w:val="001838AB"/>
    <w:rsid w:val="00187062"/>
    <w:rsid w:val="001949F9"/>
    <w:rsid w:val="00194A56"/>
    <w:rsid w:val="001B5AFC"/>
    <w:rsid w:val="001C5F00"/>
    <w:rsid w:val="001E01EC"/>
    <w:rsid w:val="001E72A8"/>
    <w:rsid w:val="002340F9"/>
    <w:rsid w:val="00252388"/>
    <w:rsid w:val="00280013"/>
    <w:rsid w:val="0029299B"/>
    <w:rsid w:val="002A36FE"/>
    <w:rsid w:val="002B365D"/>
    <w:rsid w:val="002D4584"/>
    <w:rsid w:val="002F1E12"/>
    <w:rsid w:val="00304ACF"/>
    <w:rsid w:val="003271DE"/>
    <w:rsid w:val="0036463C"/>
    <w:rsid w:val="003702DF"/>
    <w:rsid w:val="00373506"/>
    <w:rsid w:val="003754EF"/>
    <w:rsid w:val="00376294"/>
    <w:rsid w:val="003A4F95"/>
    <w:rsid w:val="00414928"/>
    <w:rsid w:val="00424311"/>
    <w:rsid w:val="00437380"/>
    <w:rsid w:val="00452C78"/>
    <w:rsid w:val="00456E1F"/>
    <w:rsid w:val="00492193"/>
    <w:rsid w:val="00494C63"/>
    <w:rsid w:val="004C62D9"/>
    <w:rsid w:val="004D5E32"/>
    <w:rsid w:val="004E7F18"/>
    <w:rsid w:val="00523047"/>
    <w:rsid w:val="00561F7E"/>
    <w:rsid w:val="00575A90"/>
    <w:rsid w:val="005807E5"/>
    <w:rsid w:val="005955B8"/>
    <w:rsid w:val="005D431F"/>
    <w:rsid w:val="005D6ECE"/>
    <w:rsid w:val="005F2373"/>
    <w:rsid w:val="005F51DC"/>
    <w:rsid w:val="006020F2"/>
    <w:rsid w:val="0061506E"/>
    <w:rsid w:val="00621C2A"/>
    <w:rsid w:val="00623F4D"/>
    <w:rsid w:val="00645258"/>
    <w:rsid w:val="00651909"/>
    <w:rsid w:val="00652D31"/>
    <w:rsid w:val="0065345C"/>
    <w:rsid w:val="00655FB4"/>
    <w:rsid w:val="00673C53"/>
    <w:rsid w:val="00682D13"/>
    <w:rsid w:val="00685273"/>
    <w:rsid w:val="0069222C"/>
    <w:rsid w:val="007030EE"/>
    <w:rsid w:val="00706469"/>
    <w:rsid w:val="00710365"/>
    <w:rsid w:val="00724933"/>
    <w:rsid w:val="00732AF0"/>
    <w:rsid w:val="00732EE9"/>
    <w:rsid w:val="00755DD4"/>
    <w:rsid w:val="007648D4"/>
    <w:rsid w:val="0076635B"/>
    <w:rsid w:val="0077132A"/>
    <w:rsid w:val="00774081"/>
    <w:rsid w:val="00782515"/>
    <w:rsid w:val="007C1C74"/>
    <w:rsid w:val="007F5700"/>
    <w:rsid w:val="00813095"/>
    <w:rsid w:val="00855D91"/>
    <w:rsid w:val="00863467"/>
    <w:rsid w:val="00896149"/>
    <w:rsid w:val="008A4CC2"/>
    <w:rsid w:val="008B066C"/>
    <w:rsid w:val="008D2FD2"/>
    <w:rsid w:val="008D6DAE"/>
    <w:rsid w:val="008E1EA1"/>
    <w:rsid w:val="008E674A"/>
    <w:rsid w:val="00940C21"/>
    <w:rsid w:val="009922FC"/>
    <w:rsid w:val="0099595B"/>
    <w:rsid w:val="00997950"/>
    <w:rsid w:val="009B3A9E"/>
    <w:rsid w:val="009B6DBF"/>
    <w:rsid w:val="009C2BCD"/>
    <w:rsid w:val="009C5FAC"/>
    <w:rsid w:val="009E2549"/>
    <w:rsid w:val="009E43FD"/>
    <w:rsid w:val="00A07EEE"/>
    <w:rsid w:val="00A11EF9"/>
    <w:rsid w:val="00A15575"/>
    <w:rsid w:val="00A22AFA"/>
    <w:rsid w:val="00A308ED"/>
    <w:rsid w:val="00A33A5A"/>
    <w:rsid w:val="00A4080A"/>
    <w:rsid w:val="00A56B08"/>
    <w:rsid w:val="00A609AD"/>
    <w:rsid w:val="00A9547A"/>
    <w:rsid w:val="00AC69C0"/>
    <w:rsid w:val="00AC7512"/>
    <w:rsid w:val="00AD4CF7"/>
    <w:rsid w:val="00B45A07"/>
    <w:rsid w:val="00B64EF0"/>
    <w:rsid w:val="00B70F53"/>
    <w:rsid w:val="00B80E29"/>
    <w:rsid w:val="00B82639"/>
    <w:rsid w:val="00B9276F"/>
    <w:rsid w:val="00BA1501"/>
    <w:rsid w:val="00BB4934"/>
    <w:rsid w:val="00BB6FE4"/>
    <w:rsid w:val="00BC07DE"/>
    <w:rsid w:val="00BD0044"/>
    <w:rsid w:val="00BF2BA0"/>
    <w:rsid w:val="00C206D9"/>
    <w:rsid w:val="00C22683"/>
    <w:rsid w:val="00C553C7"/>
    <w:rsid w:val="00C60668"/>
    <w:rsid w:val="00C86D14"/>
    <w:rsid w:val="00C91A6D"/>
    <w:rsid w:val="00CD08E3"/>
    <w:rsid w:val="00CD6F89"/>
    <w:rsid w:val="00CD73C5"/>
    <w:rsid w:val="00CF629C"/>
    <w:rsid w:val="00D27839"/>
    <w:rsid w:val="00D47952"/>
    <w:rsid w:val="00D545A7"/>
    <w:rsid w:val="00D56FED"/>
    <w:rsid w:val="00D63C14"/>
    <w:rsid w:val="00D9668D"/>
    <w:rsid w:val="00DA353D"/>
    <w:rsid w:val="00DA6834"/>
    <w:rsid w:val="00DC55FE"/>
    <w:rsid w:val="00DE5823"/>
    <w:rsid w:val="00DE5907"/>
    <w:rsid w:val="00DE5A81"/>
    <w:rsid w:val="00E01D9D"/>
    <w:rsid w:val="00E044E4"/>
    <w:rsid w:val="00E055D5"/>
    <w:rsid w:val="00E055F2"/>
    <w:rsid w:val="00E22328"/>
    <w:rsid w:val="00E52AD6"/>
    <w:rsid w:val="00E65DA0"/>
    <w:rsid w:val="00E75ECC"/>
    <w:rsid w:val="00E776E9"/>
    <w:rsid w:val="00E87366"/>
    <w:rsid w:val="00EB4ACB"/>
    <w:rsid w:val="00EC09AE"/>
    <w:rsid w:val="00EC0D3A"/>
    <w:rsid w:val="00ED20DA"/>
    <w:rsid w:val="00EE18D8"/>
    <w:rsid w:val="00EF0004"/>
    <w:rsid w:val="00F1258C"/>
    <w:rsid w:val="00F12CB5"/>
    <w:rsid w:val="00F31CDD"/>
    <w:rsid w:val="00F3769B"/>
    <w:rsid w:val="00F42708"/>
    <w:rsid w:val="00F52241"/>
    <w:rsid w:val="00F524CB"/>
    <w:rsid w:val="00F635A4"/>
    <w:rsid w:val="00F638C7"/>
    <w:rsid w:val="00F6731A"/>
    <w:rsid w:val="00F71F43"/>
    <w:rsid w:val="00F7269F"/>
    <w:rsid w:val="00F83CA9"/>
    <w:rsid w:val="00F852EE"/>
    <w:rsid w:val="00F94931"/>
    <w:rsid w:val="00FB0E42"/>
    <w:rsid w:val="00FC469B"/>
    <w:rsid w:val="00FC710E"/>
    <w:rsid w:val="00FC7C1E"/>
    <w:rsid w:val="00FD1C89"/>
    <w:rsid w:val="00FD4594"/>
    <w:rsid w:val="00FF1CAC"/>
    <w:rsid w:val="00FF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715D"/>
  <w15:chartTrackingRefBased/>
  <w15:docId w15:val="{03D800A6-5A6B-4C9E-AB24-FA3449FC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0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22FC"/>
    <w:rPr>
      <w:sz w:val="16"/>
      <w:szCs w:val="16"/>
    </w:rPr>
  </w:style>
  <w:style w:type="paragraph" w:styleId="CommentText">
    <w:name w:val="annotation text"/>
    <w:basedOn w:val="Normal"/>
    <w:link w:val="CommentTextChar"/>
    <w:uiPriority w:val="99"/>
    <w:unhideWhenUsed/>
    <w:rsid w:val="009922FC"/>
    <w:rPr>
      <w:sz w:val="20"/>
      <w:szCs w:val="20"/>
    </w:rPr>
  </w:style>
  <w:style w:type="character" w:customStyle="1" w:styleId="CommentTextChar">
    <w:name w:val="Comment Text Char"/>
    <w:basedOn w:val="DefaultParagraphFont"/>
    <w:link w:val="CommentText"/>
    <w:uiPriority w:val="99"/>
    <w:rsid w:val="009922FC"/>
    <w:rPr>
      <w:sz w:val="20"/>
      <w:szCs w:val="20"/>
    </w:rPr>
  </w:style>
  <w:style w:type="paragraph" w:styleId="CommentSubject">
    <w:name w:val="annotation subject"/>
    <w:basedOn w:val="CommentText"/>
    <w:next w:val="CommentText"/>
    <w:link w:val="CommentSubjectChar"/>
    <w:uiPriority w:val="99"/>
    <w:semiHidden/>
    <w:unhideWhenUsed/>
    <w:rsid w:val="009922FC"/>
    <w:rPr>
      <w:b/>
      <w:bCs/>
    </w:rPr>
  </w:style>
  <w:style w:type="character" w:customStyle="1" w:styleId="CommentSubjectChar">
    <w:name w:val="Comment Subject Char"/>
    <w:basedOn w:val="CommentTextChar"/>
    <w:link w:val="CommentSubject"/>
    <w:uiPriority w:val="99"/>
    <w:semiHidden/>
    <w:rsid w:val="009922FC"/>
    <w:rPr>
      <w:b/>
      <w:bCs/>
      <w:sz w:val="20"/>
      <w:szCs w:val="20"/>
    </w:rPr>
  </w:style>
  <w:style w:type="paragraph" w:styleId="NormalWeb">
    <w:name w:val="Normal (Web)"/>
    <w:basedOn w:val="Normal"/>
    <w:uiPriority w:val="99"/>
    <w:unhideWhenUsed/>
    <w:rsid w:val="00E22328"/>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56FED"/>
    <w:pPr>
      <w:ind w:left="720"/>
      <w:contextualSpacing/>
    </w:pPr>
  </w:style>
  <w:style w:type="paragraph" w:styleId="Bibliography">
    <w:name w:val="Bibliography"/>
    <w:basedOn w:val="Normal"/>
    <w:next w:val="Normal"/>
    <w:uiPriority w:val="37"/>
    <w:unhideWhenUsed/>
    <w:rsid w:val="00BA1501"/>
    <w:pPr>
      <w:spacing w:after="240"/>
      <w:ind w:left="720" w:hanging="720"/>
    </w:pPr>
  </w:style>
  <w:style w:type="paragraph" w:styleId="Header">
    <w:name w:val="header"/>
    <w:basedOn w:val="Normal"/>
    <w:link w:val="HeaderChar"/>
    <w:uiPriority w:val="99"/>
    <w:unhideWhenUsed/>
    <w:rsid w:val="00523047"/>
    <w:pPr>
      <w:tabs>
        <w:tab w:val="center" w:pos="4680"/>
        <w:tab w:val="right" w:pos="9360"/>
      </w:tabs>
    </w:pPr>
  </w:style>
  <w:style w:type="character" w:customStyle="1" w:styleId="HeaderChar">
    <w:name w:val="Header Char"/>
    <w:basedOn w:val="DefaultParagraphFont"/>
    <w:link w:val="Header"/>
    <w:uiPriority w:val="99"/>
    <w:rsid w:val="00523047"/>
  </w:style>
  <w:style w:type="paragraph" w:styleId="Footer">
    <w:name w:val="footer"/>
    <w:basedOn w:val="Normal"/>
    <w:link w:val="FooterChar"/>
    <w:uiPriority w:val="99"/>
    <w:unhideWhenUsed/>
    <w:rsid w:val="00523047"/>
    <w:pPr>
      <w:tabs>
        <w:tab w:val="center" w:pos="4680"/>
        <w:tab w:val="right" w:pos="9360"/>
      </w:tabs>
    </w:pPr>
  </w:style>
  <w:style w:type="character" w:customStyle="1" w:styleId="FooterChar">
    <w:name w:val="Footer Char"/>
    <w:basedOn w:val="DefaultParagraphFont"/>
    <w:link w:val="Footer"/>
    <w:uiPriority w:val="99"/>
    <w:rsid w:val="00523047"/>
  </w:style>
  <w:style w:type="character" w:styleId="PageNumber">
    <w:name w:val="page number"/>
    <w:basedOn w:val="DefaultParagraphFont"/>
    <w:uiPriority w:val="99"/>
    <w:semiHidden/>
    <w:unhideWhenUsed/>
    <w:rsid w:val="00523047"/>
  </w:style>
  <w:style w:type="character" w:customStyle="1" w:styleId="Heading1Char">
    <w:name w:val="Heading 1 Char"/>
    <w:basedOn w:val="DefaultParagraphFont"/>
    <w:link w:val="Heading1"/>
    <w:uiPriority w:val="9"/>
    <w:rsid w:val="005230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3047"/>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3047"/>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523047"/>
    <w:pPr>
      <w:spacing w:before="120"/>
      <w:ind w:left="240"/>
    </w:pPr>
    <w:rPr>
      <w:rFonts w:asciiTheme="minorHAnsi" w:hAnsiTheme="minorHAnsi" w:cstheme="minorHAnsi"/>
      <w:b/>
      <w:bCs/>
      <w:sz w:val="22"/>
    </w:rPr>
  </w:style>
  <w:style w:type="paragraph" w:styleId="TOC3">
    <w:name w:val="toc 3"/>
    <w:basedOn w:val="Normal"/>
    <w:next w:val="Normal"/>
    <w:autoRedefine/>
    <w:uiPriority w:val="39"/>
    <w:unhideWhenUsed/>
    <w:rsid w:val="00523047"/>
    <w:pPr>
      <w:ind w:left="480"/>
    </w:pPr>
    <w:rPr>
      <w:rFonts w:asciiTheme="minorHAnsi" w:hAnsiTheme="minorHAnsi" w:cstheme="minorHAnsi"/>
      <w:sz w:val="20"/>
      <w:szCs w:val="20"/>
    </w:rPr>
  </w:style>
  <w:style w:type="character" w:styleId="Hyperlink">
    <w:name w:val="Hyperlink"/>
    <w:basedOn w:val="DefaultParagraphFont"/>
    <w:uiPriority w:val="99"/>
    <w:unhideWhenUsed/>
    <w:rsid w:val="00523047"/>
    <w:rPr>
      <w:color w:val="0563C1" w:themeColor="hyperlink"/>
      <w:u w:val="single"/>
    </w:rPr>
  </w:style>
  <w:style w:type="paragraph" w:styleId="TOC4">
    <w:name w:val="toc 4"/>
    <w:basedOn w:val="Normal"/>
    <w:next w:val="Normal"/>
    <w:autoRedefine/>
    <w:uiPriority w:val="39"/>
    <w:semiHidden/>
    <w:unhideWhenUsed/>
    <w:rsid w:val="0052304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2304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2304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2304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2304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23047"/>
    <w:pPr>
      <w:ind w:left="1920"/>
    </w:pPr>
    <w:rPr>
      <w:rFonts w:asciiTheme="minorHAnsi" w:hAnsiTheme="minorHAnsi" w:cstheme="minorHAnsi"/>
      <w:sz w:val="20"/>
      <w:szCs w:val="20"/>
    </w:rPr>
  </w:style>
  <w:style w:type="paragraph" w:styleId="Revision">
    <w:name w:val="Revision"/>
    <w:hidden/>
    <w:uiPriority w:val="99"/>
    <w:semiHidden/>
    <w:rsid w:val="00160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641360">
      <w:bodyDiv w:val="1"/>
      <w:marLeft w:val="0"/>
      <w:marRight w:val="0"/>
      <w:marTop w:val="0"/>
      <w:marBottom w:val="0"/>
      <w:divBdr>
        <w:top w:val="none" w:sz="0" w:space="0" w:color="auto"/>
        <w:left w:val="none" w:sz="0" w:space="0" w:color="auto"/>
        <w:bottom w:val="none" w:sz="0" w:space="0" w:color="auto"/>
        <w:right w:val="none" w:sz="0" w:space="0" w:color="auto"/>
      </w:divBdr>
      <w:divsChild>
        <w:div w:id="1289552492">
          <w:marLeft w:val="0"/>
          <w:marRight w:val="0"/>
          <w:marTop w:val="0"/>
          <w:marBottom w:val="0"/>
          <w:divBdr>
            <w:top w:val="none" w:sz="0" w:space="0" w:color="auto"/>
            <w:left w:val="none" w:sz="0" w:space="0" w:color="auto"/>
            <w:bottom w:val="none" w:sz="0" w:space="0" w:color="auto"/>
            <w:right w:val="none" w:sz="0" w:space="0" w:color="auto"/>
          </w:divBdr>
          <w:divsChild>
            <w:div w:id="856045741">
              <w:marLeft w:val="0"/>
              <w:marRight w:val="0"/>
              <w:marTop w:val="0"/>
              <w:marBottom w:val="0"/>
              <w:divBdr>
                <w:top w:val="none" w:sz="0" w:space="0" w:color="auto"/>
                <w:left w:val="none" w:sz="0" w:space="0" w:color="auto"/>
                <w:bottom w:val="none" w:sz="0" w:space="0" w:color="auto"/>
                <w:right w:val="none" w:sz="0" w:space="0" w:color="auto"/>
              </w:divBdr>
              <w:divsChild>
                <w:div w:id="1457408290">
                  <w:marLeft w:val="0"/>
                  <w:marRight w:val="0"/>
                  <w:marTop w:val="0"/>
                  <w:marBottom w:val="0"/>
                  <w:divBdr>
                    <w:top w:val="none" w:sz="0" w:space="0" w:color="auto"/>
                    <w:left w:val="none" w:sz="0" w:space="0" w:color="auto"/>
                    <w:bottom w:val="none" w:sz="0" w:space="0" w:color="auto"/>
                    <w:right w:val="none" w:sz="0" w:space="0" w:color="auto"/>
                  </w:divBdr>
                  <w:divsChild>
                    <w:div w:id="235431982">
                      <w:marLeft w:val="0"/>
                      <w:marRight w:val="0"/>
                      <w:marTop w:val="0"/>
                      <w:marBottom w:val="0"/>
                      <w:divBdr>
                        <w:top w:val="none" w:sz="0" w:space="0" w:color="auto"/>
                        <w:left w:val="none" w:sz="0" w:space="0" w:color="auto"/>
                        <w:bottom w:val="none" w:sz="0" w:space="0" w:color="auto"/>
                        <w:right w:val="none" w:sz="0" w:space="0" w:color="auto"/>
                      </w:divBdr>
                      <w:divsChild>
                        <w:div w:id="1861121860">
                          <w:marLeft w:val="0"/>
                          <w:marRight w:val="0"/>
                          <w:marTop w:val="0"/>
                          <w:marBottom w:val="0"/>
                          <w:divBdr>
                            <w:top w:val="none" w:sz="0" w:space="0" w:color="auto"/>
                            <w:left w:val="none" w:sz="0" w:space="0" w:color="auto"/>
                            <w:bottom w:val="none" w:sz="0" w:space="0" w:color="auto"/>
                            <w:right w:val="none" w:sz="0" w:space="0" w:color="auto"/>
                          </w:divBdr>
                          <w:divsChild>
                            <w:div w:id="19874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90484">
      <w:bodyDiv w:val="1"/>
      <w:marLeft w:val="0"/>
      <w:marRight w:val="0"/>
      <w:marTop w:val="0"/>
      <w:marBottom w:val="0"/>
      <w:divBdr>
        <w:top w:val="none" w:sz="0" w:space="0" w:color="auto"/>
        <w:left w:val="none" w:sz="0" w:space="0" w:color="auto"/>
        <w:bottom w:val="none" w:sz="0" w:space="0" w:color="auto"/>
        <w:right w:val="none" w:sz="0" w:space="0" w:color="auto"/>
      </w:divBdr>
      <w:divsChild>
        <w:div w:id="1534423143">
          <w:marLeft w:val="0"/>
          <w:marRight w:val="0"/>
          <w:marTop w:val="0"/>
          <w:marBottom w:val="0"/>
          <w:divBdr>
            <w:top w:val="single" w:sz="2" w:space="0" w:color="D9D9E3"/>
            <w:left w:val="single" w:sz="2" w:space="0" w:color="D9D9E3"/>
            <w:bottom w:val="single" w:sz="2" w:space="0" w:color="D9D9E3"/>
            <w:right w:val="single" w:sz="2" w:space="0" w:color="D9D9E3"/>
          </w:divBdr>
          <w:divsChild>
            <w:div w:id="1639070960">
              <w:marLeft w:val="0"/>
              <w:marRight w:val="0"/>
              <w:marTop w:val="0"/>
              <w:marBottom w:val="0"/>
              <w:divBdr>
                <w:top w:val="single" w:sz="2" w:space="0" w:color="D9D9E3"/>
                <w:left w:val="single" w:sz="2" w:space="0" w:color="D9D9E3"/>
                <w:bottom w:val="single" w:sz="2" w:space="0" w:color="D9D9E3"/>
                <w:right w:val="single" w:sz="2" w:space="0" w:color="D9D9E3"/>
              </w:divBdr>
              <w:divsChild>
                <w:div w:id="734084006">
                  <w:marLeft w:val="0"/>
                  <w:marRight w:val="0"/>
                  <w:marTop w:val="0"/>
                  <w:marBottom w:val="0"/>
                  <w:divBdr>
                    <w:top w:val="single" w:sz="2" w:space="0" w:color="D9D9E3"/>
                    <w:left w:val="single" w:sz="2" w:space="0" w:color="D9D9E3"/>
                    <w:bottom w:val="single" w:sz="2" w:space="0" w:color="D9D9E3"/>
                    <w:right w:val="single" w:sz="2" w:space="0" w:color="D9D9E3"/>
                  </w:divBdr>
                  <w:divsChild>
                    <w:div w:id="865868246">
                      <w:marLeft w:val="0"/>
                      <w:marRight w:val="0"/>
                      <w:marTop w:val="0"/>
                      <w:marBottom w:val="0"/>
                      <w:divBdr>
                        <w:top w:val="single" w:sz="2" w:space="0" w:color="D9D9E3"/>
                        <w:left w:val="single" w:sz="2" w:space="0" w:color="D9D9E3"/>
                        <w:bottom w:val="single" w:sz="2" w:space="0" w:color="D9D9E3"/>
                        <w:right w:val="single" w:sz="2" w:space="0" w:color="D9D9E3"/>
                      </w:divBdr>
                      <w:divsChild>
                        <w:div w:id="175309218">
                          <w:marLeft w:val="0"/>
                          <w:marRight w:val="0"/>
                          <w:marTop w:val="0"/>
                          <w:marBottom w:val="0"/>
                          <w:divBdr>
                            <w:top w:val="single" w:sz="2" w:space="0" w:color="D9D9E3"/>
                            <w:left w:val="single" w:sz="2" w:space="0" w:color="D9D9E3"/>
                            <w:bottom w:val="single" w:sz="2" w:space="0" w:color="D9D9E3"/>
                            <w:right w:val="single" w:sz="2" w:space="0" w:color="D9D9E3"/>
                          </w:divBdr>
                          <w:divsChild>
                            <w:div w:id="47410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621968">
                                  <w:marLeft w:val="0"/>
                                  <w:marRight w:val="0"/>
                                  <w:marTop w:val="0"/>
                                  <w:marBottom w:val="0"/>
                                  <w:divBdr>
                                    <w:top w:val="single" w:sz="2" w:space="0" w:color="D9D9E3"/>
                                    <w:left w:val="single" w:sz="2" w:space="0" w:color="D9D9E3"/>
                                    <w:bottom w:val="single" w:sz="2" w:space="0" w:color="D9D9E3"/>
                                    <w:right w:val="single" w:sz="2" w:space="0" w:color="D9D9E3"/>
                                  </w:divBdr>
                                  <w:divsChild>
                                    <w:div w:id="1935090907">
                                      <w:marLeft w:val="0"/>
                                      <w:marRight w:val="0"/>
                                      <w:marTop w:val="0"/>
                                      <w:marBottom w:val="0"/>
                                      <w:divBdr>
                                        <w:top w:val="single" w:sz="2" w:space="0" w:color="D9D9E3"/>
                                        <w:left w:val="single" w:sz="2" w:space="0" w:color="D9D9E3"/>
                                        <w:bottom w:val="single" w:sz="2" w:space="0" w:color="D9D9E3"/>
                                        <w:right w:val="single" w:sz="2" w:space="0" w:color="D9D9E3"/>
                                      </w:divBdr>
                                      <w:divsChild>
                                        <w:div w:id="2082024287">
                                          <w:marLeft w:val="0"/>
                                          <w:marRight w:val="0"/>
                                          <w:marTop w:val="0"/>
                                          <w:marBottom w:val="0"/>
                                          <w:divBdr>
                                            <w:top w:val="single" w:sz="2" w:space="0" w:color="D9D9E3"/>
                                            <w:left w:val="single" w:sz="2" w:space="0" w:color="D9D9E3"/>
                                            <w:bottom w:val="single" w:sz="2" w:space="0" w:color="D9D9E3"/>
                                            <w:right w:val="single" w:sz="2" w:space="0" w:color="D9D9E3"/>
                                          </w:divBdr>
                                          <w:divsChild>
                                            <w:div w:id="222718923">
                                              <w:marLeft w:val="0"/>
                                              <w:marRight w:val="0"/>
                                              <w:marTop w:val="0"/>
                                              <w:marBottom w:val="0"/>
                                              <w:divBdr>
                                                <w:top w:val="single" w:sz="2" w:space="0" w:color="D9D9E3"/>
                                                <w:left w:val="single" w:sz="2" w:space="0" w:color="D9D9E3"/>
                                                <w:bottom w:val="single" w:sz="2" w:space="0" w:color="D9D9E3"/>
                                                <w:right w:val="single" w:sz="2" w:space="0" w:color="D9D9E3"/>
                                              </w:divBdr>
                                              <w:divsChild>
                                                <w:div w:id="1448550666">
                                                  <w:marLeft w:val="0"/>
                                                  <w:marRight w:val="0"/>
                                                  <w:marTop w:val="0"/>
                                                  <w:marBottom w:val="0"/>
                                                  <w:divBdr>
                                                    <w:top w:val="single" w:sz="2" w:space="0" w:color="D9D9E3"/>
                                                    <w:left w:val="single" w:sz="2" w:space="0" w:color="D9D9E3"/>
                                                    <w:bottom w:val="single" w:sz="2" w:space="0" w:color="D9D9E3"/>
                                                    <w:right w:val="single" w:sz="2" w:space="0" w:color="D9D9E3"/>
                                                  </w:divBdr>
                                                  <w:divsChild>
                                                    <w:div w:id="33812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18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CB672-383B-4C4C-8731-DC2B8D76A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21</Pages>
  <Words>18743</Words>
  <Characters>106840</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Lakin</dc:creator>
  <cp:keywords/>
  <dc:description/>
  <cp:lastModifiedBy>Trinity Lakin</cp:lastModifiedBy>
  <cp:revision>15</cp:revision>
  <dcterms:created xsi:type="dcterms:W3CDTF">2024-10-01T19:35:00Z</dcterms:created>
  <dcterms:modified xsi:type="dcterms:W3CDTF">2024-10-02T14:19:00Z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id="E3uRnbno"/&gt;&lt;style id="http://www.zotero.org/styles/american-sociological-association"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